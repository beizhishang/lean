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000" w:firstRow="0" w:lastRow="0" w:firstColumn="0" w:lastColumn="0" w:noHBand="0" w:noVBand="0"/>
      </w:tblPr>
      <w:tblGrid>
        <w:gridCol w:w="2099"/>
        <w:gridCol w:w="7569"/>
      </w:tblGrid>
      <w:tr w:rsidR="001F4427" w:rsidRPr="003C3F90" w14:paraId="29FBF0F8" w14:textId="77777777" w:rsidTr="003C3F90">
        <w:tc>
          <w:tcPr>
            <w:tcW w:w="9720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CC3300"/>
          </w:tcPr>
          <w:p w14:paraId="51043898" w14:textId="77777777" w:rsidR="001F4427" w:rsidRPr="003C3F90" w:rsidRDefault="00A071F5" w:rsidP="001F4427">
            <w:pPr>
              <w:tabs>
                <w:tab w:val="center" w:pos="4320"/>
                <w:tab w:val="left" w:pos="6120"/>
                <w:tab w:val="right" w:pos="8640"/>
              </w:tabs>
              <w:jc w:val="center"/>
              <w:rPr>
                <w:rFonts w:ascii="Microsoft YaHei" w:eastAsia="Microsoft YaHei" w:hAnsi="Microsoft YaHei" w:cs="Arial"/>
                <w:b/>
                <w:bCs/>
                <w:color w:val="FFFFFF"/>
                <w:szCs w:val="22"/>
                <w:lang w:eastAsia="zh-CN"/>
              </w:rPr>
            </w:pPr>
            <w:r w:rsidRPr="003C3F90">
              <w:rPr>
                <w:rFonts w:ascii="Microsoft YaHei" w:eastAsia="Microsoft YaHei" w:hAnsi="Microsoft YaHei" w:cs="Arial" w:hint="eastAsia"/>
                <w:b/>
                <w:bCs/>
                <w:color w:val="FFFFFF"/>
                <w:szCs w:val="22"/>
                <w:lang w:eastAsia="zh-CN"/>
              </w:rPr>
              <w:t>项目信息</w:t>
            </w:r>
          </w:p>
        </w:tc>
      </w:tr>
      <w:tr w:rsidR="001F4427" w:rsidRPr="003C3F90" w14:paraId="19D7FAFF" w14:textId="77777777" w:rsidTr="003C3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211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41581417" w14:textId="77777777" w:rsidR="001F4427" w:rsidRPr="003C3F90" w:rsidRDefault="0061230C" w:rsidP="00B363E5">
            <w:pPr>
              <w:rPr>
                <w:rFonts w:ascii="Microsoft YaHei" w:eastAsia="Microsoft YaHei" w:hAnsi="Microsoft YaHei" w:cs="Arial"/>
                <w:szCs w:val="22"/>
              </w:rPr>
            </w:pPr>
            <w:r w:rsidRPr="003C3F90">
              <w:rPr>
                <w:rFonts w:ascii="Microsoft YaHei" w:eastAsia="Microsoft YaHei" w:hAnsi="Microsoft YaHei" w:cs="Arial" w:hint="eastAsia"/>
                <w:szCs w:val="22"/>
                <w:lang w:eastAsia="zh-CN"/>
              </w:rPr>
              <w:t>项目</w:t>
            </w:r>
            <w:r w:rsidR="00B363E5" w:rsidRPr="003C3F90">
              <w:rPr>
                <w:rFonts w:ascii="Microsoft YaHei" w:eastAsia="Microsoft YaHei" w:hAnsi="Microsoft YaHei" w:cs="Arial" w:hint="eastAsia"/>
                <w:szCs w:val="22"/>
                <w:lang w:eastAsia="zh-CN"/>
              </w:rPr>
              <w:t>编号</w:t>
            </w:r>
            <w:r w:rsidR="001F4427" w:rsidRPr="003C3F90">
              <w:rPr>
                <w:rFonts w:ascii="Microsoft YaHei" w:eastAsia="Microsoft YaHei" w:hAnsi="Microsoft YaHei" w:cs="Arial"/>
                <w:szCs w:val="22"/>
              </w:rPr>
              <w:t>: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6B078075" w14:textId="57296F26" w:rsidR="001F4427" w:rsidRPr="003C3F90" w:rsidRDefault="00CA3C88" w:rsidP="001F4427">
            <w:pPr>
              <w:rPr>
                <w:rFonts w:ascii="Microsoft YaHei" w:eastAsia="Microsoft YaHei" w:hAnsi="Microsoft YaHei" w:cs="Arial"/>
                <w:szCs w:val="22"/>
                <w:lang w:eastAsia="zh-CN"/>
              </w:rPr>
            </w:pPr>
            <w:r w:rsidRPr="00CA3C88">
              <w:rPr>
                <w:rFonts w:ascii="Microsoft YaHei" w:eastAsia="Microsoft YaHei" w:hAnsi="Microsoft YaHei" w:cs="Arial"/>
                <w:szCs w:val="22"/>
                <w:lang w:eastAsia="zh-CN"/>
              </w:rPr>
              <w:t>P5CNI00086</w:t>
            </w:r>
          </w:p>
        </w:tc>
      </w:tr>
      <w:tr w:rsidR="001F4427" w:rsidRPr="003C3F90" w14:paraId="6BD47A07" w14:textId="77777777" w:rsidTr="003C3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211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0DC4D119" w14:textId="77777777" w:rsidR="001F4427" w:rsidRPr="003C3F90" w:rsidRDefault="00B363E5" w:rsidP="001F4427">
            <w:pPr>
              <w:rPr>
                <w:rFonts w:ascii="Microsoft YaHei" w:eastAsia="Microsoft YaHei" w:hAnsi="Microsoft YaHei" w:cs="Arial"/>
                <w:szCs w:val="22"/>
              </w:rPr>
            </w:pPr>
            <w:bookmarkStart w:id="0" w:name="OLE_LINK10"/>
            <w:bookmarkStart w:id="1" w:name="OLE_LINK11"/>
            <w:r w:rsidRPr="003C3F90">
              <w:rPr>
                <w:rFonts w:ascii="Microsoft YaHei" w:eastAsia="Microsoft YaHei" w:hAnsi="Microsoft YaHei" w:cs="Arial" w:hint="eastAsia"/>
                <w:szCs w:val="22"/>
                <w:lang w:eastAsia="zh-CN"/>
              </w:rPr>
              <w:t>项目名称</w:t>
            </w:r>
            <w:r w:rsidR="001F4427" w:rsidRPr="003C3F90">
              <w:rPr>
                <w:rFonts w:ascii="Microsoft YaHei" w:eastAsia="Microsoft YaHei" w:hAnsi="Microsoft YaHei" w:cs="Arial"/>
                <w:szCs w:val="22"/>
              </w:rPr>
              <w:t>: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529651FF" w14:textId="46CE3170" w:rsidR="001F4427" w:rsidRPr="003C3F90" w:rsidRDefault="00CA3C88" w:rsidP="002F1EA6">
            <w:pPr>
              <w:rPr>
                <w:rFonts w:ascii="Microsoft YaHei" w:eastAsia="Microsoft YaHei" w:hAnsi="Microsoft YaHei" w:cs="Arial"/>
                <w:szCs w:val="22"/>
                <w:lang w:eastAsia="zh-CN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lang w:eastAsia="zh-CN"/>
              </w:rPr>
              <w:t>Inno</w:t>
            </w:r>
            <w:r>
              <w:rPr>
                <w:rFonts w:ascii="Microsoft YaHei" w:eastAsia="Microsoft YaHei" w:hAnsi="Microsoft YaHei"/>
                <w:color w:val="000000"/>
                <w:lang w:eastAsia="zh-CN"/>
              </w:rPr>
              <w:t>vent</w:t>
            </w:r>
            <w:proofErr w:type="spellEnd"/>
            <w:r>
              <w:rPr>
                <w:rFonts w:ascii="Microsoft YaHei" w:eastAsia="Microsoft YaHei" w:hAnsi="Microsoft YaHei" w:hint="eastAsia"/>
                <w:color w:val="000000"/>
                <w:lang w:eastAsia="zh-CN"/>
              </w:rPr>
              <w:t>信达</w:t>
            </w:r>
            <w:r w:rsidR="006B3FAC">
              <w:rPr>
                <w:rFonts w:ascii="Microsoft YaHei" w:eastAsia="Microsoft YaHei" w:hAnsi="Microsoft YaHei" w:hint="eastAsia"/>
                <w:color w:val="000000"/>
                <w:lang w:eastAsia="zh-CN"/>
              </w:rPr>
              <w:t>MES</w:t>
            </w:r>
            <w:r w:rsidR="004639FD">
              <w:rPr>
                <w:rFonts w:ascii="Microsoft YaHei" w:eastAsia="Microsoft YaHei" w:hAnsi="Microsoft YaHei" w:hint="eastAsia"/>
                <w:color w:val="000000"/>
                <w:lang w:eastAsia="zh-CN"/>
              </w:rPr>
              <w:t>二</w:t>
            </w:r>
            <w:r w:rsidR="006B3FAC">
              <w:rPr>
                <w:rFonts w:ascii="Microsoft YaHei" w:eastAsia="Microsoft YaHei" w:hAnsi="Microsoft YaHei" w:hint="eastAsia"/>
                <w:color w:val="000000"/>
                <w:lang w:eastAsia="zh-CN"/>
              </w:rPr>
              <w:t>期项目</w:t>
            </w:r>
          </w:p>
        </w:tc>
      </w:tr>
      <w:bookmarkEnd w:id="0"/>
      <w:bookmarkEnd w:id="1"/>
      <w:tr w:rsidR="001F4427" w:rsidRPr="003C3F90" w14:paraId="7F3295A7" w14:textId="77777777" w:rsidTr="003C3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211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515A48F1" w14:textId="77777777" w:rsidR="001F4427" w:rsidRPr="003C3F90" w:rsidRDefault="00B363E5" w:rsidP="001F4427">
            <w:pPr>
              <w:rPr>
                <w:rFonts w:ascii="Microsoft YaHei" w:eastAsia="Microsoft YaHei" w:hAnsi="Microsoft YaHei" w:cs="Arial"/>
                <w:szCs w:val="22"/>
              </w:rPr>
            </w:pPr>
            <w:r w:rsidRPr="003C3F90">
              <w:rPr>
                <w:rFonts w:ascii="Microsoft YaHei" w:eastAsia="Microsoft YaHei" w:hAnsi="Microsoft YaHei" w:cs="Arial" w:hint="eastAsia"/>
                <w:szCs w:val="22"/>
                <w:lang w:eastAsia="zh-CN"/>
              </w:rPr>
              <w:t>项目</w:t>
            </w:r>
            <w:r w:rsidRPr="003C3F90">
              <w:rPr>
                <w:rFonts w:ascii="Microsoft YaHei" w:eastAsia="Microsoft YaHei" w:hAnsi="Microsoft YaHei" w:cs="Arial"/>
                <w:szCs w:val="22"/>
                <w:lang w:eastAsia="zh-CN"/>
              </w:rPr>
              <w:t>经理</w:t>
            </w:r>
            <w:r w:rsidR="001F4427" w:rsidRPr="003C3F90">
              <w:rPr>
                <w:rFonts w:ascii="Microsoft YaHei" w:eastAsia="Microsoft YaHei" w:hAnsi="Microsoft YaHei" w:cs="Arial"/>
                <w:szCs w:val="22"/>
              </w:rPr>
              <w:t>: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0FAD1CB2" w14:textId="05482133" w:rsidR="00E1371C" w:rsidRPr="003C3F90" w:rsidRDefault="00E750C3" w:rsidP="005D1275">
            <w:pPr>
              <w:rPr>
                <w:rFonts w:ascii="Microsoft YaHei" w:eastAsia="Microsoft YaHei" w:hAnsi="Microsoft YaHei" w:cs="Arial"/>
                <w:szCs w:val="22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szCs w:val="22"/>
                <w:lang w:eastAsia="zh-CN"/>
              </w:rPr>
              <w:t>吴俊杰、</w:t>
            </w:r>
            <w:r w:rsidR="00CA3C88">
              <w:rPr>
                <w:rFonts w:ascii="Microsoft YaHei" w:eastAsia="Microsoft YaHei" w:hAnsi="Microsoft YaHei" w:cs="Arial" w:hint="eastAsia"/>
                <w:szCs w:val="22"/>
                <w:lang w:eastAsia="zh-CN"/>
              </w:rPr>
              <w:t>钱骏</w:t>
            </w:r>
          </w:p>
        </w:tc>
      </w:tr>
      <w:tr w:rsidR="001F4427" w:rsidRPr="003C3F90" w14:paraId="2430C1ED" w14:textId="77777777" w:rsidTr="003C3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2110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52A42253" w14:textId="77777777" w:rsidR="001F4427" w:rsidRPr="003C3F90" w:rsidRDefault="00B363E5" w:rsidP="001F4427">
            <w:pPr>
              <w:rPr>
                <w:rFonts w:ascii="Microsoft YaHei" w:eastAsia="Microsoft YaHei" w:hAnsi="Microsoft YaHei" w:cs="Arial"/>
                <w:szCs w:val="22"/>
              </w:rPr>
            </w:pPr>
            <w:r w:rsidRPr="003C3F90">
              <w:rPr>
                <w:rFonts w:ascii="Microsoft YaHei" w:eastAsia="Microsoft YaHei" w:hAnsi="Microsoft YaHei" w:cs="Arial" w:hint="eastAsia"/>
                <w:szCs w:val="22"/>
                <w:lang w:eastAsia="zh-CN"/>
              </w:rPr>
              <w:t>最终</w:t>
            </w:r>
            <w:r w:rsidRPr="003C3F90">
              <w:rPr>
                <w:rFonts w:ascii="Microsoft YaHei" w:eastAsia="Microsoft YaHei" w:hAnsi="Microsoft YaHei" w:cs="Arial"/>
                <w:szCs w:val="22"/>
                <w:lang w:eastAsia="zh-CN"/>
              </w:rPr>
              <w:t>用户</w:t>
            </w:r>
            <w:r w:rsidR="001F4427" w:rsidRPr="003C3F90">
              <w:rPr>
                <w:rFonts w:ascii="Microsoft YaHei" w:eastAsia="Microsoft YaHei" w:hAnsi="Microsoft YaHei" w:cs="Arial"/>
                <w:szCs w:val="22"/>
              </w:rPr>
              <w:t>:</w:t>
            </w:r>
          </w:p>
        </w:tc>
        <w:tc>
          <w:tcPr>
            <w:tcW w:w="761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7DC5B153" w14:textId="50F59312" w:rsidR="001F4427" w:rsidRPr="003C3F90" w:rsidRDefault="00CA3C88" w:rsidP="002F1EA6">
            <w:pPr>
              <w:rPr>
                <w:rFonts w:ascii="Microsoft YaHei" w:eastAsia="Microsoft YaHei" w:hAnsi="Microsoft YaHei" w:cs="Arial"/>
                <w:szCs w:val="22"/>
                <w:lang w:eastAsia="zh-CN"/>
              </w:rPr>
            </w:pPr>
            <w:r>
              <w:rPr>
                <w:rFonts w:ascii="Microsoft YaHei" w:eastAsia="Microsoft YaHei" w:hAnsi="Microsoft YaHei" w:hint="eastAsia"/>
                <w:color w:val="000000"/>
                <w:lang w:eastAsia="zh-CN"/>
              </w:rPr>
              <w:t>信达生物制药</w:t>
            </w:r>
          </w:p>
        </w:tc>
      </w:tr>
    </w:tbl>
    <w:p w14:paraId="7D8C75D7" w14:textId="77777777" w:rsidR="001F4427" w:rsidRPr="00A3173E" w:rsidRDefault="001F4427" w:rsidP="001F4427">
      <w:pPr>
        <w:rPr>
          <w:rFonts w:ascii="Microsoft YaHei" w:eastAsia="Microsoft YaHei" w:hAnsi="Microsoft YaHei"/>
          <w:lang w:eastAsia="zh-CN"/>
        </w:r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4"/>
        <w:gridCol w:w="7766"/>
      </w:tblGrid>
      <w:tr w:rsidR="001F4427" w:rsidRPr="003C3F90" w14:paraId="3E4022E6" w14:textId="77777777">
        <w:tc>
          <w:tcPr>
            <w:tcW w:w="972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C0C0C0" w:fill="666666"/>
          </w:tcPr>
          <w:p w14:paraId="1091A3A8" w14:textId="38387813" w:rsidR="001F4427" w:rsidRPr="003C3F90" w:rsidRDefault="00933981" w:rsidP="00221B2D">
            <w:pPr>
              <w:jc w:val="center"/>
              <w:rPr>
                <w:rFonts w:ascii="Microsoft YaHei" w:eastAsia="Microsoft YaHei" w:hAnsi="Microsoft YaHei" w:cs="Arial"/>
                <w:b/>
                <w:bCs/>
                <w:color w:val="FFFFFF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lang w:eastAsia="zh-CN"/>
              </w:rPr>
              <w:t>调研</w:t>
            </w:r>
            <w:r w:rsidR="00221B2D" w:rsidRPr="003C3F90">
              <w:rPr>
                <w:rFonts w:ascii="Microsoft YaHei" w:eastAsia="Microsoft YaHei" w:hAnsi="Microsoft YaHei" w:cs="Arial" w:hint="eastAsia"/>
                <w:b/>
                <w:bCs/>
                <w:color w:val="FFFFFF"/>
                <w:lang w:eastAsia="zh-CN"/>
              </w:rPr>
              <w:t>信息</w:t>
            </w:r>
          </w:p>
        </w:tc>
      </w:tr>
      <w:tr w:rsidR="001F4427" w:rsidRPr="003C3F90" w14:paraId="0D40DFF7" w14:textId="77777777" w:rsidTr="006B0BF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28"/>
        </w:trPr>
        <w:tc>
          <w:tcPr>
            <w:tcW w:w="1954" w:type="dxa"/>
            <w:tcBorders>
              <w:top w:val="nil"/>
            </w:tcBorders>
          </w:tcPr>
          <w:p w14:paraId="3D87943E" w14:textId="5836DF3F" w:rsidR="001F4427" w:rsidRPr="003C3F90" w:rsidRDefault="00FA43E6" w:rsidP="001F4427">
            <w:pPr>
              <w:rPr>
                <w:rFonts w:ascii="Microsoft YaHei" w:eastAsia="Microsoft YaHei" w:hAnsi="Microsoft YaHei" w:cs="Arial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调研</w:t>
            </w:r>
            <w:r w:rsidR="00C95370">
              <w:rPr>
                <w:rFonts w:ascii="Microsoft YaHei" w:eastAsia="Microsoft YaHei" w:hAnsi="Microsoft YaHei" w:cs="Arial" w:hint="eastAsia"/>
                <w:lang w:eastAsia="zh-CN"/>
              </w:rPr>
              <w:t>主题</w:t>
            </w:r>
            <w:r w:rsidR="001F4427" w:rsidRPr="003C3F90">
              <w:rPr>
                <w:rFonts w:ascii="Microsoft YaHei" w:eastAsia="Microsoft YaHei" w:hAnsi="Microsoft YaHei" w:cs="Arial"/>
              </w:rPr>
              <w:t>:</w:t>
            </w:r>
          </w:p>
        </w:tc>
        <w:tc>
          <w:tcPr>
            <w:tcW w:w="7766" w:type="dxa"/>
            <w:tcBorders>
              <w:top w:val="nil"/>
            </w:tcBorders>
          </w:tcPr>
          <w:p w14:paraId="154EDB54" w14:textId="1E5E63BF" w:rsidR="001F4427" w:rsidRPr="003C3F90" w:rsidRDefault="00B80B1B" w:rsidP="0027763A">
            <w:pPr>
              <w:ind w:right="440"/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专题</w:t>
            </w:r>
            <w:r w:rsidR="00C95370">
              <w:rPr>
                <w:rFonts w:ascii="Microsoft YaHei" w:eastAsia="Microsoft YaHei" w:hAnsi="Microsoft YaHei" w:cs="Arial" w:hint="eastAsia"/>
                <w:lang w:eastAsia="zh-CN"/>
              </w:rPr>
              <w:t>调研</w:t>
            </w:r>
          </w:p>
        </w:tc>
      </w:tr>
      <w:tr w:rsidR="001F4427" w:rsidRPr="003C3F90" w14:paraId="60C1E561" w14:textId="77777777" w:rsidTr="006B0BF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28"/>
        </w:trPr>
        <w:tc>
          <w:tcPr>
            <w:tcW w:w="1954" w:type="dxa"/>
            <w:tcBorders>
              <w:top w:val="nil"/>
              <w:bottom w:val="double" w:sz="4" w:space="0" w:color="auto"/>
            </w:tcBorders>
          </w:tcPr>
          <w:p w14:paraId="0CDCADEC" w14:textId="5C64A207" w:rsidR="001F4427" w:rsidRPr="003C3F90" w:rsidRDefault="00814FA7" w:rsidP="001F4427">
            <w:pPr>
              <w:rPr>
                <w:rFonts w:ascii="Microsoft YaHei" w:eastAsia="Microsoft YaHei" w:hAnsi="Microsoft YaHei" w:cs="Arial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地点</w:t>
            </w:r>
            <w:r w:rsidR="001F4427" w:rsidRPr="003C3F90">
              <w:rPr>
                <w:rFonts w:ascii="Microsoft YaHei" w:eastAsia="Microsoft YaHei" w:hAnsi="Microsoft YaHei" w:cs="Arial"/>
              </w:rPr>
              <w:t>:</w:t>
            </w:r>
          </w:p>
        </w:tc>
        <w:tc>
          <w:tcPr>
            <w:tcW w:w="7766" w:type="dxa"/>
            <w:tcBorders>
              <w:top w:val="nil"/>
              <w:bottom w:val="double" w:sz="4" w:space="0" w:color="auto"/>
            </w:tcBorders>
          </w:tcPr>
          <w:p w14:paraId="360B0B6B" w14:textId="3633A6E4" w:rsidR="00A255F9" w:rsidRPr="00343906" w:rsidRDefault="00814FA7" w:rsidP="00343906">
            <w:pPr>
              <w:ind w:right="440"/>
              <w:jc w:val="both"/>
              <w:rPr>
                <w:rFonts w:ascii="Microsoft YaHei" w:eastAsia="Microsoft YaHei" w:hAnsi="Microsoft YaHei"/>
                <w:color w:val="000000"/>
                <w:lang w:eastAsia="zh-CN"/>
              </w:rPr>
            </w:pPr>
            <w:r>
              <w:rPr>
                <w:rFonts w:ascii="Microsoft YaHei" w:eastAsia="Microsoft YaHei" w:hAnsi="Microsoft YaHei" w:hint="eastAsia"/>
                <w:color w:val="000000"/>
                <w:lang w:eastAsia="zh-CN"/>
              </w:rPr>
              <w:t>苏州信达</w:t>
            </w:r>
          </w:p>
        </w:tc>
      </w:tr>
      <w:tr w:rsidR="00814FA7" w:rsidRPr="003C3F90" w14:paraId="10A1220B" w14:textId="77777777" w:rsidTr="00EE458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28"/>
        </w:trPr>
        <w:tc>
          <w:tcPr>
            <w:tcW w:w="9720" w:type="dxa"/>
            <w:gridSpan w:val="2"/>
          </w:tcPr>
          <w:p w14:paraId="4527CD15" w14:textId="330A27AE" w:rsidR="00AC27E6" w:rsidRDefault="00AC27E6" w:rsidP="002727CE">
            <w:pPr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日期：0</w:t>
            </w:r>
            <w:r w:rsidR="00B80B1B">
              <w:rPr>
                <w:rFonts w:ascii="Microsoft YaHei" w:eastAsia="Microsoft YaHei" w:hAnsi="Microsoft YaHei" w:cs="Arial"/>
                <w:lang w:eastAsia="zh-CN"/>
              </w:rPr>
              <w:t>9</w:t>
            </w:r>
            <w:r>
              <w:rPr>
                <w:rFonts w:ascii="Microsoft YaHei" w:eastAsia="Microsoft YaHei" w:hAnsi="Microsoft YaHei" w:cs="Arial"/>
                <w:lang w:eastAsia="zh-CN"/>
              </w:rPr>
              <w:t>.</w:t>
            </w:r>
            <w:r w:rsidR="00B80B1B">
              <w:rPr>
                <w:rFonts w:ascii="Microsoft YaHei" w:eastAsia="Microsoft YaHei" w:hAnsi="Microsoft YaHei" w:cs="Arial"/>
                <w:lang w:eastAsia="zh-CN"/>
              </w:rPr>
              <w:t>0</w:t>
            </w:r>
            <w:r w:rsidR="00D9781F">
              <w:rPr>
                <w:rFonts w:ascii="Microsoft YaHei" w:eastAsia="Microsoft YaHei" w:hAnsi="Microsoft YaHei" w:cs="Arial"/>
                <w:lang w:eastAsia="zh-CN"/>
              </w:rPr>
              <w:t>8</w:t>
            </w:r>
            <w:r>
              <w:rPr>
                <w:rFonts w:ascii="Microsoft YaHei" w:eastAsia="Microsoft YaHei" w:hAnsi="Microsoft YaHei" w:cs="Arial"/>
                <w:lang w:eastAsia="zh-CN"/>
              </w:rPr>
              <w:t xml:space="preserve"> </w:t>
            </w:r>
            <w:r w:rsidR="00B80B1B">
              <w:rPr>
                <w:rFonts w:ascii="Microsoft YaHei" w:eastAsia="Microsoft YaHei" w:hAnsi="Microsoft YaHei" w:cs="Arial" w:hint="eastAsia"/>
                <w:lang w:eastAsia="zh-CN"/>
              </w:rPr>
              <w:t>专题</w:t>
            </w:r>
            <w:r>
              <w:rPr>
                <w:rFonts w:ascii="Microsoft YaHei" w:eastAsia="Microsoft YaHei" w:hAnsi="Microsoft YaHei" w:cs="Arial" w:hint="eastAsia"/>
                <w:lang w:eastAsia="zh-CN"/>
              </w:rPr>
              <w:t>：</w:t>
            </w:r>
            <w:r w:rsidR="00B80B1B">
              <w:rPr>
                <w:rFonts w:ascii="Microsoft YaHei" w:eastAsia="Microsoft YaHei" w:hAnsi="Microsoft YaHei" w:hint="eastAsia"/>
                <w:color w:val="000000"/>
                <w:lang w:eastAsia="zh-CN"/>
              </w:rPr>
              <w:t>层析柱</w:t>
            </w:r>
          </w:p>
          <w:p w14:paraId="4169EED1" w14:textId="4D34247C" w:rsidR="00814FA7" w:rsidRDefault="00814FA7" w:rsidP="002727CE">
            <w:pPr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参与人：</w:t>
            </w:r>
          </w:p>
          <w:p w14:paraId="2B8D7956" w14:textId="7425093E" w:rsidR="00814FA7" w:rsidRDefault="00E66AB2" w:rsidP="002727CE">
            <w:pPr>
              <w:rPr>
                <w:rFonts w:ascii="Microsoft YaHei" w:eastAsia="Microsoft YaHei" w:hAnsi="Microsoft YaHei" w:cs="Arial"/>
                <w:lang w:eastAsia="zh-CN"/>
              </w:rPr>
            </w:pPr>
            <w:r>
              <w:rPr>
                <w:rFonts w:ascii="Microsoft YaHei" w:eastAsia="Microsoft YaHei" w:hAnsi="Microsoft YaHei" w:cs="Arial" w:hint="eastAsia"/>
                <w:lang w:eastAsia="zh-CN"/>
              </w:rPr>
              <w:t>陈怡材、</w:t>
            </w:r>
            <w:r w:rsidRPr="00E66AB2">
              <w:rPr>
                <w:rFonts w:ascii="Microsoft YaHei" w:eastAsia="Microsoft YaHei" w:hAnsi="Microsoft YaHei" w:cs="Arial" w:hint="eastAsia"/>
                <w:lang w:eastAsia="zh-CN"/>
              </w:rPr>
              <w:t>靳向成</w:t>
            </w:r>
            <w:r>
              <w:rPr>
                <w:rFonts w:ascii="Microsoft YaHei" w:eastAsia="Microsoft YaHei" w:hAnsi="Microsoft YaHei" w:cs="Arial" w:hint="eastAsia"/>
                <w:lang w:eastAsia="zh-CN"/>
              </w:rPr>
              <w:t>、方银川、</w:t>
            </w:r>
            <w:r w:rsidR="002E3B60">
              <w:rPr>
                <w:rFonts w:ascii="Microsoft YaHei" w:eastAsia="Microsoft YaHei" w:hAnsi="Microsoft YaHei" w:cs="Arial" w:hint="eastAsia"/>
                <w:lang w:eastAsia="zh-CN"/>
              </w:rPr>
              <w:t>姜坤</w:t>
            </w:r>
            <w:r w:rsidR="00422DDC">
              <w:rPr>
                <w:rFonts w:ascii="Microsoft YaHei" w:eastAsia="Microsoft YaHei" w:hAnsi="Microsoft YaHei" w:cs="Arial" w:hint="eastAsia"/>
                <w:lang w:eastAsia="zh-CN"/>
              </w:rPr>
              <w:t>、</w:t>
            </w:r>
            <w:r w:rsidR="002E3B60">
              <w:rPr>
                <w:rFonts w:ascii="Microsoft YaHei" w:eastAsia="Microsoft YaHei" w:hAnsi="Microsoft YaHei" w:cs="Arial" w:hint="eastAsia"/>
                <w:lang w:eastAsia="zh-CN"/>
              </w:rPr>
              <w:t>张芝英</w:t>
            </w:r>
            <w:r w:rsidR="00422DDC">
              <w:rPr>
                <w:rFonts w:ascii="Microsoft YaHei" w:eastAsia="Microsoft YaHei" w:hAnsi="Microsoft YaHei" w:cs="Arial" w:hint="eastAsia"/>
                <w:lang w:eastAsia="zh-CN"/>
              </w:rPr>
              <w:t>、</w:t>
            </w:r>
            <w:r>
              <w:rPr>
                <w:rFonts w:ascii="Microsoft YaHei" w:eastAsia="Microsoft YaHei" w:hAnsi="Microsoft YaHei" w:cs="Arial" w:hint="eastAsia"/>
                <w:lang w:eastAsia="zh-CN"/>
              </w:rPr>
              <w:t>陈逗、高江涛、何赛</w:t>
            </w:r>
          </w:p>
          <w:p w14:paraId="5C7BB379" w14:textId="2719F524" w:rsidR="00C95370" w:rsidRDefault="00C95370" w:rsidP="00AC27E6">
            <w:pPr>
              <w:rPr>
                <w:rFonts w:ascii="Microsoft YaHei" w:eastAsia="Microsoft YaHei" w:hAnsi="Microsoft YaHei" w:cs="Arial"/>
                <w:lang w:eastAsia="zh-CN"/>
              </w:rPr>
            </w:pPr>
          </w:p>
        </w:tc>
      </w:tr>
    </w:tbl>
    <w:p w14:paraId="4BD98EAA" w14:textId="7D5821C4" w:rsidR="001F4427" w:rsidRDefault="001F4427" w:rsidP="001F4427">
      <w:pPr>
        <w:rPr>
          <w:rFonts w:ascii="Microsoft YaHei" w:eastAsia="Microsoft YaHei" w:hAnsi="Microsoft YaHei"/>
          <w:lang w:eastAsia="zh-CN"/>
        </w:rPr>
      </w:pPr>
    </w:p>
    <w:p w14:paraId="6A8BC1EA" w14:textId="77777777" w:rsidR="00B270CD" w:rsidRPr="00B270CD" w:rsidRDefault="00B270CD" w:rsidP="001F4427">
      <w:pPr>
        <w:rPr>
          <w:rFonts w:ascii="Microsoft YaHei" w:eastAsia="Microsoft YaHei" w:hAnsi="Microsoft YaHei"/>
          <w:b/>
          <w:bCs/>
          <w:sz w:val="24"/>
          <w:szCs w:val="24"/>
          <w:lang w:eastAsia="zh-CN"/>
        </w:rPr>
      </w:pPr>
    </w:p>
    <w:p w14:paraId="3DE8C19D" w14:textId="43FF3DFA" w:rsidR="0009050F" w:rsidRDefault="0009050F">
      <w:pPr>
        <w:rPr>
          <w:rFonts w:ascii="Microsoft YaHei" w:eastAsia="Microsoft YaHei" w:hAnsi="Microsoft YaHei" w:cs="Helv"/>
          <w:b/>
          <w:bCs/>
          <w:color w:val="000000"/>
          <w:szCs w:val="22"/>
          <w:lang w:eastAsia="zh-CN"/>
        </w:rPr>
      </w:pPr>
    </w:p>
    <w:p w14:paraId="255878B5" w14:textId="77777777" w:rsidR="0009050F" w:rsidRDefault="0009050F" w:rsidP="009B3DB1">
      <w:pPr>
        <w:autoSpaceDE w:val="0"/>
        <w:autoSpaceDN w:val="0"/>
        <w:adjustRightInd w:val="0"/>
        <w:rPr>
          <w:rFonts w:ascii="Microsoft YaHei" w:eastAsia="Microsoft YaHei" w:hAnsi="Microsoft YaHei" w:cs="Helv"/>
          <w:b/>
          <w:bCs/>
          <w:color w:val="000000"/>
          <w:szCs w:val="22"/>
          <w:lang w:eastAsia="zh-CN"/>
        </w:rPr>
        <w:sectPr w:rsidR="0009050F" w:rsidSect="00E66AB2">
          <w:headerReference w:type="default" r:id="rId8"/>
          <w:footerReference w:type="default" r:id="rId9"/>
          <w:pgSz w:w="12240" w:h="15840"/>
          <w:pgMar w:top="1440" w:right="994" w:bottom="1440" w:left="1440" w:header="720" w:footer="634" w:gutter="0"/>
          <w:cols w:space="720"/>
          <w:docGrid w:linePitch="299"/>
        </w:sectPr>
      </w:pPr>
    </w:p>
    <w:tbl>
      <w:tblPr>
        <w:tblW w:w="9923" w:type="dxa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9923"/>
      </w:tblGrid>
      <w:tr w:rsidR="0009050F" w:rsidRPr="003C3F90" w14:paraId="3C66D8BD" w14:textId="77777777" w:rsidTr="003455C0">
        <w:trPr>
          <w:trHeight w:val="425"/>
        </w:trPr>
        <w:tc>
          <w:tcPr>
            <w:tcW w:w="9923" w:type="dxa"/>
            <w:shd w:val="clear" w:color="C0C0C0" w:fill="666666"/>
          </w:tcPr>
          <w:p w14:paraId="3FE7D86E" w14:textId="1A1A0C9B" w:rsidR="0009050F" w:rsidRPr="00C42DCC" w:rsidRDefault="0009050F" w:rsidP="00EE458B">
            <w:pPr>
              <w:jc w:val="center"/>
              <w:rPr>
                <w:rFonts w:ascii="Microsoft YaHei" w:eastAsia="Microsoft YaHei" w:hAnsi="Microsoft YaHei" w:cs="Arial"/>
                <w:color w:val="FFFFFF"/>
                <w:lang w:eastAsia="zh-CN"/>
              </w:rPr>
            </w:pPr>
            <w:r w:rsidRPr="00C42DCC">
              <w:rPr>
                <w:rFonts w:ascii="Microsoft YaHei" w:eastAsia="Microsoft YaHei" w:hAnsi="Microsoft YaHei" w:cs="Arial" w:hint="eastAsia"/>
                <w:color w:val="FFFFFF"/>
                <w:lang w:eastAsia="zh-CN"/>
              </w:rPr>
              <w:lastRenderedPageBreak/>
              <w:t>需求调研</w:t>
            </w:r>
          </w:p>
        </w:tc>
      </w:tr>
      <w:tr w:rsidR="0009050F" w:rsidRPr="003C3F90" w14:paraId="1997DFDF" w14:textId="77777777" w:rsidTr="003455C0">
        <w:trPr>
          <w:trHeight w:val="4966"/>
        </w:trPr>
        <w:tc>
          <w:tcPr>
            <w:tcW w:w="9923" w:type="dxa"/>
          </w:tcPr>
          <w:p w14:paraId="0CBCC237" w14:textId="6F9490A2" w:rsidR="00FA4B3F" w:rsidRDefault="00B80B1B" w:rsidP="00FA4B3F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sz w:val="22"/>
                <w:szCs w:val="22"/>
              </w:rPr>
            </w:pPr>
            <w:r>
              <w:rPr>
                <w:rFonts w:ascii="Microsoft YaHei" w:eastAsia="Microsoft YaHei" w:hAnsi="Microsoft YaHei" w:cs="Calibri" w:hint="eastAsia"/>
                <w:b/>
                <w:bCs/>
                <w:sz w:val="22"/>
                <w:szCs w:val="22"/>
              </w:rPr>
              <w:t>专题</w:t>
            </w:r>
            <w:r w:rsidR="00FA4B3F"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：</w:t>
            </w:r>
            <w:r>
              <w:rPr>
                <w:rFonts w:ascii="Microsoft YaHei" w:eastAsia="Microsoft YaHei" w:hAnsi="Microsoft YaHei" w:cs="Calibri" w:hint="eastAsia"/>
                <w:sz w:val="22"/>
                <w:szCs w:val="22"/>
              </w:rPr>
              <w:t>层析柱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8"/>
              <w:gridCol w:w="1668"/>
              <w:gridCol w:w="1728"/>
              <w:gridCol w:w="2268"/>
              <w:gridCol w:w="985"/>
              <w:gridCol w:w="912"/>
              <w:gridCol w:w="1458"/>
            </w:tblGrid>
            <w:tr w:rsidR="008F3012" w14:paraId="3A012904" w14:textId="77777777" w:rsidTr="008F3012">
              <w:trPr>
                <w:trHeight w:val="371"/>
              </w:trPr>
              <w:tc>
                <w:tcPr>
                  <w:tcW w:w="678" w:type="dxa"/>
                </w:tcPr>
                <w:p w14:paraId="523AB908" w14:textId="77777777" w:rsidR="00B80B1B" w:rsidRDefault="00B80B1B" w:rsidP="00B80B1B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序号</w:t>
                  </w:r>
                </w:p>
              </w:tc>
              <w:tc>
                <w:tcPr>
                  <w:tcW w:w="1668" w:type="dxa"/>
                </w:tcPr>
                <w:p w14:paraId="31D958FA" w14:textId="77777777" w:rsidR="00B80B1B" w:rsidRDefault="00B80B1B" w:rsidP="00B80B1B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业务场景</w:t>
                  </w:r>
                </w:p>
              </w:tc>
              <w:tc>
                <w:tcPr>
                  <w:tcW w:w="1728" w:type="dxa"/>
                </w:tcPr>
                <w:p w14:paraId="7A373CF8" w14:textId="77777777" w:rsidR="00B80B1B" w:rsidRDefault="00B80B1B" w:rsidP="00B80B1B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流程现状</w:t>
                  </w:r>
                </w:p>
              </w:tc>
              <w:tc>
                <w:tcPr>
                  <w:tcW w:w="2268" w:type="dxa"/>
                </w:tcPr>
                <w:p w14:paraId="342AE13E" w14:textId="77777777" w:rsidR="00B80B1B" w:rsidRDefault="00B80B1B" w:rsidP="00B80B1B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客户需求/设计方案</w:t>
                  </w:r>
                </w:p>
              </w:tc>
              <w:tc>
                <w:tcPr>
                  <w:tcW w:w="985" w:type="dxa"/>
                </w:tcPr>
                <w:p w14:paraId="6C0FD7C5" w14:textId="77777777" w:rsidR="00B80B1B" w:rsidRDefault="00B80B1B" w:rsidP="00B80B1B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类型</w:t>
                  </w:r>
                </w:p>
              </w:tc>
              <w:tc>
                <w:tcPr>
                  <w:tcW w:w="912" w:type="dxa"/>
                </w:tcPr>
                <w:p w14:paraId="36D58F03" w14:textId="77777777" w:rsidR="00B80B1B" w:rsidRDefault="00B80B1B" w:rsidP="00B80B1B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功能编号</w:t>
                  </w:r>
                </w:p>
              </w:tc>
              <w:tc>
                <w:tcPr>
                  <w:tcW w:w="1458" w:type="dxa"/>
                </w:tcPr>
                <w:p w14:paraId="39DC360A" w14:textId="77777777" w:rsidR="00B80B1B" w:rsidRDefault="00B80B1B" w:rsidP="00B80B1B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b/>
                      <w:bCs/>
                      <w:sz w:val="22"/>
                      <w:szCs w:val="22"/>
                    </w:rPr>
                    <w:t>待确认问题</w:t>
                  </w:r>
                </w:p>
              </w:tc>
            </w:tr>
            <w:tr w:rsidR="008F3012" w14:paraId="19DCE18C" w14:textId="77777777" w:rsidTr="008F3012">
              <w:trPr>
                <w:trHeight w:val="354"/>
              </w:trPr>
              <w:tc>
                <w:tcPr>
                  <w:tcW w:w="678" w:type="dxa"/>
                </w:tcPr>
                <w:p w14:paraId="5B38DB2C" w14:textId="042E5F22" w:rsidR="00B80B1B" w:rsidRPr="001E7ADD" w:rsidRDefault="00B80B1B" w:rsidP="00502FA0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502FA0"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668" w:type="dxa"/>
                </w:tcPr>
                <w:p w14:paraId="71A6B414" w14:textId="7C909147" w:rsidR="00B80B1B" w:rsidRPr="00E66AB2" w:rsidRDefault="0093699B" w:rsidP="00B80B1B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 w:rsidRPr="00E66AB2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层析柱填料使用记录</w:t>
                  </w:r>
                </w:p>
              </w:tc>
              <w:tc>
                <w:tcPr>
                  <w:tcW w:w="1728" w:type="dxa"/>
                </w:tcPr>
                <w:p w14:paraId="56BD18B4" w14:textId="77777777" w:rsidR="00322EB5" w:rsidRDefault="00322EB5" w:rsidP="00B80B1B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厂家信息通过</w:t>
                  </w:r>
                  <w:r w:rsidR="0093699B" w:rsidRPr="00E66AB2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标签</w:t>
                  </w:r>
                  <w:r w:rsidR="00D6016F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读取</w:t>
                  </w:r>
                </w:p>
                <w:p w14:paraId="23574BCB" w14:textId="36DAD48D" w:rsidR="00B80B1B" w:rsidRPr="00E66AB2" w:rsidRDefault="00E66AB2" w:rsidP="00B80B1B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最大使用次数</w:t>
                  </w:r>
                  <w:r w:rsidR="00322EB5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通过工艺规程获取</w:t>
                  </w:r>
                </w:p>
              </w:tc>
              <w:tc>
                <w:tcPr>
                  <w:tcW w:w="2268" w:type="dxa"/>
                </w:tcPr>
                <w:p w14:paraId="47ABBE97" w14:textId="138DA391" w:rsidR="00B80B1B" w:rsidRPr="00E66AB2" w:rsidRDefault="0093699B" w:rsidP="00B80B1B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 w:rsidRPr="00E66AB2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生产厂家</w:t>
                  </w:r>
                  <w:r w:rsidR="00EF369D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信息是</w:t>
                  </w:r>
                  <w:r w:rsidRPr="00E66AB2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S</w:t>
                  </w:r>
                  <w:r w:rsidRPr="00E66AB2"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AP</w:t>
                  </w:r>
                  <w:r w:rsidR="00E66AB2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同步</w:t>
                  </w:r>
                  <w:proofErr w:type="gramStart"/>
                  <w:r w:rsidR="00E66AB2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物料主数据</w:t>
                  </w:r>
                  <w:proofErr w:type="gramEnd"/>
                  <w:r w:rsidR="00E66AB2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的附属信息（U</w:t>
                  </w:r>
                  <w:r w:rsidR="00E66AB2"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DA</w:t>
                  </w:r>
                  <w:r w:rsidR="00E66AB2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），M</w:t>
                  </w:r>
                  <w:r w:rsidR="00E66AB2"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ES</w:t>
                  </w:r>
                  <w:r w:rsidR="00E66AB2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扫描物料时通过表达式获取</w:t>
                  </w:r>
                  <w:r w:rsidR="00EF369D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生产厂家信息并记录在</w:t>
                  </w:r>
                  <w:del w:id="3" w:author="高江涛(Jiangtao Gao)" w:date="2022-09-14T11:08:00Z">
                    <w:r w:rsidR="00EF369D" w:rsidDel="002E3B6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delText>批记录</w:delText>
                    </w:r>
                  </w:del>
                  <w:ins w:id="4" w:author="高江涛(Jiangtao Gao)" w:date="2022-09-14T11:08:00Z">
                    <w:r w:rsidR="002E3B6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t>层析</w:t>
                    </w:r>
                    <w:proofErr w:type="gramStart"/>
                    <w:r w:rsidR="002E3B6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t>柱装柱工</w:t>
                    </w:r>
                    <w:proofErr w:type="gramEnd"/>
                    <w:r w:rsidR="002E3B6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t>单</w:t>
                    </w:r>
                  </w:ins>
                  <w:r w:rsidR="00EF369D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中。</w:t>
                  </w:r>
                </w:p>
                <w:p w14:paraId="09816884" w14:textId="32AC5D91" w:rsidR="0093699B" w:rsidRPr="00E66AB2" w:rsidRDefault="0093699B" w:rsidP="00B80B1B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 w:rsidRPr="00E66AB2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最大使用次数，</w:t>
                  </w:r>
                  <w:r w:rsidR="00EF369D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为S</w:t>
                  </w:r>
                  <w:r w:rsidR="00EF369D"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AP</w:t>
                  </w:r>
                  <w:r w:rsidR="00EF369D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下达</w:t>
                  </w:r>
                  <w:proofErr w:type="gramStart"/>
                  <w:r w:rsidR="00EF369D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装柱工</w:t>
                  </w:r>
                  <w:proofErr w:type="gramEnd"/>
                  <w:r w:rsidR="00EF369D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单的层析</w:t>
                  </w:r>
                  <w:proofErr w:type="gramStart"/>
                  <w:r w:rsidR="00EF369D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柱计划</w:t>
                  </w:r>
                  <w:proofErr w:type="gramEnd"/>
                  <w:r w:rsidR="00EF369D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量，M</w:t>
                  </w:r>
                  <w:r w:rsidR="00EF369D"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ES</w:t>
                  </w:r>
                  <w:r w:rsidR="00EF369D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通过表达式可以获取该数量，在创建库存时作为默认值，操作员工可根据实际情况修改</w:t>
                  </w:r>
                </w:p>
              </w:tc>
              <w:tc>
                <w:tcPr>
                  <w:tcW w:w="985" w:type="dxa"/>
                </w:tcPr>
                <w:p w14:paraId="63744344" w14:textId="6BF83CB0" w:rsidR="00B80B1B" w:rsidRPr="00E66AB2" w:rsidRDefault="00E66AB2" w:rsidP="00B80B1B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 w:rsidRPr="00E66AB2"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EE</w:t>
                  </w:r>
                </w:p>
              </w:tc>
              <w:tc>
                <w:tcPr>
                  <w:tcW w:w="912" w:type="dxa"/>
                </w:tcPr>
                <w:p w14:paraId="7E456C07" w14:textId="23E551E6" w:rsidR="00B80B1B" w:rsidRPr="0093699B" w:rsidRDefault="00E66AB2" w:rsidP="00B80B1B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E66AB2"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ISC</w:t>
                  </w: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-029</w:t>
                  </w:r>
                </w:p>
              </w:tc>
              <w:tc>
                <w:tcPr>
                  <w:tcW w:w="1458" w:type="dxa"/>
                </w:tcPr>
                <w:p w14:paraId="484E5110" w14:textId="78F43C17" w:rsidR="00B80B1B" w:rsidRPr="0093699B" w:rsidRDefault="00B80B1B" w:rsidP="00B80B1B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</w:p>
              </w:tc>
            </w:tr>
            <w:tr w:rsidR="008F3012" w14:paraId="078FA767" w14:textId="77777777" w:rsidTr="008F3012">
              <w:trPr>
                <w:trHeight w:val="354"/>
              </w:trPr>
              <w:tc>
                <w:tcPr>
                  <w:tcW w:w="678" w:type="dxa"/>
                </w:tcPr>
                <w:p w14:paraId="0652C095" w14:textId="3D0B27B9" w:rsidR="00B80B1B" w:rsidRPr="008F3012" w:rsidRDefault="00502FA0" w:rsidP="00502FA0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668" w:type="dxa"/>
                </w:tcPr>
                <w:p w14:paraId="2FB2C642" w14:textId="6D84BD6D" w:rsidR="00B80B1B" w:rsidRPr="00E66AB2" w:rsidRDefault="00D6016F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 w:rsidRPr="00E66AB2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层析柱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订单</w:t>
                  </w:r>
                </w:p>
              </w:tc>
              <w:tc>
                <w:tcPr>
                  <w:tcW w:w="1728" w:type="dxa"/>
                </w:tcPr>
                <w:p w14:paraId="786C994E" w14:textId="623EA511" w:rsidR="00B80B1B" w:rsidRPr="00E66AB2" w:rsidRDefault="00502FA0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SAP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层析柱订单</w:t>
                  </w:r>
                </w:p>
              </w:tc>
              <w:tc>
                <w:tcPr>
                  <w:tcW w:w="2268" w:type="dxa"/>
                </w:tcPr>
                <w:p w14:paraId="353F25C5" w14:textId="5E6F934E" w:rsidR="008F3012" w:rsidRDefault="008F3012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层析柱工单</w:t>
                  </w:r>
                  <w:proofErr w:type="gramEnd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使用一期的功能和接口，需要进行生产版本、产品B</w:t>
                  </w: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OM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获取和进行工艺配置（仅有</w:t>
                  </w:r>
                  <w:proofErr w:type="gramStart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一个装柱工艺</w:t>
                  </w:r>
                  <w:proofErr w:type="gramEnd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），并关联一个M</w:t>
                  </w: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ES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处方，生产指令获取后分解为M</w:t>
                  </w: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ES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工单。</w:t>
                  </w:r>
                </w:p>
                <w:p w14:paraId="7942428A" w14:textId="610DE7B8" w:rsidR="00B80B1B" w:rsidRPr="00E66AB2" w:rsidRDefault="008F3012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层析柱</w:t>
                  </w:r>
                  <w:r w:rsidR="002200D8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工单</w:t>
                  </w:r>
                  <w:proofErr w:type="gramEnd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填料</w:t>
                  </w:r>
                  <w:r w:rsidR="002200D8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有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替代物料</w:t>
                  </w:r>
                  <w:r w:rsidR="002200D8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，并且主料和替代物料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可以混用</w:t>
                  </w:r>
                </w:p>
              </w:tc>
              <w:tc>
                <w:tcPr>
                  <w:tcW w:w="985" w:type="dxa"/>
                </w:tcPr>
                <w:p w14:paraId="7DFF960D" w14:textId="2B61EEAE" w:rsidR="00B80B1B" w:rsidRPr="00E66AB2" w:rsidRDefault="00502FA0" w:rsidP="00502FA0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912" w:type="dxa"/>
                </w:tcPr>
                <w:p w14:paraId="512C5C8B" w14:textId="6562BB63" w:rsidR="00B80B1B" w:rsidRPr="008F3012" w:rsidRDefault="008F3012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一期功能</w:t>
                  </w:r>
                </w:p>
              </w:tc>
              <w:tc>
                <w:tcPr>
                  <w:tcW w:w="1458" w:type="dxa"/>
                </w:tcPr>
                <w:p w14:paraId="2DE72906" w14:textId="77777777" w:rsidR="00B80B1B" w:rsidRPr="008F3012" w:rsidRDefault="00B80B1B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</w:p>
              </w:tc>
            </w:tr>
            <w:tr w:rsidR="008F3012" w14:paraId="058302D7" w14:textId="77777777" w:rsidTr="008F3012">
              <w:trPr>
                <w:trHeight w:val="354"/>
              </w:trPr>
              <w:tc>
                <w:tcPr>
                  <w:tcW w:w="678" w:type="dxa"/>
                </w:tcPr>
                <w:p w14:paraId="40CCCAF8" w14:textId="3F75B7B0" w:rsidR="00B80B1B" w:rsidRPr="008F3012" w:rsidRDefault="00502FA0" w:rsidP="00502FA0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668" w:type="dxa"/>
                </w:tcPr>
                <w:p w14:paraId="0B935707" w14:textId="08E965BD" w:rsidR="00B80B1B" w:rsidRPr="00E66AB2" w:rsidRDefault="00F828F9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层析报工</w:t>
                  </w:r>
                  <w:proofErr w:type="gramEnd"/>
                </w:p>
              </w:tc>
              <w:tc>
                <w:tcPr>
                  <w:tcW w:w="1728" w:type="dxa"/>
                </w:tcPr>
                <w:p w14:paraId="2E7E4D3C" w14:textId="603B74BF" w:rsidR="00B80B1B" w:rsidRPr="00E66AB2" w:rsidRDefault="008F3012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SAP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报工</w:t>
                  </w:r>
                </w:p>
              </w:tc>
              <w:tc>
                <w:tcPr>
                  <w:tcW w:w="2268" w:type="dxa"/>
                </w:tcPr>
                <w:p w14:paraId="3E65B849" w14:textId="6DED5B69" w:rsidR="00B80B1B" w:rsidRPr="00E66AB2" w:rsidRDefault="00EF369D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由S</w:t>
                  </w: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AP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下达层析</w:t>
                  </w:r>
                  <w:proofErr w:type="gramStart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柱</w:t>
                  </w:r>
                  <w:r w:rsidR="00B3592A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装柱工单需要</w:t>
                  </w:r>
                  <w:proofErr w:type="gramEnd"/>
                  <w:r w:rsidR="00F828F9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报工</w:t>
                  </w:r>
                  <w:r w:rsidR="00B3592A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，</w:t>
                  </w:r>
                  <w:proofErr w:type="gramStart"/>
                  <w:r w:rsidR="00B3592A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报工仅</w:t>
                  </w:r>
                  <w:proofErr w:type="gramEnd"/>
                  <w:r w:rsidR="00B3592A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报</w:t>
                  </w:r>
                  <w:r w:rsidR="00F828F9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2</w:t>
                  </w:r>
                  <w:r w:rsidR="00F828F9"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85" w:type="dxa"/>
                </w:tcPr>
                <w:p w14:paraId="5F5B98EA" w14:textId="48849CEB" w:rsidR="00B80B1B" w:rsidRPr="00E66AB2" w:rsidRDefault="00B3592A" w:rsidP="00502FA0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912" w:type="dxa"/>
                </w:tcPr>
                <w:p w14:paraId="58064563" w14:textId="602387C6" w:rsidR="00B80B1B" w:rsidRPr="008F3012" w:rsidRDefault="002200D8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ISC-030</w:t>
                  </w:r>
                </w:p>
              </w:tc>
              <w:tc>
                <w:tcPr>
                  <w:tcW w:w="1458" w:type="dxa"/>
                </w:tcPr>
                <w:p w14:paraId="03A0D4E3" w14:textId="77777777" w:rsidR="00B80B1B" w:rsidRPr="008F3012" w:rsidRDefault="00B80B1B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</w:p>
              </w:tc>
            </w:tr>
            <w:tr w:rsidR="008F3012" w14:paraId="57541C49" w14:textId="77777777" w:rsidTr="008F3012">
              <w:trPr>
                <w:trHeight w:val="354"/>
              </w:trPr>
              <w:tc>
                <w:tcPr>
                  <w:tcW w:w="678" w:type="dxa"/>
                </w:tcPr>
                <w:p w14:paraId="2ECCDF51" w14:textId="113F72C2" w:rsidR="00B80B1B" w:rsidRPr="008F3012" w:rsidRDefault="00502FA0" w:rsidP="00502FA0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668" w:type="dxa"/>
                </w:tcPr>
                <w:p w14:paraId="049FE5F8" w14:textId="105E8D9F" w:rsidR="00B80B1B" w:rsidRPr="00E66AB2" w:rsidRDefault="00F828F9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层析柱入库</w:t>
                  </w:r>
                </w:p>
              </w:tc>
              <w:tc>
                <w:tcPr>
                  <w:tcW w:w="1728" w:type="dxa"/>
                </w:tcPr>
                <w:p w14:paraId="05460FC6" w14:textId="2EDA5ECF" w:rsidR="00B80B1B" w:rsidRPr="00E66AB2" w:rsidRDefault="00502FA0" w:rsidP="00502FA0">
                  <w:pPr>
                    <w:pStyle w:val="NormalWeb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SAP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入库</w:t>
                  </w:r>
                </w:p>
              </w:tc>
              <w:tc>
                <w:tcPr>
                  <w:tcW w:w="2268" w:type="dxa"/>
                </w:tcPr>
                <w:p w14:paraId="1BD12D6F" w14:textId="62EBFAF1" w:rsidR="00745B1C" w:rsidRDefault="00745B1C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层析</w:t>
                  </w:r>
                  <w:proofErr w:type="gramStart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柱</w:t>
                  </w:r>
                  <w:r w:rsidR="00A94447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装柱工单完成</w:t>
                  </w:r>
                  <w:proofErr w:type="gramEnd"/>
                  <w:r w:rsidR="00A94447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后，M</w:t>
                  </w:r>
                  <w:r w:rsidR="00A94447"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ES</w:t>
                  </w:r>
                  <w:r w:rsidR="00A94447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产出层析柱成品，并且通过入库接口发送给S</w:t>
                  </w:r>
                  <w:r w:rsidR="00A94447"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AP</w:t>
                  </w:r>
                  <w:r w:rsidR="00A94447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。该入库接口跟原液入库接口共用一个，某些字段如生产日期、有效期可以空值。</w:t>
                  </w:r>
                </w:p>
                <w:p w14:paraId="1608F5F6" w14:textId="4F197573" w:rsidR="00B80B1B" w:rsidRDefault="00A94447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跟原液相同允许</w:t>
                  </w:r>
                  <w:r w:rsidR="00F828F9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入库取消</w:t>
                  </w:r>
                  <w:r w:rsidR="00792B6D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，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原液有入库确认动作，并且入库确认后库存清零且不允许取消入库。对与层析柱没有入库确认，库存不清零，入库取消没有节点限制，但是当层析柱已经被工单使用时，发起入库取消时</w:t>
                  </w:r>
                  <w:r w:rsidR="00792B6D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S</w:t>
                  </w:r>
                  <w:r w:rsidR="00792B6D"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AP</w:t>
                  </w:r>
                  <w:r w:rsidR="00792B6D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检</w:t>
                  </w:r>
                  <w:r w:rsidR="00792B6D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lastRenderedPageBreak/>
                    <w:t>验会报错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并返回M</w:t>
                  </w: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ES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报错信息。</w:t>
                  </w:r>
                </w:p>
                <w:p w14:paraId="37E6BA6B" w14:textId="4E4DC1F0" w:rsidR="00792B6D" w:rsidRDefault="00792B6D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层析柱入库时</w:t>
                  </w:r>
                  <w:r w:rsidR="00A94447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需要3</w:t>
                  </w: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11</w:t>
                  </w:r>
                  <w:r w:rsidR="00A94447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类型的物料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标记</w:t>
                  </w:r>
                  <w:r w:rsidR="00F61F2E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，批次来源S</w:t>
                  </w:r>
                  <w:r w:rsidR="00F61F2E"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AP</w:t>
                  </w:r>
                  <w:r w:rsidR="00F61F2E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标记</w:t>
                  </w:r>
                  <w:r w:rsidR="00A94447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。</w:t>
                  </w:r>
                </w:p>
                <w:p w14:paraId="5E204345" w14:textId="1F221E51" w:rsidR="001230A9" w:rsidRDefault="001230A9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入库数量</w:t>
                  </w:r>
                  <w:r w:rsidR="00A94447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需要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双人复核</w:t>
                  </w:r>
                </w:p>
                <w:p w14:paraId="7D3870B6" w14:textId="18BEA2D3" w:rsidR="001230A9" w:rsidRDefault="001230A9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层析柱剩余数量</w:t>
                  </w:r>
                  <w:r w:rsidR="00A94447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M</w:t>
                  </w:r>
                  <w:r w:rsidR="00A94447"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ES</w:t>
                  </w:r>
                  <w:r w:rsidR="00A94447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会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提醒</w:t>
                  </w:r>
                </w:p>
                <w:p w14:paraId="3B0897C6" w14:textId="48D6C134" w:rsidR="001230A9" w:rsidRPr="00E66AB2" w:rsidRDefault="001230A9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允许异常</w:t>
                  </w:r>
                  <w:r w:rsidR="00A94447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时通过库存</w:t>
                  </w:r>
                  <w:proofErr w:type="gramStart"/>
                  <w:r w:rsidR="00A94447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差异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差异</w:t>
                  </w:r>
                  <w:proofErr w:type="gramEnd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调整</w:t>
                  </w:r>
                  <w:r w:rsidR="00A94447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更改</w:t>
                  </w:r>
                  <w:r w:rsidR="00C118F9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层析柱数量（即剩余使用次数）</w:t>
                  </w:r>
                </w:p>
              </w:tc>
              <w:tc>
                <w:tcPr>
                  <w:tcW w:w="985" w:type="dxa"/>
                </w:tcPr>
                <w:p w14:paraId="53B347AB" w14:textId="32BF29C7" w:rsidR="00B80B1B" w:rsidRPr="00E66AB2" w:rsidRDefault="002200D8" w:rsidP="00502FA0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lastRenderedPageBreak/>
                    <w:t>INT</w:t>
                  </w:r>
                </w:p>
              </w:tc>
              <w:tc>
                <w:tcPr>
                  <w:tcW w:w="912" w:type="dxa"/>
                </w:tcPr>
                <w:p w14:paraId="1FD14291" w14:textId="1FBDAAD8" w:rsidR="00B80B1B" w:rsidRPr="008F3012" w:rsidRDefault="002200D8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ISC-031</w:t>
                  </w:r>
                </w:p>
              </w:tc>
              <w:tc>
                <w:tcPr>
                  <w:tcW w:w="1458" w:type="dxa"/>
                </w:tcPr>
                <w:p w14:paraId="39F3672E" w14:textId="024F4B00" w:rsidR="00B80B1B" w:rsidRPr="008F3012" w:rsidRDefault="00C118F9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commentRangeStart w:id="5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异常</w:t>
                  </w:r>
                  <w:ins w:id="6" w:author="Jose Sai He" w:date="2022-09-14T14:17:00Z">
                    <w:r w:rsidR="00FC46F3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t>时</w:t>
                    </w:r>
                  </w:ins>
                  <w:del w:id="7" w:author="Jose Sai He" w:date="2022-09-14T14:17:00Z">
                    <w:r w:rsidDel="00FC46F3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delText>是</w:delText>
                    </w:r>
                  </w:del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M</w:t>
                  </w: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ES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库存调整的是层析柱剩余次数而</w:t>
                  </w:r>
                  <w:proofErr w:type="gramStart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非最大</w:t>
                  </w:r>
                  <w:proofErr w:type="gramEnd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次数。待业务确认</w:t>
                  </w:r>
                  <w:commentRangeEnd w:id="5"/>
                  <w:r w:rsidR="002E3B60">
                    <w:rPr>
                      <w:rStyle w:val="CommentReference"/>
                      <w:rFonts w:eastAsiaTheme="minorEastAsia"/>
                      <w:szCs w:val="20"/>
                      <w:lang w:eastAsia="en-US"/>
                    </w:rPr>
                    <w:commentReference w:id="5"/>
                  </w:r>
                </w:p>
              </w:tc>
            </w:tr>
            <w:tr w:rsidR="008F3012" w14:paraId="6278882F" w14:textId="77777777" w:rsidTr="008F3012">
              <w:trPr>
                <w:trHeight w:val="354"/>
              </w:trPr>
              <w:tc>
                <w:tcPr>
                  <w:tcW w:w="678" w:type="dxa"/>
                </w:tcPr>
                <w:p w14:paraId="685BBDEA" w14:textId="0AA654EB" w:rsidR="00B80B1B" w:rsidRPr="008F3012" w:rsidRDefault="00B80B1B" w:rsidP="00F61F2E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 w:rsidRPr="008F3012"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668" w:type="dxa"/>
                </w:tcPr>
                <w:p w14:paraId="2291A9BA" w14:textId="6D341FD5" w:rsidR="00B80B1B" w:rsidRPr="00E66AB2" w:rsidRDefault="00BF48CA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层析柱补料</w:t>
                  </w:r>
                </w:p>
              </w:tc>
              <w:tc>
                <w:tcPr>
                  <w:tcW w:w="1728" w:type="dxa"/>
                </w:tcPr>
                <w:p w14:paraId="492917BE" w14:textId="2A0E61FD" w:rsidR="00B80B1B" w:rsidRPr="00E66AB2" w:rsidRDefault="00502FA0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NA</w:t>
                  </w:r>
                </w:p>
              </w:tc>
              <w:tc>
                <w:tcPr>
                  <w:tcW w:w="2268" w:type="dxa"/>
                </w:tcPr>
                <w:p w14:paraId="6A1A9521" w14:textId="77777777" w:rsidR="00502FA0" w:rsidRDefault="00FD37DF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层析柱</w:t>
                  </w:r>
                  <w:proofErr w:type="gramStart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第一次装柱时</w:t>
                  </w:r>
                  <w:proofErr w:type="gramEnd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，</w:t>
                  </w:r>
                  <w:r w:rsidR="00502FA0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其填料会作为B</w:t>
                  </w:r>
                  <w:r w:rsidR="00502FA0"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OM</w:t>
                  </w:r>
                  <w:r w:rsidR="00502FA0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物料并以3</w:t>
                  </w:r>
                  <w:r w:rsidR="00502FA0"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11</w:t>
                  </w:r>
                  <w:r w:rsidR="00502FA0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物料类型进行消耗。</w:t>
                  </w:r>
                </w:p>
                <w:p w14:paraId="48809F54" w14:textId="37D04580" w:rsidR="00B80B1B" w:rsidRPr="00E66AB2" w:rsidRDefault="00502FA0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当</w:t>
                  </w:r>
                  <w:proofErr w:type="gramStart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再次</w:t>
                  </w:r>
                  <w:r w:rsidR="00BF48CA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装柱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时</w:t>
                  </w:r>
                  <w:proofErr w:type="gramEnd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，可能会从仓库领用填料并以</w:t>
                  </w:r>
                  <w:r w:rsidR="00BF48CA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9</w:t>
                  </w:r>
                  <w:r w:rsidR="00BF48CA"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11</w:t>
                  </w:r>
                  <w:r w:rsidR="00BF48CA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物料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类型进行</w:t>
                  </w:r>
                  <w:r w:rsidR="00BF48CA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消耗</w:t>
                  </w:r>
                </w:p>
              </w:tc>
              <w:tc>
                <w:tcPr>
                  <w:tcW w:w="985" w:type="dxa"/>
                </w:tcPr>
                <w:p w14:paraId="096D220D" w14:textId="45C602E6" w:rsidR="00B80B1B" w:rsidRPr="00E66AB2" w:rsidRDefault="00502FA0" w:rsidP="00BF377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BB</w:t>
                  </w:r>
                </w:p>
              </w:tc>
              <w:tc>
                <w:tcPr>
                  <w:tcW w:w="912" w:type="dxa"/>
                </w:tcPr>
                <w:p w14:paraId="3ABFF99B" w14:textId="569C2F11" w:rsidR="00B80B1B" w:rsidRPr="008F3012" w:rsidRDefault="00502FA0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标准</w:t>
                  </w:r>
                </w:p>
              </w:tc>
              <w:tc>
                <w:tcPr>
                  <w:tcW w:w="1458" w:type="dxa"/>
                </w:tcPr>
                <w:p w14:paraId="71D78194" w14:textId="43EA2B3E" w:rsidR="00F61F2E" w:rsidRPr="008F3012" w:rsidRDefault="00F61F2E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commentRangeStart w:id="8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现阶段物料会全部在系统中消耗，</w:t>
                  </w:r>
                  <w:proofErr w:type="gramStart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实际会</w:t>
                  </w:r>
                  <w:proofErr w:type="gramEnd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有剩余物料在现场线下管理。M</w:t>
                  </w: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ES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仅打印标识标签，不做物料流管理。</w:t>
                  </w:r>
                  <w:del w:id="9" w:author="Jose Sai He" w:date="2022-09-14T14:11:00Z">
                    <w:r w:rsidDel="00F37F8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delText>待</w:delText>
                    </w:r>
                  </w:del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业务</w:t>
                  </w:r>
                  <w:ins w:id="10" w:author="Jose Sai He" w:date="2022-09-14T14:11:00Z">
                    <w:r w:rsidR="00F37F8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t>已</w:t>
                    </w:r>
                  </w:ins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确认</w:t>
                  </w:r>
                  <w:commentRangeEnd w:id="8"/>
                  <w:r w:rsidR="002E3B60">
                    <w:rPr>
                      <w:rStyle w:val="CommentReference"/>
                      <w:rFonts w:eastAsiaTheme="minorEastAsia"/>
                      <w:szCs w:val="20"/>
                      <w:lang w:eastAsia="en-US"/>
                    </w:rPr>
                    <w:commentReference w:id="8"/>
                  </w:r>
                </w:p>
              </w:tc>
            </w:tr>
            <w:tr w:rsidR="008F3012" w14:paraId="684A337D" w14:textId="77777777" w:rsidTr="008F3012">
              <w:trPr>
                <w:trHeight w:val="354"/>
              </w:trPr>
              <w:tc>
                <w:tcPr>
                  <w:tcW w:w="678" w:type="dxa"/>
                </w:tcPr>
                <w:p w14:paraId="67E282D3" w14:textId="15F8FA21" w:rsidR="00B80B1B" w:rsidRPr="008F3012" w:rsidRDefault="00B80B1B" w:rsidP="00F61F2E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 w:rsidRPr="008F3012"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668" w:type="dxa"/>
                </w:tcPr>
                <w:p w14:paraId="77C1D4CE" w14:textId="097FA3A8" w:rsidR="00B80B1B" w:rsidRPr="00E66AB2" w:rsidRDefault="00492901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层析</w:t>
                  </w:r>
                  <w:proofErr w:type="gramStart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柱</w:t>
                  </w:r>
                  <w:r w:rsidR="00F61F2E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转移</w:t>
                  </w:r>
                  <w:proofErr w:type="gramEnd"/>
                </w:p>
              </w:tc>
              <w:tc>
                <w:tcPr>
                  <w:tcW w:w="1728" w:type="dxa"/>
                </w:tcPr>
                <w:p w14:paraId="1B9B31BA" w14:textId="77777777" w:rsidR="00492901" w:rsidRDefault="00F61F2E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层析柱会从</w:t>
                  </w:r>
                  <w:proofErr w:type="gramEnd"/>
                  <w:r w:rsidR="00492901"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1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切换到</w:t>
                  </w:r>
                  <w:r w:rsidR="00492901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2线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,</w:t>
                  </w: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并且</w:t>
                  </w:r>
                  <w:r w:rsidR="00492901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物料号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、批号</w:t>
                  </w:r>
                  <w:r w:rsidR="00492901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改变</w:t>
                  </w:r>
                </w:p>
                <w:p w14:paraId="6F6A22BF" w14:textId="77777777" w:rsidR="00F07DF3" w:rsidRDefault="00F07DF3" w:rsidP="008F3012">
                  <w:pPr>
                    <w:pStyle w:val="NormalWeb"/>
                    <w:spacing w:before="0" w:beforeAutospacing="0" w:after="0" w:afterAutospacing="0"/>
                    <w:rPr>
                      <w:ins w:id="11" w:author="Jose Sai He" w:date="2022-09-14T14:13:00Z"/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层析</w:t>
                  </w:r>
                  <w:proofErr w:type="gramStart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柱可能</w:t>
                  </w:r>
                  <w:proofErr w:type="gramEnd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由M1</w:t>
                  </w: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B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转移到M</w:t>
                  </w: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2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或者M</w:t>
                  </w: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2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转移到M1</w:t>
                  </w: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B</w:t>
                  </w:r>
                </w:p>
                <w:p w14:paraId="620DE236" w14:textId="084B124E" w:rsidR="00F37F80" w:rsidRPr="00F37F80" w:rsidRDefault="00F37F80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</w:pPr>
                  <w:ins w:id="12" w:author="Jose Sai He" w:date="2022-09-14T14:13:00Z">
                    <w:r>
                      <w:rPr>
                        <w:rFonts w:ascii="Microsoft YaHei" w:eastAsia="Microsoft YaHei" w:hAnsi="Microsoft YaHei" w:cs="Calibri"/>
                        <w:sz w:val="16"/>
                        <w:szCs w:val="16"/>
                      </w:rPr>
                      <w:t>(MES</w:t>
                    </w:r>
                    <w:r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t>上线</w:t>
                    </w:r>
                  </w:ins>
                  <w:ins w:id="13" w:author="Jose Sai He" w:date="2022-09-14T14:14:00Z">
                    <w:r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t>切换</w:t>
                    </w:r>
                  </w:ins>
                  <w:ins w:id="14" w:author="Jose Sai He" w:date="2022-09-14T14:13:00Z">
                    <w:r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t>时</w:t>
                    </w:r>
                  </w:ins>
                  <w:ins w:id="15" w:author="Jose Sai He" w:date="2022-09-14T14:14:00Z">
                    <w:r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t>将现有层析柱在系统中创建库存</w:t>
                    </w:r>
                    <w:r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t>)</w:t>
                    </w:r>
                  </w:ins>
                </w:p>
              </w:tc>
              <w:tc>
                <w:tcPr>
                  <w:tcW w:w="2268" w:type="dxa"/>
                </w:tcPr>
                <w:p w14:paraId="3391D83B" w14:textId="5DDB51C3" w:rsidR="0099474A" w:rsidDel="00F37F80" w:rsidRDefault="00F61F2E" w:rsidP="008F3012">
                  <w:pPr>
                    <w:pStyle w:val="NormalWeb"/>
                    <w:spacing w:before="0" w:beforeAutospacing="0" w:after="0" w:afterAutospacing="0"/>
                    <w:rPr>
                      <w:del w:id="16" w:author="Jose Sai He" w:date="2022-09-14T14:11:00Z"/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commentRangeStart w:id="17"/>
                  <w:del w:id="18" w:author="Jose Sai He" w:date="2022-09-14T14:11:00Z">
                    <w:r w:rsidDel="00F37F8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delText>建议M</w:delText>
                    </w:r>
                    <w:r w:rsidDel="00F37F80">
                      <w:rPr>
                        <w:rFonts w:ascii="Microsoft YaHei" w:eastAsia="Microsoft YaHei" w:hAnsi="Microsoft YaHei" w:cs="Calibri"/>
                        <w:sz w:val="16"/>
                        <w:szCs w:val="16"/>
                      </w:rPr>
                      <w:delText>ES</w:delText>
                    </w:r>
                    <w:r w:rsidDel="00F37F8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delText>中不做特殊管理</w:delText>
                    </w:r>
                    <w:commentRangeEnd w:id="17"/>
                    <w:r w:rsidR="002E3B60" w:rsidDel="00F37F80">
                      <w:rPr>
                        <w:rStyle w:val="CommentReference"/>
                        <w:rFonts w:eastAsiaTheme="minorEastAsia"/>
                        <w:szCs w:val="20"/>
                        <w:lang w:eastAsia="en-US"/>
                      </w:rPr>
                      <w:commentReference w:id="17"/>
                    </w:r>
                  </w:del>
                </w:p>
                <w:p w14:paraId="5BD5C91C" w14:textId="1F2E908D" w:rsidR="00F07DF3" w:rsidRDefault="00F07DF3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M2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层析柱转移到M1</w:t>
                  </w: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B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，</w:t>
                  </w:r>
                </w:p>
                <w:p w14:paraId="6FFF8453" w14:textId="77777777" w:rsidR="00F07DF3" w:rsidRDefault="00F07DF3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在M</w:t>
                  </w: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ES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中做报废处理，并备注原因，M</w:t>
                  </w: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1B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层析柱按线下流程管理。</w:t>
                  </w:r>
                </w:p>
                <w:p w14:paraId="4939859C" w14:textId="43D181AC" w:rsidR="00F07DF3" w:rsidRDefault="00F07DF3" w:rsidP="008F3012">
                  <w:pPr>
                    <w:pStyle w:val="NormalWeb"/>
                    <w:spacing w:before="0" w:beforeAutospacing="0" w:after="0" w:afterAutospacing="0"/>
                    <w:rPr>
                      <w:ins w:id="19" w:author="Jose Sai He" w:date="2022-09-14T14:12:00Z"/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del w:id="20" w:author="Jose Sai He" w:date="2022-09-14T14:15:00Z">
                    <w:r w:rsidDel="00F37F8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delText>由M</w:delText>
                    </w:r>
                    <w:r w:rsidDel="00F37F80">
                      <w:rPr>
                        <w:rFonts w:ascii="Microsoft YaHei" w:eastAsia="Microsoft YaHei" w:hAnsi="Microsoft YaHei" w:cs="Calibri"/>
                        <w:sz w:val="16"/>
                        <w:szCs w:val="16"/>
                      </w:rPr>
                      <w:delText>1B</w:delText>
                    </w:r>
                    <w:r w:rsidDel="00F37F8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delText>转移到M</w:delText>
                    </w:r>
                    <w:r w:rsidDel="00F37F80">
                      <w:rPr>
                        <w:rFonts w:ascii="Microsoft YaHei" w:eastAsia="Microsoft YaHei" w:hAnsi="Microsoft YaHei" w:cs="Calibri"/>
                        <w:sz w:val="16"/>
                        <w:szCs w:val="16"/>
                      </w:rPr>
                      <w:delText>2</w:delText>
                    </w:r>
                    <w:r w:rsidDel="00F37F8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delText>的情况，通过S</w:delText>
                    </w:r>
                    <w:r w:rsidDel="00F37F80">
                      <w:rPr>
                        <w:rFonts w:ascii="Microsoft YaHei" w:eastAsia="Microsoft YaHei" w:hAnsi="Microsoft YaHei" w:cs="Calibri"/>
                        <w:sz w:val="16"/>
                        <w:szCs w:val="16"/>
                      </w:rPr>
                      <w:delText>AP</w:delText>
                    </w:r>
                    <w:r w:rsidDel="00F37F8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delText>创建生产指令，发送M</w:delText>
                    </w:r>
                    <w:r w:rsidDel="00F37F80">
                      <w:rPr>
                        <w:rFonts w:ascii="Microsoft YaHei" w:eastAsia="Microsoft YaHei" w:hAnsi="Microsoft YaHei" w:cs="Calibri"/>
                        <w:sz w:val="16"/>
                        <w:szCs w:val="16"/>
                      </w:rPr>
                      <w:delText>ES</w:delText>
                    </w:r>
                    <w:r w:rsidDel="00F37F8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delText>工单创建该层析柱库存。</w:delText>
                    </w:r>
                  </w:del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（</w:t>
                  </w:r>
                  <w:commentRangeStart w:id="21"/>
                  <w:del w:id="22" w:author="Jose Sai He" w:date="2022-09-14T14:15:00Z">
                    <w:r w:rsidDel="00F37F8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delText>装柱记录可跳过</w:delText>
                    </w:r>
                    <w:commentRangeEnd w:id="21"/>
                    <w:r w:rsidR="002E3B60" w:rsidDel="00F37F80">
                      <w:rPr>
                        <w:rStyle w:val="CommentReference"/>
                        <w:rFonts w:eastAsiaTheme="minorEastAsia"/>
                        <w:szCs w:val="20"/>
                        <w:lang w:eastAsia="en-US"/>
                      </w:rPr>
                      <w:commentReference w:id="21"/>
                    </w:r>
                    <w:r w:rsidDel="00F37F8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delText>）</w:delText>
                    </w:r>
                  </w:del>
                  <w:ins w:id="23" w:author="Jose Sai He" w:date="2022-09-14T14:14:00Z">
                    <w:r w:rsidR="00F37F8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t>开发功能，可在M</w:t>
                    </w:r>
                    <w:r w:rsidR="00F37F80">
                      <w:rPr>
                        <w:rFonts w:ascii="Microsoft YaHei" w:eastAsia="Microsoft YaHei" w:hAnsi="Microsoft YaHei" w:cs="Calibri"/>
                        <w:sz w:val="16"/>
                        <w:szCs w:val="16"/>
                      </w:rPr>
                      <w:t>ES</w:t>
                    </w:r>
                    <w:r w:rsidR="00F37F8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t>中</w:t>
                    </w:r>
                  </w:ins>
                  <w:ins w:id="24" w:author="Jose Sai He" w:date="2022-09-14T14:15:00Z">
                    <w:r w:rsidR="00F37F8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t>手动</w:t>
                    </w:r>
                  </w:ins>
                  <w:ins w:id="25" w:author="Jose Sai He" w:date="2022-09-14T14:14:00Z">
                    <w:r w:rsidR="00F37F8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t>创建层析柱库存。</w:t>
                    </w:r>
                  </w:ins>
                </w:p>
                <w:p w14:paraId="6CC9A4ED" w14:textId="2B8BA947" w:rsidR="00F37F80" w:rsidRPr="00E66AB2" w:rsidRDefault="00F37F80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</w:pPr>
                  <w:ins w:id="26" w:author="Jose Sai He" w:date="2022-09-14T14:12:00Z">
                    <w:r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t>从1线切换到2线，通过</w:t>
                    </w:r>
                  </w:ins>
                  <w:ins w:id="27" w:author="Jose Sai He" w:date="2022-09-14T14:13:00Z">
                    <w:r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t>转</w:t>
                    </w:r>
                    <w:proofErr w:type="gramStart"/>
                    <w:r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t>料功能</w:t>
                    </w:r>
                    <w:proofErr w:type="gramEnd"/>
                    <w:r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t>实现</w:t>
                    </w:r>
                  </w:ins>
                  <w:ins w:id="28" w:author="Jose Sai He" w:date="2022-09-14T14:12:00Z">
                    <w:r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t>，并触发接口</w:t>
                    </w:r>
                  </w:ins>
                  <w:ins w:id="29" w:author="Jose Sai He" w:date="2022-09-14T14:13:00Z">
                    <w:r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t>给S</w:t>
                    </w:r>
                    <w:r>
                      <w:rPr>
                        <w:rFonts w:ascii="Microsoft YaHei" w:eastAsia="Microsoft YaHei" w:hAnsi="Microsoft YaHei" w:cs="Calibri"/>
                        <w:sz w:val="16"/>
                        <w:szCs w:val="16"/>
                      </w:rPr>
                      <w:t>AP</w:t>
                    </w:r>
                  </w:ins>
                </w:p>
              </w:tc>
              <w:tc>
                <w:tcPr>
                  <w:tcW w:w="985" w:type="dxa"/>
                </w:tcPr>
                <w:p w14:paraId="6BA187F9" w14:textId="77777777" w:rsidR="00B80B1B" w:rsidRDefault="00F07DF3" w:rsidP="00BF377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ins w:id="30" w:author="Jose Sai He" w:date="2022-09-14T14:14:00Z"/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INT</w:t>
                  </w:r>
                </w:p>
                <w:p w14:paraId="0EC90891" w14:textId="78FBC1C0" w:rsidR="00F37F80" w:rsidRPr="00E66AB2" w:rsidRDefault="00F37F80" w:rsidP="00BF377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ins w:id="31" w:author="Jose Sai He" w:date="2022-09-14T14:14:00Z">
                    <w:r>
                      <w:rPr>
                        <w:rFonts w:ascii="Microsoft YaHei" w:eastAsia="Microsoft YaHei" w:hAnsi="Microsoft YaHei" w:cs="Calibri"/>
                        <w:sz w:val="16"/>
                        <w:szCs w:val="16"/>
                      </w:rPr>
                      <w:t>AS</w:t>
                    </w:r>
                  </w:ins>
                </w:p>
              </w:tc>
              <w:tc>
                <w:tcPr>
                  <w:tcW w:w="912" w:type="dxa"/>
                </w:tcPr>
                <w:p w14:paraId="515A6EE1" w14:textId="68F77C8B" w:rsidR="00B80B1B" w:rsidRPr="008F3012" w:rsidRDefault="00BF3773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ISC-032</w:t>
                  </w:r>
                </w:p>
              </w:tc>
              <w:tc>
                <w:tcPr>
                  <w:tcW w:w="1458" w:type="dxa"/>
                </w:tcPr>
                <w:p w14:paraId="155C7D2A" w14:textId="39E9875C" w:rsidR="00F37F80" w:rsidRPr="008F3012" w:rsidRDefault="00F61F2E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</w:pPr>
                  <w:commentRangeStart w:id="32"/>
                  <w:del w:id="33" w:author="Jose Sai He" w:date="2022-09-14T14:11:00Z">
                    <w:r w:rsidDel="00F37F8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delText>需要业务确认该需求的背景</w:delText>
                    </w:r>
                    <w:commentRangeEnd w:id="32"/>
                    <w:r w:rsidR="002E3B60" w:rsidDel="00F37F80">
                      <w:rPr>
                        <w:rStyle w:val="CommentReference"/>
                        <w:rFonts w:eastAsiaTheme="minorEastAsia"/>
                        <w:szCs w:val="20"/>
                        <w:lang w:eastAsia="en-US"/>
                      </w:rPr>
                      <w:commentReference w:id="32"/>
                    </w:r>
                  </w:del>
                </w:p>
              </w:tc>
            </w:tr>
            <w:tr w:rsidR="00E66AB2" w14:paraId="046D1582" w14:textId="77777777" w:rsidTr="008F3012">
              <w:trPr>
                <w:trHeight w:val="354"/>
              </w:trPr>
              <w:tc>
                <w:tcPr>
                  <w:tcW w:w="678" w:type="dxa"/>
                </w:tcPr>
                <w:p w14:paraId="43DDADCA" w14:textId="1815FD2A" w:rsidR="00B67832" w:rsidRPr="008F3012" w:rsidRDefault="00F61F2E" w:rsidP="00F61F2E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668" w:type="dxa"/>
                </w:tcPr>
                <w:p w14:paraId="2A60F813" w14:textId="560E6250" w:rsidR="00B67832" w:rsidRDefault="00B67832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层析</w:t>
                  </w:r>
                  <w:proofErr w:type="gramStart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柱装柱</w:t>
                  </w:r>
                  <w:proofErr w:type="gramEnd"/>
                </w:p>
              </w:tc>
              <w:tc>
                <w:tcPr>
                  <w:tcW w:w="1728" w:type="dxa"/>
                </w:tcPr>
                <w:p w14:paraId="6519B4A3" w14:textId="78A59BAC" w:rsidR="00B67832" w:rsidRDefault="00F07DF3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装柱记录</w:t>
                  </w:r>
                  <w:proofErr w:type="gramEnd"/>
                </w:p>
              </w:tc>
              <w:tc>
                <w:tcPr>
                  <w:tcW w:w="2268" w:type="dxa"/>
                </w:tcPr>
                <w:p w14:paraId="1ADE8A00" w14:textId="142ADA4D" w:rsidR="00443E7B" w:rsidRDefault="00F07DF3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首次装柱时</w:t>
                  </w:r>
                  <w:proofErr w:type="gramEnd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通过S</w:t>
                  </w: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AP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下达M</w:t>
                  </w: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ES</w:t>
                  </w:r>
                  <w:r w:rsidR="00B67832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工单</w:t>
                  </w:r>
                  <w:r w:rsidR="00443E7B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：所有填料最短的有效期，作为层析柱批次的有效期</w:t>
                  </w:r>
                </w:p>
                <w:p w14:paraId="3E60A5F2" w14:textId="119F0A9F" w:rsidR="00B67832" w:rsidRDefault="00F07DF3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当再次</w:t>
                  </w:r>
                  <w:proofErr w:type="gramStart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需要装柱时</w:t>
                  </w:r>
                  <w:proofErr w:type="gramEnd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执行</w:t>
                  </w:r>
                  <w:proofErr w:type="gramStart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装柱</w:t>
                  </w:r>
                  <w:r w:rsidR="00B67832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工作</w:t>
                  </w:r>
                  <w:proofErr w:type="gramEnd"/>
                  <w:r w:rsidR="00B67832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流</w:t>
                  </w:r>
                  <w:r w:rsidR="00443E7B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：检查</w:t>
                  </w:r>
                  <w:ins w:id="34" w:author="高江涛(Jiangtao Gao)" w:date="2022-09-14T11:11:00Z">
                    <w:r w:rsidR="002E3B6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t>需要补加的</w:t>
                    </w:r>
                  </w:ins>
                  <w:r w:rsidR="00443E7B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填料有效期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，填料的有</w:t>
                  </w:r>
                  <w:ins w:id="35" w:author="高江涛(Jiangtao Gao)" w:date="2022-09-14T11:11:00Z">
                    <w:r w:rsidR="002E3B6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t>效</w:t>
                    </w:r>
                  </w:ins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期不能早于</w:t>
                  </w:r>
                  <w:r w:rsidR="00E20CDB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层析柱的有效期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，系统</w:t>
                  </w:r>
                  <w:r w:rsidR="00BF3773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提醒。</w:t>
                  </w:r>
                </w:p>
                <w:p w14:paraId="2633B2D9" w14:textId="0923D2F5" w:rsidR="00E20CDB" w:rsidRDefault="00E20CDB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985" w:type="dxa"/>
                </w:tcPr>
                <w:p w14:paraId="2860FC4F" w14:textId="746C2098" w:rsidR="00B67832" w:rsidRPr="00B67832" w:rsidRDefault="00BF3773" w:rsidP="00BF377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BB</w:t>
                  </w:r>
                </w:p>
              </w:tc>
              <w:tc>
                <w:tcPr>
                  <w:tcW w:w="912" w:type="dxa"/>
                </w:tcPr>
                <w:p w14:paraId="2BBC357F" w14:textId="20A225A7" w:rsidR="00B67832" w:rsidRPr="008F3012" w:rsidRDefault="00BF3773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ISC-033</w:t>
                  </w:r>
                </w:p>
              </w:tc>
              <w:tc>
                <w:tcPr>
                  <w:tcW w:w="1458" w:type="dxa"/>
                </w:tcPr>
                <w:p w14:paraId="6E5D17F5" w14:textId="77777777" w:rsidR="00B67832" w:rsidRPr="008F3012" w:rsidRDefault="00B67832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</w:p>
              </w:tc>
            </w:tr>
            <w:tr w:rsidR="00E66AB2" w14:paraId="6E3F1B20" w14:textId="77777777" w:rsidTr="008F3012">
              <w:trPr>
                <w:trHeight w:val="354"/>
              </w:trPr>
              <w:tc>
                <w:tcPr>
                  <w:tcW w:w="678" w:type="dxa"/>
                </w:tcPr>
                <w:p w14:paraId="39B79183" w14:textId="1E9DFA18" w:rsidR="00317D97" w:rsidRPr="008F3012" w:rsidRDefault="00F61F2E" w:rsidP="00F61F2E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lastRenderedPageBreak/>
                    <w:t>9</w:t>
                  </w:r>
                </w:p>
              </w:tc>
              <w:tc>
                <w:tcPr>
                  <w:tcW w:w="1668" w:type="dxa"/>
                </w:tcPr>
                <w:p w14:paraId="525627CB" w14:textId="008795F1" w:rsidR="00317D97" w:rsidRDefault="00F15B2B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层析柱报表、</w:t>
                  </w:r>
                  <w:r w:rsidR="00317D97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台账</w:t>
                  </w:r>
                </w:p>
              </w:tc>
              <w:tc>
                <w:tcPr>
                  <w:tcW w:w="1728" w:type="dxa"/>
                </w:tcPr>
                <w:p w14:paraId="4E4166C5" w14:textId="6A9E30A5" w:rsidR="00317D97" w:rsidRDefault="00C118F9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辅助记录</w:t>
                  </w:r>
                </w:p>
              </w:tc>
              <w:tc>
                <w:tcPr>
                  <w:tcW w:w="2268" w:type="dxa"/>
                </w:tcPr>
                <w:p w14:paraId="73FAFFD6" w14:textId="20077B2C" w:rsidR="00FA30FF" w:rsidRDefault="00FA30FF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辅助记录将以报表形式体现：</w:t>
                  </w:r>
                </w:p>
                <w:p w14:paraId="4048C4DA" w14:textId="3E6C8872" w:rsidR="00FA30FF" w:rsidRDefault="00FA30FF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报表1：层析</w:t>
                  </w:r>
                  <w:proofErr w:type="gramStart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柱</w:t>
                  </w:r>
                  <w:ins w:id="36" w:author="高江涛(Jiangtao Gao)" w:date="2022-09-14T11:12:00Z">
                    <w:r w:rsidR="002E3B6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t>使用</w:t>
                    </w:r>
                    <w:proofErr w:type="gramEnd"/>
                    <w:r w:rsidR="002E3B6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t>的</w:t>
                    </w:r>
                  </w:ins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填料</w:t>
                  </w:r>
                  <w:del w:id="37" w:author="高江涛(Jiangtao Gao)" w:date="2022-09-14T11:12:00Z">
                    <w:r w:rsidDel="002E3B6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delText>使用</w:delText>
                    </w:r>
                  </w:del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报表</w:t>
                  </w:r>
                </w:p>
                <w:p w14:paraId="466C1218" w14:textId="2EF9CD61" w:rsidR="00317D97" w:rsidRDefault="00317D97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输</w:t>
                  </w:r>
                  <w:r w:rsidR="00FA30FF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入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层析柱</w:t>
                  </w:r>
                  <w:r w:rsidR="00E96696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批号</w:t>
                  </w:r>
                </w:p>
                <w:p w14:paraId="66D441CF" w14:textId="4E5F096F" w:rsidR="00443E7B" w:rsidRDefault="00FA30FF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展示</w:t>
                  </w:r>
                  <w:r w:rsidR="00443E7B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表头：项目号、数量、有效期、生产线、最大使用次数、</w:t>
                  </w:r>
                  <w:r w:rsidR="00581F10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填料生产厂家、填料名称、使用工序</w:t>
                  </w:r>
                </w:p>
                <w:p w14:paraId="2A1CDC1E" w14:textId="3832EB80" w:rsidR="00E96696" w:rsidRDefault="00E96696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填料</w:t>
                  </w:r>
                  <w:r w:rsidR="00F15B2B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信息（填料批号、数量、有效期、操作人、复核人）</w:t>
                  </w:r>
                </w:p>
                <w:p w14:paraId="74D900E2" w14:textId="02AD432D" w:rsidR="00FA30FF" w:rsidRDefault="00FA30FF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报表2：</w:t>
                  </w:r>
                  <w:del w:id="38" w:author="高江涛(Jiangtao Gao)" w:date="2022-09-14T11:13:00Z">
                    <w:r w:rsidDel="002E3B6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delText>层析柱</w:delText>
                    </w:r>
                  </w:del>
                  <w:ins w:id="39" w:author="高江涛(Jiangtao Gao)" w:date="2022-09-14T11:13:00Z">
                    <w:r w:rsidR="002E3B6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t>填料</w:t>
                    </w:r>
                  </w:ins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使用记录报表</w:t>
                  </w:r>
                </w:p>
                <w:p w14:paraId="20EBDEFD" w14:textId="186599EF" w:rsidR="00FA30FF" w:rsidRDefault="00FA30FF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输入层析柱批号，展示</w:t>
                  </w:r>
                </w:p>
                <w:p w14:paraId="6D304F11" w14:textId="66AD353D" w:rsidR="00F15B2B" w:rsidRDefault="00F15B2B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使用记录（日期、产品、批号、累计次数、剩余次数、使用次数、操作人、复核人）</w:t>
                  </w:r>
                </w:p>
                <w:p w14:paraId="1DE04465" w14:textId="789B6D52" w:rsidR="005512AB" w:rsidRDefault="00FA30FF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（物料差异调整不显示到该报表中，在物料差异调整记录中）</w:t>
                  </w:r>
                </w:p>
                <w:p w14:paraId="2CA282C9" w14:textId="77777777" w:rsidR="00FA30FF" w:rsidRDefault="00FA30FF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报表3：</w:t>
                  </w:r>
                  <w:r w:rsidR="006A58F5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填料保存液更换记录报表</w:t>
                  </w:r>
                </w:p>
                <w:p w14:paraId="31115FEA" w14:textId="3CEC2177" w:rsidR="006A58F5" w:rsidRDefault="00FA30FF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字段信息包括</w:t>
                  </w:r>
                  <w:r w:rsidR="006A58F5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是否为商业化、更换</w:t>
                  </w:r>
                  <w:del w:id="40" w:author="高江涛(Jiangtao Gao)" w:date="2022-09-14T11:13:00Z">
                    <w:r w:rsidR="006A58F5" w:rsidDel="002E3B6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delText>周清</w:delText>
                    </w:r>
                  </w:del>
                  <w:ins w:id="41" w:author="高江涛(Jiangtao Gao)" w:date="2022-09-14T11:13:00Z">
                    <w:r w:rsidR="002E3B6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t>周期</w:t>
                    </w:r>
                  </w:ins>
                  <w:r w:rsidR="006A58F5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、保存</w:t>
                  </w:r>
                  <w:del w:id="42" w:author="高江涛(Jiangtao Gao)" w:date="2022-09-14T11:13:00Z">
                    <w:r w:rsidR="006A58F5" w:rsidDel="002E3B6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delText>液名称</w:delText>
                    </w:r>
                  </w:del>
                  <w:ins w:id="43" w:author="高江涛(Jiangtao Gao)" w:date="2022-09-14T11:13:00Z">
                    <w:r w:rsidR="002E3B6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t>溶液</w:t>
                    </w:r>
                  </w:ins>
                  <w:ins w:id="44" w:author="高江涛(Jiangtao Gao)" w:date="2022-09-14T11:14:00Z">
                    <w:r w:rsidR="002E3B6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t>更换时间</w:t>
                    </w:r>
                  </w:ins>
                  <w:r w:rsidR="006A58F5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、保存</w:t>
                  </w:r>
                  <w:ins w:id="45" w:author="高江涛(Jiangtao Gao)" w:date="2022-09-14T11:14:00Z">
                    <w:r w:rsidR="002E3B6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t>溶</w:t>
                    </w:r>
                  </w:ins>
                  <w:r w:rsidR="006A58F5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液名称、记录人、复核人</w:t>
                  </w:r>
                </w:p>
                <w:p w14:paraId="3A3AEC60" w14:textId="77777777" w:rsidR="009251DE" w:rsidRDefault="009251DE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</w:p>
                <w:p w14:paraId="3E106D1B" w14:textId="5D598A70" w:rsidR="009251DE" w:rsidRDefault="00FA30FF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报表1、2</w:t>
                  </w:r>
                  <w:r w:rsidR="009251DE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需要记录所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使用的</w:t>
                  </w:r>
                  <w:r w:rsidR="009251DE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工单、工作流编号</w:t>
                  </w:r>
                </w:p>
              </w:tc>
              <w:tc>
                <w:tcPr>
                  <w:tcW w:w="985" w:type="dxa"/>
                </w:tcPr>
                <w:p w14:paraId="173680F9" w14:textId="4F20C49A" w:rsidR="00317D97" w:rsidRPr="00B67832" w:rsidRDefault="00FA30FF" w:rsidP="00FA30FF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报表</w:t>
                  </w:r>
                </w:p>
              </w:tc>
              <w:tc>
                <w:tcPr>
                  <w:tcW w:w="912" w:type="dxa"/>
                </w:tcPr>
                <w:p w14:paraId="20FE93F8" w14:textId="3C8343A6" w:rsidR="00317D97" w:rsidRPr="008F3012" w:rsidRDefault="00FA30FF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ISC-034</w:t>
                  </w:r>
                </w:p>
              </w:tc>
              <w:tc>
                <w:tcPr>
                  <w:tcW w:w="1458" w:type="dxa"/>
                </w:tcPr>
                <w:p w14:paraId="617F5DD2" w14:textId="77777777" w:rsidR="00317D97" w:rsidRPr="008F3012" w:rsidRDefault="00317D97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</w:p>
              </w:tc>
            </w:tr>
            <w:tr w:rsidR="00B3592A" w14:paraId="5D6DD992" w14:textId="77777777" w:rsidTr="008F3012">
              <w:trPr>
                <w:trHeight w:val="354"/>
              </w:trPr>
              <w:tc>
                <w:tcPr>
                  <w:tcW w:w="678" w:type="dxa"/>
                </w:tcPr>
                <w:p w14:paraId="23E8241E" w14:textId="0E8CA2B3" w:rsidR="00A90466" w:rsidRPr="008F3012" w:rsidRDefault="00F61F2E" w:rsidP="00F61F2E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668" w:type="dxa"/>
                </w:tcPr>
                <w:p w14:paraId="1BBE56B6" w14:textId="154F4F38" w:rsidR="00A90466" w:rsidRDefault="00661EE9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装柱</w:t>
                  </w:r>
                  <w:proofErr w:type="gramEnd"/>
                </w:p>
              </w:tc>
              <w:tc>
                <w:tcPr>
                  <w:tcW w:w="1728" w:type="dxa"/>
                </w:tcPr>
                <w:p w14:paraId="1588D0EC" w14:textId="77777777" w:rsidR="00A90466" w:rsidRDefault="00FA30FF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装柱记录</w:t>
                  </w:r>
                  <w:proofErr w:type="gramEnd"/>
                </w:p>
                <w:p w14:paraId="7011465A" w14:textId="6271D971" w:rsidR="00FA30FF" w:rsidRDefault="00FA30FF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记录新旧填料信息，旧填料信息通过辅助记录的历史记录获取</w:t>
                  </w:r>
                </w:p>
              </w:tc>
              <w:tc>
                <w:tcPr>
                  <w:tcW w:w="2268" w:type="dxa"/>
                </w:tcPr>
                <w:p w14:paraId="2D2D3C55" w14:textId="636C7BE3" w:rsidR="009251DE" w:rsidRDefault="009251DE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新旧填料，旧填料信息通过记录层析柱批号作追溯。</w:t>
                  </w:r>
                </w:p>
                <w:p w14:paraId="19F9831F" w14:textId="53D9A248" w:rsidR="0088428B" w:rsidRDefault="009251DE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装柱溶液</w:t>
                  </w:r>
                  <w:proofErr w:type="gramEnd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作为非B</w:t>
                  </w: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OM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物料消耗</w:t>
                  </w:r>
                </w:p>
                <w:p w14:paraId="43BB38E2" w14:textId="4930D79E" w:rsidR="00C32284" w:rsidRDefault="00C32284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层析</w:t>
                  </w:r>
                  <w:proofErr w:type="gramStart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柱</w:t>
                  </w:r>
                  <w:r w:rsidR="009E11B1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作为</w:t>
                  </w:r>
                  <w:proofErr w:type="gramEnd"/>
                  <w:r w:rsidR="009E11B1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设备和物料，使用时需要扫描设备条码和物料条码。层析柱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直径</w:t>
                  </w:r>
                  <w:r w:rsidR="009E11B1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作为一个设备属性记录</w:t>
                  </w:r>
                </w:p>
                <w:p w14:paraId="61C4DA69" w14:textId="71CC9592" w:rsidR="0088428B" w:rsidRDefault="009E11B1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装柱</w:t>
                  </w:r>
                  <w:r w:rsidR="0088428B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剩余</w:t>
                  </w:r>
                  <w:proofErr w:type="gramEnd"/>
                  <w:r w:rsidR="0088428B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填料打印标识标签</w:t>
                  </w:r>
                </w:p>
              </w:tc>
              <w:tc>
                <w:tcPr>
                  <w:tcW w:w="985" w:type="dxa"/>
                </w:tcPr>
                <w:p w14:paraId="57FBE7C1" w14:textId="334E1053" w:rsidR="00A90466" w:rsidRPr="00B67832" w:rsidRDefault="009E11B1" w:rsidP="009E11B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BB</w:t>
                  </w:r>
                </w:p>
              </w:tc>
              <w:tc>
                <w:tcPr>
                  <w:tcW w:w="912" w:type="dxa"/>
                </w:tcPr>
                <w:p w14:paraId="75F6A962" w14:textId="07F8DEEF" w:rsidR="00A90466" w:rsidRPr="008F3012" w:rsidRDefault="009E11B1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ISC-035</w:t>
                  </w:r>
                </w:p>
              </w:tc>
              <w:tc>
                <w:tcPr>
                  <w:tcW w:w="1458" w:type="dxa"/>
                </w:tcPr>
                <w:p w14:paraId="12CCFF61" w14:textId="77777777" w:rsidR="00A90466" w:rsidRPr="008F3012" w:rsidRDefault="00A90466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</w:p>
              </w:tc>
            </w:tr>
            <w:tr w:rsidR="00B3592A" w14:paraId="37D3B955" w14:textId="77777777" w:rsidTr="008F3012">
              <w:trPr>
                <w:trHeight w:val="354"/>
              </w:trPr>
              <w:tc>
                <w:tcPr>
                  <w:tcW w:w="678" w:type="dxa"/>
                </w:tcPr>
                <w:p w14:paraId="74410DF6" w14:textId="74E94095" w:rsidR="00260D8E" w:rsidRPr="008F3012" w:rsidRDefault="00F61F2E" w:rsidP="00F61F2E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1668" w:type="dxa"/>
                </w:tcPr>
                <w:p w14:paraId="7EC17A2B" w14:textId="6F15B9B3" w:rsidR="00260D8E" w:rsidRDefault="009E11B1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层析</w:t>
                  </w:r>
                  <w:proofErr w:type="gramStart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柱程序</w:t>
                  </w:r>
                  <w:proofErr w:type="gramEnd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修改</w:t>
                  </w:r>
                </w:p>
              </w:tc>
              <w:tc>
                <w:tcPr>
                  <w:tcW w:w="1728" w:type="dxa"/>
                </w:tcPr>
                <w:p w14:paraId="5F78C1B9" w14:textId="16B3254C" w:rsidR="00260D8E" w:rsidRDefault="00260D8E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MST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根据层析柱计算结果程序修改</w:t>
                  </w:r>
                </w:p>
              </w:tc>
              <w:tc>
                <w:tcPr>
                  <w:tcW w:w="2268" w:type="dxa"/>
                </w:tcPr>
                <w:p w14:paraId="36ACCB05" w14:textId="77777777" w:rsidR="00260D8E" w:rsidRDefault="00260D8E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985" w:type="dxa"/>
                </w:tcPr>
                <w:p w14:paraId="1DF55F7A" w14:textId="25E80635" w:rsidR="00260D8E" w:rsidRPr="00B67832" w:rsidRDefault="009E11B1" w:rsidP="009E11B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NA</w:t>
                  </w:r>
                </w:p>
              </w:tc>
              <w:tc>
                <w:tcPr>
                  <w:tcW w:w="912" w:type="dxa"/>
                </w:tcPr>
                <w:p w14:paraId="695C8AEF" w14:textId="0CD47383" w:rsidR="00260D8E" w:rsidRPr="00E66AB2" w:rsidRDefault="009E11B1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NA</w:t>
                  </w:r>
                </w:p>
              </w:tc>
              <w:tc>
                <w:tcPr>
                  <w:tcW w:w="1458" w:type="dxa"/>
                </w:tcPr>
                <w:p w14:paraId="1E4AD4D5" w14:textId="4CCF5641" w:rsidR="00260D8E" w:rsidRPr="00E66AB2" w:rsidRDefault="00260D8E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commentRangeStart w:id="46"/>
                  <w:r w:rsidRPr="00E66AB2"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MST</w:t>
                  </w:r>
                  <w:r w:rsidRPr="00E66AB2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没有平板和权限</w:t>
                  </w:r>
                  <w:r w:rsidR="009E11B1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,</w:t>
                  </w:r>
                  <w:r w:rsidR="009E11B1"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 xml:space="preserve"> </w:t>
                  </w:r>
                  <w:r w:rsidR="009E11B1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待业务确认如何传</w:t>
                  </w:r>
                  <w:del w:id="47" w:author="高江涛(Jiangtao Gao)" w:date="2022-09-14T11:14:00Z">
                    <w:r w:rsidR="009E11B1" w:rsidDel="002E3B6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delText>统</w:delText>
                    </w:r>
                  </w:del>
                  <w:ins w:id="48" w:author="高江涛(Jiangtao Gao)" w:date="2022-09-14T11:14:00Z">
                    <w:r w:rsidR="002E3B60">
                      <w:rPr>
                        <w:rFonts w:ascii="Microsoft YaHei" w:eastAsia="Microsoft YaHei" w:hAnsi="Microsoft YaHei" w:cs="Calibri" w:hint="eastAsia"/>
                        <w:sz w:val="16"/>
                        <w:szCs w:val="16"/>
                      </w:rPr>
                      <w:t>递</w:t>
                    </w:r>
                  </w:ins>
                  <w:r w:rsidR="009E11B1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信息</w:t>
                  </w:r>
                  <w:commentRangeEnd w:id="46"/>
                  <w:r w:rsidR="002E3B60">
                    <w:rPr>
                      <w:rStyle w:val="CommentReference"/>
                      <w:rFonts w:eastAsiaTheme="minorEastAsia"/>
                      <w:szCs w:val="20"/>
                      <w:lang w:eastAsia="en-US"/>
                    </w:rPr>
                    <w:commentReference w:id="46"/>
                  </w:r>
                </w:p>
              </w:tc>
            </w:tr>
            <w:tr w:rsidR="008F3012" w14:paraId="4FBA0EC9" w14:textId="77777777" w:rsidTr="008F3012">
              <w:trPr>
                <w:trHeight w:val="354"/>
              </w:trPr>
              <w:tc>
                <w:tcPr>
                  <w:tcW w:w="678" w:type="dxa"/>
                </w:tcPr>
                <w:p w14:paraId="63A8DE2C" w14:textId="750F4F85" w:rsidR="00CD56E2" w:rsidRPr="008F3012" w:rsidRDefault="00F61F2E" w:rsidP="00F61F2E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lastRenderedPageBreak/>
                    <w:t>12</w:t>
                  </w:r>
                </w:p>
              </w:tc>
              <w:tc>
                <w:tcPr>
                  <w:tcW w:w="1668" w:type="dxa"/>
                </w:tcPr>
                <w:p w14:paraId="6060193F" w14:textId="529CE698" w:rsidR="00CD56E2" w:rsidRDefault="00CD56E2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拆柱</w:t>
                  </w:r>
                  <w:proofErr w:type="gramEnd"/>
                </w:p>
              </w:tc>
              <w:tc>
                <w:tcPr>
                  <w:tcW w:w="1728" w:type="dxa"/>
                </w:tcPr>
                <w:p w14:paraId="61B568DE" w14:textId="60051CE5" w:rsidR="00CD56E2" w:rsidRDefault="009E11B1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拆柱记录</w:t>
                  </w:r>
                  <w:proofErr w:type="gramEnd"/>
                </w:p>
              </w:tc>
              <w:tc>
                <w:tcPr>
                  <w:tcW w:w="2268" w:type="dxa"/>
                </w:tcPr>
                <w:p w14:paraId="0784E478" w14:textId="1BF82035" w:rsidR="00CD56E2" w:rsidRDefault="009E11B1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打印</w:t>
                  </w:r>
                  <w:r w:rsidR="00CD56E2"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标识标签</w:t>
                  </w:r>
                </w:p>
              </w:tc>
              <w:tc>
                <w:tcPr>
                  <w:tcW w:w="985" w:type="dxa"/>
                </w:tcPr>
                <w:p w14:paraId="103D7E94" w14:textId="06222418" w:rsidR="00CD56E2" w:rsidRPr="00B67832" w:rsidRDefault="009E11B1" w:rsidP="009E11B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BB</w:t>
                  </w:r>
                </w:p>
              </w:tc>
              <w:tc>
                <w:tcPr>
                  <w:tcW w:w="912" w:type="dxa"/>
                </w:tcPr>
                <w:p w14:paraId="222DA2F9" w14:textId="39802BFE" w:rsidR="00CD56E2" w:rsidRPr="00CD56E2" w:rsidRDefault="009E11B1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ISC-035</w:t>
                  </w:r>
                </w:p>
              </w:tc>
              <w:tc>
                <w:tcPr>
                  <w:tcW w:w="1458" w:type="dxa"/>
                </w:tcPr>
                <w:p w14:paraId="4BD1EE91" w14:textId="77777777" w:rsidR="00CD56E2" w:rsidRPr="00CD56E2" w:rsidRDefault="00CD56E2" w:rsidP="008F3012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</w:p>
              </w:tc>
            </w:tr>
            <w:tr w:rsidR="008F3012" w14:paraId="75A78224" w14:textId="77777777" w:rsidTr="008F3012">
              <w:trPr>
                <w:trHeight w:val="354"/>
              </w:trPr>
              <w:tc>
                <w:tcPr>
                  <w:tcW w:w="678" w:type="dxa"/>
                </w:tcPr>
                <w:p w14:paraId="6E0CDB1C" w14:textId="7E6A782A" w:rsidR="001641ED" w:rsidRDefault="00F61F2E" w:rsidP="00F61F2E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22"/>
                      <w:szCs w:val="22"/>
                    </w:rPr>
                  </w:pPr>
                  <w:r w:rsidRPr="00F61F2E"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1668" w:type="dxa"/>
                </w:tcPr>
                <w:p w14:paraId="7E3EC172" w14:textId="02BCCA21" w:rsidR="001641ED" w:rsidRDefault="001641ED" w:rsidP="00B80B1B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层析柱报废</w:t>
                  </w:r>
                </w:p>
              </w:tc>
              <w:tc>
                <w:tcPr>
                  <w:tcW w:w="1728" w:type="dxa"/>
                </w:tcPr>
                <w:p w14:paraId="4890316B" w14:textId="79F98FF9" w:rsidR="001641ED" w:rsidRDefault="009E11B1" w:rsidP="00B80B1B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在辅助记录中手工填写备注</w:t>
                  </w:r>
                </w:p>
              </w:tc>
              <w:tc>
                <w:tcPr>
                  <w:tcW w:w="2268" w:type="dxa"/>
                </w:tcPr>
                <w:p w14:paraId="30EE4AD0" w14:textId="77777777" w:rsidR="009E11B1" w:rsidRDefault="009E11B1" w:rsidP="00B80B1B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报废时，在M</w:t>
                  </w: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ES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中通过标准的报废A</w:t>
                  </w: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S</w:t>
                  </w: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记录。</w:t>
                  </w:r>
                </w:p>
                <w:p w14:paraId="5EC4AB36" w14:textId="2FE2F56E" w:rsidR="001641ED" w:rsidRDefault="001641ED" w:rsidP="00B80B1B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 w:hint="eastAsia"/>
                      <w:sz w:val="16"/>
                      <w:szCs w:val="16"/>
                    </w:rPr>
                    <w:t>报表显示报废状态（子批次锁定）报废理由</w:t>
                  </w:r>
                </w:p>
              </w:tc>
              <w:tc>
                <w:tcPr>
                  <w:tcW w:w="985" w:type="dxa"/>
                </w:tcPr>
                <w:p w14:paraId="39E9328D" w14:textId="09FC772D" w:rsidR="001641ED" w:rsidRPr="00B67832" w:rsidRDefault="009E11B1" w:rsidP="00B80B1B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AS</w:t>
                  </w:r>
                </w:p>
              </w:tc>
              <w:tc>
                <w:tcPr>
                  <w:tcW w:w="912" w:type="dxa"/>
                </w:tcPr>
                <w:p w14:paraId="42450F55" w14:textId="2778F6AB" w:rsidR="001641ED" w:rsidRPr="00CD56E2" w:rsidRDefault="009E11B1" w:rsidP="00B80B1B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  <w:r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  <w:t>ISC-036</w:t>
                  </w:r>
                </w:p>
              </w:tc>
              <w:tc>
                <w:tcPr>
                  <w:tcW w:w="1458" w:type="dxa"/>
                </w:tcPr>
                <w:p w14:paraId="6E6A0DFD" w14:textId="77777777" w:rsidR="001641ED" w:rsidRPr="00CD56E2" w:rsidRDefault="001641ED" w:rsidP="00B80B1B">
                  <w:pPr>
                    <w:pStyle w:val="NormalWeb"/>
                    <w:spacing w:before="0" w:beforeAutospacing="0" w:after="0" w:afterAutospacing="0"/>
                    <w:rPr>
                      <w:rFonts w:ascii="Microsoft YaHei" w:eastAsia="Microsoft YaHei" w:hAnsi="Microsoft YaHei" w:cs="Calibri"/>
                      <w:sz w:val="16"/>
                      <w:szCs w:val="16"/>
                    </w:rPr>
                  </w:pPr>
                </w:p>
              </w:tc>
            </w:tr>
          </w:tbl>
          <w:p w14:paraId="5095B043" w14:textId="220F6045" w:rsidR="00B80B1B" w:rsidRPr="000700E3" w:rsidRDefault="00B80B1B" w:rsidP="000700E3">
            <w:pPr>
              <w:pStyle w:val="NormalWeb"/>
              <w:spacing w:before="0" w:beforeAutospacing="0" w:after="0" w:afterAutospacing="0"/>
              <w:rPr>
                <w:rFonts w:ascii="Microsoft YaHei" w:eastAsia="Microsoft YaHei" w:hAnsi="Microsoft YaHei" w:cs="Calibri"/>
                <w:sz w:val="22"/>
                <w:szCs w:val="22"/>
              </w:rPr>
            </w:pPr>
          </w:p>
        </w:tc>
      </w:tr>
    </w:tbl>
    <w:p w14:paraId="43184CD1" w14:textId="0AD81AC5" w:rsidR="0009050F" w:rsidRDefault="0009050F" w:rsidP="00322EB5">
      <w:pPr>
        <w:rPr>
          <w:rFonts w:ascii="Microsoft YaHei" w:eastAsia="Microsoft YaHei" w:hAnsi="Microsoft YaHei" w:cs="Helv"/>
          <w:b/>
          <w:bCs/>
          <w:color w:val="000000"/>
          <w:szCs w:val="22"/>
          <w:lang w:eastAsia="zh-CN"/>
        </w:rPr>
      </w:pPr>
    </w:p>
    <w:sectPr w:rsidR="0009050F" w:rsidSect="003455C0">
      <w:pgSz w:w="12240" w:h="15840"/>
      <w:pgMar w:top="1440" w:right="994" w:bottom="1440" w:left="1440" w:header="720" w:footer="634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高江涛(Jiangtao Gao)" w:date="2022-09-14T11:08:00Z" w:initials="高江涛(Jiang">
    <w:p w14:paraId="4CF23827" w14:textId="77777777" w:rsidR="002E3B60" w:rsidRDefault="002E3B60" w:rsidP="002E3B60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通过库存差异调整剩余次数时，是否可以同步更新最大次数？（累计次数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剩余次数计算得出最大次数？）</w:t>
      </w:r>
    </w:p>
    <w:p w14:paraId="1E9696C3" w14:textId="0360FB8D" w:rsidR="002E3B60" w:rsidRDefault="002E3B60" w:rsidP="002E3B60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或者是否可以在调整后的第一次使用，将调整的理由附加过来？</w:t>
      </w:r>
    </w:p>
  </w:comment>
  <w:comment w:id="8" w:author="高江涛(Jiangtao Gao)" w:date="2022-09-14T11:09:00Z" w:initials="高江涛(Jiang">
    <w:p w14:paraId="3A9EF95C" w14:textId="4FD037F1" w:rsidR="002E3B60" w:rsidRDefault="002E3B6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需要确认什么？</w:t>
      </w:r>
    </w:p>
  </w:comment>
  <w:comment w:id="17" w:author="高江涛(Jiangtao Gao)" w:date="2022-09-14T11:10:00Z" w:initials="高江涛(Jiang">
    <w:p w14:paraId="01FEECB3" w14:textId="3F30F698" w:rsidR="002E3B60" w:rsidRDefault="002E3B60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按照会上与钱经理沟通的来做。</w:t>
      </w:r>
    </w:p>
  </w:comment>
  <w:comment w:id="21" w:author="高江涛(Jiangtao Gao)" w:date="2022-09-14T11:11:00Z" w:initials="高江涛(Jiang">
    <w:p w14:paraId="4484BA6E" w14:textId="61A2B67E" w:rsidR="002E3B60" w:rsidRDefault="002E3B60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实际流程也需要装柱。转移的是填料，不是装填了填料的层析柱。</w:t>
      </w:r>
    </w:p>
  </w:comment>
  <w:comment w:id="32" w:author="高江涛(Jiangtao Gao)" w:date="2022-09-14T11:10:00Z" w:initials="高江涛(Jiang">
    <w:p w14:paraId="5470EB20" w14:textId="4D5377A0" w:rsidR="002E3B60" w:rsidRDefault="002E3B6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钱经理已确认。</w:t>
      </w:r>
    </w:p>
  </w:comment>
  <w:comment w:id="46" w:author="高江涛(Jiangtao Gao)" w:date="2022-09-14T11:14:00Z" w:initials="高江涛(Jiang">
    <w:p w14:paraId="492CCA96" w14:textId="4B329977" w:rsidR="002E3B60" w:rsidRDefault="002E3B6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钱经理确认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9696C3" w15:done="0"/>
  <w15:commentEx w15:paraId="3A9EF95C" w15:done="0"/>
  <w15:commentEx w15:paraId="01FEECB3" w15:done="0"/>
  <w15:commentEx w15:paraId="4484BA6E" w15:done="0"/>
  <w15:commentEx w15:paraId="5470EB20" w15:done="0"/>
  <w15:commentEx w15:paraId="492CCA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9696C3" w16cid:durableId="26CC34BD"/>
  <w16cid:commentId w16cid:paraId="3A9EF95C" w16cid:durableId="26CC34F7"/>
  <w16cid:commentId w16cid:paraId="01FEECB3" w16cid:durableId="26CC3523"/>
  <w16cid:commentId w16cid:paraId="4484BA6E" w16cid:durableId="26CC3568"/>
  <w16cid:commentId w16cid:paraId="5470EB20" w16cid:durableId="26CC3532"/>
  <w16cid:commentId w16cid:paraId="492CCA96" w16cid:durableId="26CC36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46E3C" w14:textId="77777777" w:rsidR="00121CFE" w:rsidRDefault="00121CFE">
      <w:r>
        <w:separator/>
      </w:r>
    </w:p>
  </w:endnote>
  <w:endnote w:type="continuationSeparator" w:id="0">
    <w:p w14:paraId="0884B3B2" w14:textId="77777777" w:rsidR="00121CFE" w:rsidRDefault="00121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108" w:type="dxa"/>
      <w:tblLayout w:type="fixed"/>
      <w:tblLook w:val="0000" w:firstRow="0" w:lastRow="0" w:firstColumn="0" w:lastColumn="0" w:noHBand="0" w:noVBand="0"/>
    </w:tblPr>
    <w:tblGrid>
      <w:gridCol w:w="3780"/>
      <w:gridCol w:w="2700"/>
      <w:gridCol w:w="3240"/>
    </w:tblGrid>
    <w:tr w:rsidR="00EE458B" w:rsidRPr="003467A8" w14:paraId="1394B00C" w14:textId="77777777">
      <w:tc>
        <w:tcPr>
          <w:tcW w:w="3780" w:type="dxa"/>
        </w:tcPr>
        <w:p w14:paraId="663CC1A4" w14:textId="77777777" w:rsidR="00EE458B" w:rsidRPr="003467A8" w:rsidRDefault="00EE458B" w:rsidP="001F4427">
          <w:pPr>
            <w:pStyle w:val="Footer"/>
            <w:rPr>
              <w:rFonts w:ascii="Arial" w:hAnsi="Arial"/>
              <w:iCs/>
              <w:sz w:val="20"/>
            </w:rPr>
          </w:pPr>
        </w:p>
        <w:p w14:paraId="43DDAB50" w14:textId="77777777" w:rsidR="00EE458B" w:rsidRPr="003467A8" w:rsidRDefault="00EE458B" w:rsidP="001F4427">
          <w:pPr>
            <w:pStyle w:val="Footer"/>
            <w:rPr>
              <w:rFonts w:ascii="Arial" w:hAnsi="Arial"/>
              <w:sz w:val="20"/>
            </w:rPr>
          </w:pPr>
          <w:r w:rsidRPr="003467A8">
            <w:rPr>
              <w:rFonts w:ascii="Arial" w:hAnsi="Arial"/>
              <w:iCs/>
              <w:sz w:val="20"/>
            </w:rPr>
            <w:t xml:space="preserve">Document Class:  </w:t>
          </w:r>
        </w:p>
      </w:tc>
      <w:tc>
        <w:tcPr>
          <w:tcW w:w="2700" w:type="dxa"/>
        </w:tcPr>
        <w:p w14:paraId="2A01E3C5" w14:textId="77777777" w:rsidR="00EE458B" w:rsidRPr="003467A8" w:rsidRDefault="00EE458B" w:rsidP="001F4427">
          <w:pPr>
            <w:pStyle w:val="Footer"/>
            <w:jc w:val="center"/>
            <w:rPr>
              <w:rFonts w:ascii="Arial" w:hAnsi="Arial"/>
              <w:b/>
              <w:bCs/>
              <w:sz w:val="20"/>
            </w:rPr>
          </w:pPr>
          <w:r w:rsidRPr="003467A8">
            <w:rPr>
              <w:rFonts w:ascii="Arial" w:hAnsi="Arial"/>
              <w:noProof/>
              <w:sz w:val="20"/>
              <w:lang w:eastAsia="zh-CN"/>
            </w:rPr>
            <w:drawing>
              <wp:inline distT="0" distB="0" distL="0" distR="0" wp14:anchorId="5C1FCD4E" wp14:editId="4B14165B">
                <wp:extent cx="600075" cy="323850"/>
                <wp:effectExtent l="0" t="0" r="952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</w:tcPr>
        <w:p w14:paraId="258BCFE3" w14:textId="77777777" w:rsidR="00EE458B" w:rsidRPr="003467A8" w:rsidRDefault="00EE458B" w:rsidP="001F4427">
          <w:pPr>
            <w:pStyle w:val="Footer"/>
            <w:rPr>
              <w:rFonts w:ascii="Arial" w:hAnsi="Arial"/>
              <w:sz w:val="20"/>
            </w:rPr>
          </w:pPr>
        </w:p>
        <w:p w14:paraId="7FB310B3" w14:textId="77777777" w:rsidR="00EE458B" w:rsidRPr="003467A8" w:rsidRDefault="00EE458B" w:rsidP="001F4427">
          <w:pPr>
            <w:pStyle w:val="Footer"/>
            <w:jc w:val="right"/>
            <w:rPr>
              <w:rFonts w:ascii="Arial" w:hAnsi="Arial"/>
              <w:sz w:val="20"/>
            </w:rPr>
          </w:pPr>
          <w:r w:rsidRPr="003467A8">
            <w:rPr>
              <w:rFonts w:ascii="Arial" w:hAnsi="Arial"/>
              <w:sz w:val="20"/>
            </w:rPr>
            <w:t xml:space="preserve">Template Rev:  </w:t>
          </w:r>
          <w:r>
            <w:rPr>
              <w:rFonts w:ascii="Arial" w:hAnsi="Arial"/>
              <w:color w:val="000000"/>
            </w:rPr>
            <w:fldChar w:fldCharType="begin"/>
          </w:r>
          <w:r>
            <w:rPr>
              <w:rFonts w:ascii="Arial" w:hAnsi="Arial"/>
              <w:color w:val="000000"/>
            </w:rPr>
            <w:instrText xml:space="preserve"> DOCPROPERTY  TemplateVersion  \* MERGEFORMAT </w:instrText>
          </w:r>
          <w:r>
            <w:rPr>
              <w:rFonts w:ascii="Arial" w:hAnsi="Arial"/>
              <w:color w:val="000000"/>
            </w:rPr>
            <w:fldChar w:fldCharType="separate"/>
          </w:r>
          <w:r>
            <w:rPr>
              <w:rFonts w:ascii="Arial" w:hAnsi="Arial"/>
              <w:color w:val="000000"/>
            </w:rPr>
            <w:t>V1.0.1</w:t>
          </w:r>
          <w:r>
            <w:rPr>
              <w:rFonts w:ascii="Arial" w:hAnsi="Arial"/>
              <w:color w:val="000000"/>
            </w:rPr>
            <w:fldChar w:fldCharType="end"/>
          </w:r>
        </w:p>
      </w:tc>
    </w:tr>
    <w:tr w:rsidR="00EE458B" w:rsidRPr="003467A8" w14:paraId="0B1EC03F" w14:textId="77777777">
      <w:tc>
        <w:tcPr>
          <w:tcW w:w="9720" w:type="dxa"/>
          <w:gridSpan w:val="3"/>
        </w:tcPr>
        <w:p w14:paraId="4A326A24" w14:textId="77777777" w:rsidR="00EE458B" w:rsidRPr="003467A8" w:rsidRDefault="00EE458B" w:rsidP="001F4427">
          <w:pPr>
            <w:pStyle w:val="Footer"/>
            <w:rPr>
              <w:rFonts w:ascii="Arial" w:hAnsi="Arial"/>
              <w:iCs/>
              <w:sz w:val="20"/>
            </w:rPr>
          </w:pPr>
          <w:r w:rsidRPr="003467A8">
            <w:rPr>
              <w:rFonts w:ascii="Arial" w:hAnsi="Arial"/>
              <w:iCs/>
              <w:sz w:val="20"/>
            </w:rPr>
            <w:t xml:space="preserve">File:  </w:t>
          </w:r>
          <w:bookmarkStart w:id="2" w:name="Local_File_Name"/>
          <w:bookmarkEnd w:id="2"/>
          <w:r w:rsidRPr="003467A8">
            <w:rPr>
              <w:rFonts w:ascii="Arial" w:hAnsi="Arial"/>
              <w:iCs/>
              <w:sz w:val="20"/>
            </w:rPr>
            <w:fldChar w:fldCharType="begin"/>
          </w:r>
          <w:r w:rsidRPr="003467A8">
            <w:rPr>
              <w:rFonts w:ascii="Arial" w:hAnsi="Arial"/>
              <w:iCs/>
              <w:sz w:val="20"/>
            </w:rPr>
            <w:instrText xml:space="preserve"> REF  Local_File_Name  \* MERGEFORMAT </w:instrText>
          </w:r>
          <w:r w:rsidRPr="003467A8">
            <w:rPr>
              <w:rFonts w:ascii="Arial" w:hAnsi="Arial"/>
              <w:iCs/>
              <w:sz w:val="20"/>
            </w:rPr>
            <w:fldChar w:fldCharType="end"/>
          </w:r>
        </w:p>
      </w:tc>
    </w:tr>
    <w:tr w:rsidR="00EE458B" w:rsidRPr="003467A8" w14:paraId="7346C94E" w14:textId="77777777">
      <w:tc>
        <w:tcPr>
          <w:tcW w:w="3780" w:type="dxa"/>
        </w:tcPr>
        <w:p w14:paraId="35C1EA35" w14:textId="77777777" w:rsidR="00EE458B" w:rsidRPr="003467A8" w:rsidRDefault="00EE458B" w:rsidP="001F4427">
          <w:pPr>
            <w:pStyle w:val="Footer"/>
            <w:rPr>
              <w:rFonts w:ascii="Arial" w:hAnsi="Arial"/>
              <w:iCs/>
              <w:sz w:val="20"/>
            </w:rPr>
          </w:pPr>
        </w:p>
      </w:tc>
      <w:tc>
        <w:tcPr>
          <w:tcW w:w="2700" w:type="dxa"/>
        </w:tcPr>
        <w:p w14:paraId="6B42CB5E" w14:textId="77777777" w:rsidR="00EE458B" w:rsidRPr="003467A8" w:rsidRDefault="00EE458B" w:rsidP="001F4427">
          <w:pPr>
            <w:pStyle w:val="Footer"/>
            <w:jc w:val="center"/>
            <w:rPr>
              <w:rFonts w:ascii="Arial" w:hAnsi="Arial"/>
              <w:i/>
              <w:sz w:val="20"/>
              <w:u w:val="single"/>
            </w:rPr>
          </w:pPr>
          <w:r w:rsidRPr="003467A8">
            <w:rPr>
              <w:rFonts w:ascii="Arial" w:hAnsi="Arial"/>
              <w:b/>
              <w:bCs/>
              <w:i/>
              <w:sz w:val="20"/>
              <w:u w:val="single"/>
            </w:rPr>
            <w:t>Confidential Information</w:t>
          </w:r>
        </w:p>
      </w:tc>
      <w:tc>
        <w:tcPr>
          <w:tcW w:w="3240" w:type="dxa"/>
        </w:tcPr>
        <w:p w14:paraId="7C80C65D" w14:textId="77777777" w:rsidR="00EE458B" w:rsidRPr="003467A8" w:rsidRDefault="00EE458B" w:rsidP="001F4427">
          <w:pPr>
            <w:pStyle w:val="Footer"/>
            <w:jc w:val="right"/>
            <w:rPr>
              <w:rFonts w:ascii="Arial" w:hAnsi="Arial"/>
              <w:sz w:val="20"/>
            </w:rPr>
          </w:pPr>
          <w:r w:rsidRPr="003467A8">
            <w:rPr>
              <w:rFonts w:ascii="Arial" w:hAnsi="Arial"/>
              <w:sz w:val="20"/>
            </w:rPr>
            <w:t xml:space="preserve">Page: </w:t>
          </w:r>
          <w:r w:rsidRPr="003467A8">
            <w:rPr>
              <w:rFonts w:ascii="Arial" w:hAnsi="Arial"/>
              <w:sz w:val="20"/>
            </w:rPr>
            <w:fldChar w:fldCharType="begin"/>
          </w:r>
          <w:r w:rsidRPr="003467A8">
            <w:rPr>
              <w:rFonts w:ascii="Arial" w:hAnsi="Arial"/>
              <w:sz w:val="20"/>
            </w:rPr>
            <w:instrText xml:space="preserve"> PAGE  \* MERGEFORMAT </w:instrText>
          </w:r>
          <w:r w:rsidRPr="003467A8">
            <w:rPr>
              <w:rFonts w:ascii="Arial" w:hAnsi="Arial"/>
              <w:sz w:val="20"/>
            </w:rPr>
            <w:fldChar w:fldCharType="separate"/>
          </w:r>
          <w:r>
            <w:rPr>
              <w:rFonts w:ascii="Arial" w:hAnsi="Arial"/>
              <w:noProof/>
              <w:sz w:val="20"/>
            </w:rPr>
            <w:t>4</w:t>
          </w:r>
          <w:r w:rsidRPr="003467A8">
            <w:rPr>
              <w:rFonts w:ascii="Arial" w:hAnsi="Arial"/>
              <w:sz w:val="20"/>
            </w:rPr>
            <w:fldChar w:fldCharType="end"/>
          </w:r>
          <w:r w:rsidRPr="003467A8">
            <w:rPr>
              <w:rFonts w:ascii="Arial" w:hAnsi="Arial"/>
              <w:sz w:val="20"/>
            </w:rPr>
            <w:t>/</w:t>
          </w:r>
          <w:r w:rsidRPr="003467A8">
            <w:rPr>
              <w:rFonts w:ascii="Arial" w:hAnsi="Arial"/>
              <w:sz w:val="20"/>
            </w:rPr>
            <w:fldChar w:fldCharType="begin"/>
          </w:r>
          <w:r w:rsidRPr="003467A8">
            <w:rPr>
              <w:rFonts w:ascii="Arial" w:hAnsi="Arial"/>
              <w:sz w:val="20"/>
            </w:rPr>
            <w:instrText xml:space="preserve"> NUMPAGES  \* MERGEFORMAT </w:instrText>
          </w:r>
          <w:r w:rsidRPr="003467A8">
            <w:rPr>
              <w:rFonts w:ascii="Arial" w:hAnsi="Arial"/>
              <w:sz w:val="20"/>
            </w:rPr>
            <w:fldChar w:fldCharType="separate"/>
          </w:r>
          <w:r>
            <w:rPr>
              <w:rFonts w:ascii="Arial" w:hAnsi="Arial"/>
              <w:noProof/>
              <w:sz w:val="20"/>
            </w:rPr>
            <w:t>4</w:t>
          </w:r>
          <w:r w:rsidRPr="003467A8">
            <w:rPr>
              <w:rFonts w:ascii="Arial" w:hAnsi="Arial"/>
              <w:sz w:val="20"/>
            </w:rPr>
            <w:fldChar w:fldCharType="end"/>
          </w:r>
        </w:p>
      </w:tc>
    </w:tr>
  </w:tbl>
  <w:p w14:paraId="7DA5A859" w14:textId="77777777" w:rsidR="00EE458B" w:rsidRDefault="00EE458B" w:rsidP="004700D5">
    <w:pPr>
      <w:autoSpaceDE w:val="0"/>
      <w:autoSpaceDN w:val="0"/>
      <w:adjustRightInd w:val="0"/>
      <w:spacing w:after="240"/>
      <w:jc w:val="center"/>
      <w:rPr>
        <w:rFonts w:ascii="Helv" w:hAnsi="Helv" w:cs="Helv"/>
        <w:b/>
        <w:bCs/>
        <w:color w:val="000000"/>
        <w:szCs w:val="22"/>
      </w:rPr>
    </w:pPr>
    <w:r>
      <w:rPr>
        <w:rFonts w:ascii="Helv" w:hAnsi="Helv" w:cs="Helv"/>
        <w:b/>
        <w:bCs/>
        <w:color w:val="000000"/>
        <w:szCs w:val="22"/>
      </w:rPr>
      <w:t>Copyright © 2018 Rockwell Automation, Inc. All Rights Reserved.</w:t>
    </w:r>
  </w:p>
  <w:p w14:paraId="573857A4" w14:textId="77777777" w:rsidR="00EE458B" w:rsidRPr="001F4427" w:rsidRDefault="00EE458B" w:rsidP="001F4427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84E98" w14:textId="77777777" w:rsidR="00121CFE" w:rsidRDefault="00121CFE">
      <w:r>
        <w:separator/>
      </w:r>
    </w:p>
  </w:footnote>
  <w:footnote w:type="continuationSeparator" w:id="0">
    <w:p w14:paraId="10A52CC6" w14:textId="77777777" w:rsidR="00121CFE" w:rsidRDefault="00121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79608" w14:textId="4DC54EBF" w:rsidR="00EE458B" w:rsidRPr="005D5AF1" w:rsidRDefault="00EE458B" w:rsidP="006253EC">
    <w:pPr>
      <w:pStyle w:val="Header"/>
      <w:tabs>
        <w:tab w:val="center" w:pos="4867"/>
        <w:tab w:val="left" w:pos="6120"/>
        <w:tab w:val="right" w:pos="9734"/>
      </w:tabs>
      <w:ind w:right="72"/>
      <w:rPr>
        <w:rFonts w:ascii="Microsoft YaHei" w:eastAsia="Microsoft YaHei" w:hAnsi="Microsoft YaHei"/>
      </w:rPr>
    </w:pPr>
    <w:r w:rsidRPr="00CA3C88">
      <w:rPr>
        <w:rFonts w:ascii="Microsoft YaHei" w:eastAsia="Microsoft YaHei" w:hAnsi="Microsoft YaHei"/>
        <w:noProof/>
      </w:rPr>
      <w:drawing>
        <wp:inline distT="0" distB="0" distL="0" distR="0" wp14:anchorId="70C00DD2" wp14:editId="526020A8">
          <wp:extent cx="1188720" cy="357731"/>
          <wp:effectExtent l="0" t="0" r="0" b="444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5001" cy="36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Microsoft YaHei" w:eastAsia="Microsoft YaHei" w:hAnsi="Microsoft YaHei"/>
      </w:rPr>
      <w:tab/>
      <w:t xml:space="preserve">                                              </w:t>
    </w:r>
    <w:r>
      <w:rPr>
        <w:rFonts w:ascii="Microsoft YaHei" w:eastAsia="Microsoft YaHei" w:hAnsi="Microsoft YaHei"/>
      </w:rPr>
      <w:tab/>
    </w:r>
    <w:r w:rsidRPr="005D5AF1">
      <w:rPr>
        <w:rFonts w:ascii="Microsoft YaHei" w:eastAsia="Microsoft YaHei" w:hAnsi="Microsoft YaHei"/>
        <w:noProof/>
        <w:sz w:val="20"/>
        <w:lang w:eastAsia="zh-CN"/>
      </w:rPr>
      <w:drawing>
        <wp:inline distT="0" distB="0" distL="0" distR="0" wp14:anchorId="0DF6F8D2" wp14:editId="56B4409E">
          <wp:extent cx="1495425" cy="352425"/>
          <wp:effectExtent l="0" t="0" r="9525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69B2"/>
    <w:multiLevelType w:val="hybridMultilevel"/>
    <w:tmpl w:val="340ADEA8"/>
    <w:lvl w:ilvl="0" w:tplc="FFFFFFFF">
      <w:start w:val="1"/>
      <w:numFmt w:val="decimalEnclosedCircle"/>
      <w:lvlText w:val="%1"/>
      <w:lvlJc w:val="left"/>
      <w:pPr>
        <w:ind w:left="35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40C7558"/>
    <w:multiLevelType w:val="hybridMultilevel"/>
    <w:tmpl w:val="CE2022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D51DC"/>
    <w:multiLevelType w:val="hybridMultilevel"/>
    <w:tmpl w:val="340ADEA8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B7DAA"/>
    <w:multiLevelType w:val="hybridMultilevel"/>
    <w:tmpl w:val="875C45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6643D"/>
    <w:multiLevelType w:val="hybridMultilevel"/>
    <w:tmpl w:val="97D404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6B5A59"/>
    <w:multiLevelType w:val="hybridMultilevel"/>
    <w:tmpl w:val="A89874C4"/>
    <w:lvl w:ilvl="0" w:tplc="ABF8BF08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A590E"/>
    <w:multiLevelType w:val="hybridMultilevel"/>
    <w:tmpl w:val="5A4479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C745572"/>
    <w:multiLevelType w:val="hybridMultilevel"/>
    <w:tmpl w:val="340ADEA8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40D82"/>
    <w:multiLevelType w:val="hybridMultilevel"/>
    <w:tmpl w:val="879E280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803F4"/>
    <w:multiLevelType w:val="hybridMultilevel"/>
    <w:tmpl w:val="340ADEA8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F1F08"/>
    <w:multiLevelType w:val="hybridMultilevel"/>
    <w:tmpl w:val="070A8B9A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71A76"/>
    <w:multiLevelType w:val="hybridMultilevel"/>
    <w:tmpl w:val="881AC58A"/>
    <w:lvl w:ilvl="0" w:tplc="FE8286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A76B7"/>
    <w:multiLevelType w:val="hybridMultilevel"/>
    <w:tmpl w:val="235031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D6D5E0B"/>
    <w:multiLevelType w:val="hybridMultilevel"/>
    <w:tmpl w:val="35C881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12044F3"/>
    <w:multiLevelType w:val="hybridMultilevel"/>
    <w:tmpl w:val="B70611EA"/>
    <w:lvl w:ilvl="0" w:tplc="23EA3D20">
      <w:start w:val="2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D128C"/>
    <w:multiLevelType w:val="hybridMultilevel"/>
    <w:tmpl w:val="78887C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A60C8B"/>
    <w:multiLevelType w:val="hybridMultilevel"/>
    <w:tmpl w:val="A1A27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AA16EE"/>
    <w:multiLevelType w:val="hybridMultilevel"/>
    <w:tmpl w:val="D162244E"/>
    <w:lvl w:ilvl="0" w:tplc="014E64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C15BB8"/>
    <w:multiLevelType w:val="hybridMultilevel"/>
    <w:tmpl w:val="BC5E0A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DDF5573"/>
    <w:multiLevelType w:val="hybridMultilevel"/>
    <w:tmpl w:val="AB2C40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517A4"/>
    <w:multiLevelType w:val="hybridMultilevel"/>
    <w:tmpl w:val="58DA1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032AA"/>
    <w:multiLevelType w:val="hybridMultilevel"/>
    <w:tmpl w:val="BC92E22C"/>
    <w:lvl w:ilvl="0" w:tplc="FE8286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BF8BF08">
      <w:start w:val="1"/>
      <w:numFmt w:val="decimalEnclosedCircle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5606A"/>
    <w:multiLevelType w:val="hybridMultilevel"/>
    <w:tmpl w:val="0BE0F0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6B49FF"/>
    <w:multiLevelType w:val="hybridMultilevel"/>
    <w:tmpl w:val="D06A315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2A4E4B"/>
    <w:multiLevelType w:val="hybridMultilevel"/>
    <w:tmpl w:val="4CA4B1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A13683"/>
    <w:multiLevelType w:val="hybridMultilevel"/>
    <w:tmpl w:val="09E26C1A"/>
    <w:lvl w:ilvl="0" w:tplc="1BF85FE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74C1C"/>
    <w:multiLevelType w:val="hybridMultilevel"/>
    <w:tmpl w:val="2F82FD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7CA3A5A"/>
    <w:multiLevelType w:val="hybridMultilevel"/>
    <w:tmpl w:val="C30076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9764319"/>
    <w:multiLevelType w:val="hybridMultilevel"/>
    <w:tmpl w:val="CD62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C163A"/>
    <w:multiLevelType w:val="hybridMultilevel"/>
    <w:tmpl w:val="CE2022C2"/>
    <w:lvl w:ilvl="0" w:tplc="8DE4F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D32B0D"/>
    <w:multiLevelType w:val="hybridMultilevel"/>
    <w:tmpl w:val="340ADEA8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64751F"/>
    <w:multiLevelType w:val="hybridMultilevel"/>
    <w:tmpl w:val="E53006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866A40"/>
    <w:multiLevelType w:val="hybridMultilevel"/>
    <w:tmpl w:val="F42E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AE049B"/>
    <w:multiLevelType w:val="hybridMultilevel"/>
    <w:tmpl w:val="3BBAC5E4"/>
    <w:lvl w:ilvl="0" w:tplc="8D9895DA">
      <w:start w:val="1"/>
      <w:numFmt w:val="decimal"/>
      <w:lvlText w:val="%1）"/>
      <w:lvlJc w:val="left"/>
      <w:pPr>
        <w:ind w:left="720" w:hanging="36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AF0C5A"/>
    <w:multiLevelType w:val="hybridMultilevel"/>
    <w:tmpl w:val="340ADEA8"/>
    <w:lvl w:ilvl="0" w:tplc="ABF8BF08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196D74"/>
    <w:multiLevelType w:val="hybridMultilevel"/>
    <w:tmpl w:val="FA0E7D42"/>
    <w:lvl w:ilvl="0" w:tplc="7D407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7B1A48"/>
    <w:multiLevelType w:val="hybridMultilevel"/>
    <w:tmpl w:val="CFB4D2DE"/>
    <w:lvl w:ilvl="0" w:tplc="ABF8BF08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716478"/>
    <w:multiLevelType w:val="hybridMultilevel"/>
    <w:tmpl w:val="BC92E22C"/>
    <w:lvl w:ilvl="0" w:tplc="FFFFFFFF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EnclosedCircle"/>
      <w:lvlText w:val="%4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4A6516"/>
    <w:multiLevelType w:val="hybridMultilevel"/>
    <w:tmpl w:val="340ADEA8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5B0611"/>
    <w:multiLevelType w:val="hybridMultilevel"/>
    <w:tmpl w:val="34306B62"/>
    <w:lvl w:ilvl="0" w:tplc="75C0AA9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D7821"/>
    <w:multiLevelType w:val="hybridMultilevel"/>
    <w:tmpl w:val="B2F035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8436B34"/>
    <w:multiLevelType w:val="hybridMultilevel"/>
    <w:tmpl w:val="3E3853B4"/>
    <w:lvl w:ilvl="0" w:tplc="83442ADA">
      <w:start w:val="1"/>
      <w:numFmt w:val="decimal"/>
      <w:lvlText w:val="%1."/>
      <w:lvlJc w:val="left"/>
      <w:pPr>
        <w:ind w:left="11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1" w:hanging="360"/>
      </w:pPr>
    </w:lvl>
    <w:lvl w:ilvl="2" w:tplc="0409001B" w:tentative="1">
      <w:start w:val="1"/>
      <w:numFmt w:val="lowerRoman"/>
      <w:lvlText w:val="%3."/>
      <w:lvlJc w:val="right"/>
      <w:pPr>
        <w:ind w:left="2611" w:hanging="180"/>
      </w:pPr>
    </w:lvl>
    <w:lvl w:ilvl="3" w:tplc="0409000F" w:tentative="1">
      <w:start w:val="1"/>
      <w:numFmt w:val="decimal"/>
      <w:lvlText w:val="%4."/>
      <w:lvlJc w:val="left"/>
      <w:pPr>
        <w:ind w:left="3331" w:hanging="360"/>
      </w:pPr>
    </w:lvl>
    <w:lvl w:ilvl="4" w:tplc="04090019" w:tentative="1">
      <w:start w:val="1"/>
      <w:numFmt w:val="lowerLetter"/>
      <w:lvlText w:val="%5."/>
      <w:lvlJc w:val="left"/>
      <w:pPr>
        <w:ind w:left="4051" w:hanging="360"/>
      </w:pPr>
    </w:lvl>
    <w:lvl w:ilvl="5" w:tplc="0409001B" w:tentative="1">
      <w:start w:val="1"/>
      <w:numFmt w:val="lowerRoman"/>
      <w:lvlText w:val="%6."/>
      <w:lvlJc w:val="right"/>
      <w:pPr>
        <w:ind w:left="4771" w:hanging="180"/>
      </w:pPr>
    </w:lvl>
    <w:lvl w:ilvl="6" w:tplc="0409000F" w:tentative="1">
      <w:start w:val="1"/>
      <w:numFmt w:val="decimal"/>
      <w:lvlText w:val="%7."/>
      <w:lvlJc w:val="left"/>
      <w:pPr>
        <w:ind w:left="5491" w:hanging="360"/>
      </w:pPr>
    </w:lvl>
    <w:lvl w:ilvl="7" w:tplc="04090019" w:tentative="1">
      <w:start w:val="1"/>
      <w:numFmt w:val="lowerLetter"/>
      <w:lvlText w:val="%8."/>
      <w:lvlJc w:val="left"/>
      <w:pPr>
        <w:ind w:left="6211" w:hanging="360"/>
      </w:pPr>
    </w:lvl>
    <w:lvl w:ilvl="8" w:tplc="040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42" w15:restartNumberingAfterBreak="0">
    <w:nsid w:val="7A124FCF"/>
    <w:multiLevelType w:val="hybridMultilevel"/>
    <w:tmpl w:val="070A8B9A"/>
    <w:lvl w:ilvl="0" w:tplc="FFFFFFFF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D25E05"/>
    <w:multiLevelType w:val="hybridMultilevel"/>
    <w:tmpl w:val="7E166E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02857401">
    <w:abstractNumId w:val="33"/>
  </w:num>
  <w:num w:numId="2" w16cid:durableId="95296805">
    <w:abstractNumId w:val="21"/>
  </w:num>
  <w:num w:numId="3" w16cid:durableId="1284775880">
    <w:abstractNumId w:val="11"/>
  </w:num>
  <w:num w:numId="4" w16cid:durableId="945504486">
    <w:abstractNumId w:val="40"/>
  </w:num>
  <w:num w:numId="5" w16cid:durableId="1065448090">
    <w:abstractNumId w:val="6"/>
  </w:num>
  <w:num w:numId="6" w16cid:durableId="1760564692">
    <w:abstractNumId w:val="24"/>
  </w:num>
  <w:num w:numId="7" w16cid:durableId="726731234">
    <w:abstractNumId w:val="4"/>
  </w:num>
  <w:num w:numId="8" w16cid:durableId="1755273811">
    <w:abstractNumId w:val="43"/>
  </w:num>
  <w:num w:numId="9" w16cid:durableId="1702246892">
    <w:abstractNumId w:val="27"/>
  </w:num>
  <w:num w:numId="10" w16cid:durableId="1673870126">
    <w:abstractNumId w:val="15"/>
  </w:num>
  <w:num w:numId="11" w16cid:durableId="1828785188">
    <w:abstractNumId w:val="13"/>
  </w:num>
  <w:num w:numId="12" w16cid:durableId="230387489">
    <w:abstractNumId w:val="26"/>
  </w:num>
  <w:num w:numId="13" w16cid:durableId="142507611">
    <w:abstractNumId w:val="12"/>
  </w:num>
  <w:num w:numId="14" w16cid:durableId="1169061842">
    <w:abstractNumId w:val="18"/>
  </w:num>
  <w:num w:numId="15" w16cid:durableId="1750226948">
    <w:abstractNumId w:val="20"/>
  </w:num>
  <w:num w:numId="16" w16cid:durableId="13698832">
    <w:abstractNumId w:val="16"/>
  </w:num>
  <w:num w:numId="17" w16cid:durableId="844324122">
    <w:abstractNumId w:val="3"/>
  </w:num>
  <w:num w:numId="18" w16cid:durableId="496846272">
    <w:abstractNumId w:val="31"/>
  </w:num>
  <w:num w:numId="19" w16cid:durableId="714039798">
    <w:abstractNumId w:val="36"/>
  </w:num>
  <w:num w:numId="20" w16cid:durableId="540242969">
    <w:abstractNumId w:val="5"/>
  </w:num>
  <w:num w:numId="21" w16cid:durableId="590702021">
    <w:abstractNumId w:val="34"/>
  </w:num>
  <w:num w:numId="22" w16cid:durableId="1368337298">
    <w:abstractNumId w:val="7"/>
  </w:num>
  <w:num w:numId="23" w16cid:durableId="1802382356">
    <w:abstractNumId w:val="41"/>
  </w:num>
  <w:num w:numId="24" w16cid:durableId="1902909237">
    <w:abstractNumId w:val="38"/>
  </w:num>
  <w:num w:numId="25" w16cid:durableId="1898663258">
    <w:abstractNumId w:val="8"/>
  </w:num>
  <w:num w:numId="26" w16cid:durableId="1073114947">
    <w:abstractNumId w:val="23"/>
  </w:num>
  <w:num w:numId="27" w16cid:durableId="1778256623">
    <w:abstractNumId w:val="22"/>
  </w:num>
  <w:num w:numId="28" w16cid:durableId="377900190">
    <w:abstractNumId w:val="42"/>
  </w:num>
  <w:num w:numId="29" w16cid:durableId="995299292">
    <w:abstractNumId w:val="0"/>
  </w:num>
  <w:num w:numId="30" w16cid:durableId="1281960293">
    <w:abstractNumId w:val="37"/>
  </w:num>
  <w:num w:numId="31" w16cid:durableId="86584693">
    <w:abstractNumId w:val="10"/>
  </w:num>
  <w:num w:numId="32" w16cid:durableId="2003044192">
    <w:abstractNumId w:val="9"/>
  </w:num>
  <w:num w:numId="33" w16cid:durableId="479805048">
    <w:abstractNumId w:val="14"/>
  </w:num>
  <w:num w:numId="34" w16cid:durableId="2064474580">
    <w:abstractNumId w:val="30"/>
  </w:num>
  <w:num w:numId="35" w16cid:durableId="1957247336">
    <w:abstractNumId w:val="2"/>
  </w:num>
  <w:num w:numId="36" w16cid:durableId="1297222328">
    <w:abstractNumId w:val="39"/>
  </w:num>
  <w:num w:numId="37" w16cid:durableId="90009089">
    <w:abstractNumId w:val="25"/>
  </w:num>
  <w:num w:numId="38" w16cid:durableId="1979918683">
    <w:abstractNumId w:val="17"/>
  </w:num>
  <w:num w:numId="39" w16cid:durableId="1752846781">
    <w:abstractNumId w:val="28"/>
  </w:num>
  <w:num w:numId="40" w16cid:durableId="221019186">
    <w:abstractNumId w:val="35"/>
  </w:num>
  <w:num w:numId="41" w16cid:durableId="407770797">
    <w:abstractNumId w:val="32"/>
  </w:num>
  <w:num w:numId="42" w16cid:durableId="912160584">
    <w:abstractNumId w:val="29"/>
  </w:num>
  <w:num w:numId="43" w16cid:durableId="1913075132">
    <w:abstractNumId w:val="19"/>
  </w:num>
  <w:num w:numId="44" w16cid:durableId="670333726">
    <w:abstractNumId w:val="1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高江涛(Jiangtao Gao)">
    <w15:presenceInfo w15:providerId="AD" w15:userId="S-1-5-21-832800970-52157282-2519919171-68218"/>
  </w15:person>
  <w15:person w15:author="Jose Sai He">
    <w15:presenceInfo w15:providerId="AD" w15:userId="S::Sai.He@rockwellautomation.com::110d8cb1-a232-41e6-94c7-e3e8ad976b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0F6"/>
    <w:rsid w:val="00000863"/>
    <w:rsid w:val="0000133D"/>
    <w:rsid w:val="0000231F"/>
    <w:rsid w:val="0000259D"/>
    <w:rsid w:val="00002C04"/>
    <w:rsid w:val="000031BC"/>
    <w:rsid w:val="00004084"/>
    <w:rsid w:val="00006317"/>
    <w:rsid w:val="0000657A"/>
    <w:rsid w:val="00007BE0"/>
    <w:rsid w:val="000102DA"/>
    <w:rsid w:val="0001105C"/>
    <w:rsid w:val="000122F7"/>
    <w:rsid w:val="000143F1"/>
    <w:rsid w:val="00014CC6"/>
    <w:rsid w:val="00014DA7"/>
    <w:rsid w:val="000158E7"/>
    <w:rsid w:val="00015F3F"/>
    <w:rsid w:val="000163BF"/>
    <w:rsid w:val="000176E9"/>
    <w:rsid w:val="000209D5"/>
    <w:rsid w:val="00020C04"/>
    <w:rsid w:val="0002118F"/>
    <w:rsid w:val="00021FB8"/>
    <w:rsid w:val="00022242"/>
    <w:rsid w:val="00022713"/>
    <w:rsid w:val="00023BD6"/>
    <w:rsid w:val="00024188"/>
    <w:rsid w:val="00024419"/>
    <w:rsid w:val="000246F7"/>
    <w:rsid w:val="00024B5E"/>
    <w:rsid w:val="00025225"/>
    <w:rsid w:val="00025396"/>
    <w:rsid w:val="0002685A"/>
    <w:rsid w:val="0002755F"/>
    <w:rsid w:val="00030479"/>
    <w:rsid w:val="000311D0"/>
    <w:rsid w:val="00031C87"/>
    <w:rsid w:val="000324BB"/>
    <w:rsid w:val="00032768"/>
    <w:rsid w:val="000331E7"/>
    <w:rsid w:val="0003336A"/>
    <w:rsid w:val="00033963"/>
    <w:rsid w:val="000348A2"/>
    <w:rsid w:val="0003592F"/>
    <w:rsid w:val="000369EA"/>
    <w:rsid w:val="00036D34"/>
    <w:rsid w:val="00036D54"/>
    <w:rsid w:val="00041A20"/>
    <w:rsid w:val="000424CB"/>
    <w:rsid w:val="00042911"/>
    <w:rsid w:val="00042E75"/>
    <w:rsid w:val="00043644"/>
    <w:rsid w:val="00044BA2"/>
    <w:rsid w:val="00044DD6"/>
    <w:rsid w:val="0004794D"/>
    <w:rsid w:val="00050960"/>
    <w:rsid w:val="000516EF"/>
    <w:rsid w:val="00052058"/>
    <w:rsid w:val="0005432F"/>
    <w:rsid w:val="00055007"/>
    <w:rsid w:val="00055A1E"/>
    <w:rsid w:val="00055F29"/>
    <w:rsid w:val="000561ED"/>
    <w:rsid w:val="00056ACF"/>
    <w:rsid w:val="000577D8"/>
    <w:rsid w:val="00057AFF"/>
    <w:rsid w:val="00057D71"/>
    <w:rsid w:val="00057ECB"/>
    <w:rsid w:val="00060701"/>
    <w:rsid w:val="000627C0"/>
    <w:rsid w:val="000630FA"/>
    <w:rsid w:val="0006311B"/>
    <w:rsid w:val="00063C21"/>
    <w:rsid w:val="00064935"/>
    <w:rsid w:val="00064BFF"/>
    <w:rsid w:val="000672DD"/>
    <w:rsid w:val="00067B9D"/>
    <w:rsid w:val="000700E3"/>
    <w:rsid w:val="00070943"/>
    <w:rsid w:val="0007381B"/>
    <w:rsid w:val="000741D1"/>
    <w:rsid w:val="000746B2"/>
    <w:rsid w:val="00075A87"/>
    <w:rsid w:val="0007645A"/>
    <w:rsid w:val="00081CF5"/>
    <w:rsid w:val="00083483"/>
    <w:rsid w:val="00083AA0"/>
    <w:rsid w:val="000840CF"/>
    <w:rsid w:val="00084CCD"/>
    <w:rsid w:val="00084FEC"/>
    <w:rsid w:val="000858C8"/>
    <w:rsid w:val="00085AB1"/>
    <w:rsid w:val="0008616E"/>
    <w:rsid w:val="00087E56"/>
    <w:rsid w:val="0009050F"/>
    <w:rsid w:val="00090CB4"/>
    <w:rsid w:val="00090FA4"/>
    <w:rsid w:val="000914CE"/>
    <w:rsid w:val="00091E7A"/>
    <w:rsid w:val="000930BC"/>
    <w:rsid w:val="000952D3"/>
    <w:rsid w:val="00095E65"/>
    <w:rsid w:val="00097028"/>
    <w:rsid w:val="00097E10"/>
    <w:rsid w:val="000A07C4"/>
    <w:rsid w:val="000A0BBD"/>
    <w:rsid w:val="000A1023"/>
    <w:rsid w:val="000A13D7"/>
    <w:rsid w:val="000A27BD"/>
    <w:rsid w:val="000A2E7A"/>
    <w:rsid w:val="000A3B87"/>
    <w:rsid w:val="000A4995"/>
    <w:rsid w:val="000A58FC"/>
    <w:rsid w:val="000A5C6F"/>
    <w:rsid w:val="000A70AF"/>
    <w:rsid w:val="000B268A"/>
    <w:rsid w:val="000B2792"/>
    <w:rsid w:val="000B2A5C"/>
    <w:rsid w:val="000B3EA1"/>
    <w:rsid w:val="000B4A09"/>
    <w:rsid w:val="000B4D92"/>
    <w:rsid w:val="000B628D"/>
    <w:rsid w:val="000B6817"/>
    <w:rsid w:val="000C1E0D"/>
    <w:rsid w:val="000C2372"/>
    <w:rsid w:val="000C2BE1"/>
    <w:rsid w:val="000C3538"/>
    <w:rsid w:val="000C3C62"/>
    <w:rsid w:val="000C5D82"/>
    <w:rsid w:val="000C760B"/>
    <w:rsid w:val="000C78FC"/>
    <w:rsid w:val="000D13F0"/>
    <w:rsid w:val="000D1BA6"/>
    <w:rsid w:val="000D1DC0"/>
    <w:rsid w:val="000D31FE"/>
    <w:rsid w:val="000D3ED5"/>
    <w:rsid w:val="000D3F2C"/>
    <w:rsid w:val="000D4554"/>
    <w:rsid w:val="000D5D5D"/>
    <w:rsid w:val="000D6623"/>
    <w:rsid w:val="000D6E2D"/>
    <w:rsid w:val="000D74DC"/>
    <w:rsid w:val="000D7776"/>
    <w:rsid w:val="000D7DCC"/>
    <w:rsid w:val="000E01D2"/>
    <w:rsid w:val="000E074E"/>
    <w:rsid w:val="000E145C"/>
    <w:rsid w:val="000E1580"/>
    <w:rsid w:val="000E1CF8"/>
    <w:rsid w:val="000E25E7"/>
    <w:rsid w:val="000E2668"/>
    <w:rsid w:val="000E2910"/>
    <w:rsid w:val="000E52F5"/>
    <w:rsid w:val="000E6E5B"/>
    <w:rsid w:val="000E71A8"/>
    <w:rsid w:val="000E7209"/>
    <w:rsid w:val="000F008D"/>
    <w:rsid w:val="000F0120"/>
    <w:rsid w:val="000F067F"/>
    <w:rsid w:val="000F16F7"/>
    <w:rsid w:val="000F2061"/>
    <w:rsid w:val="000F332C"/>
    <w:rsid w:val="000F4223"/>
    <w:rsid w:val="000F4DC8"/>
    <w:rsid w:val="000F4E3F"/>
    <w:rsid w:val="000F4F87"/>
    <w:rsid w:val="000F54C1"/>
    <w:rsid w:val="000F5641"/>
    <w:rsid w:val="000F597C"/>
    <w:rsid w:val="000F6851"/>
    <w:rsid w:val="000F6F7C"/>
    <w:rsid w:val="00100416"/>
    <w:rsid w:val="00101CBD"/>
    <w:rsid w:val="001025F1"/>
    <w:rsid w:val="001033C5"/>
    <w:rsid w:val="00104AA7"/>
    <w:rsid w:val="00106204"/>
    <w:rsid w:val="001063A5"/>
    <w:rsid w:val="00107102"/>
    <w:rsid w:val="00107A46"/>
    <w:rsid w:val="001105D2"/>
    <w:rsid w:val="00110E48"/>
    <w:rsid w:val="001136BD"/>
    <w:rsid w:val="00113CD1"/>
    <w:rsid w:val="001169A3"/>
    <w:rsid w:val="00116F46"/>
    <w:rsid w:val="001178A2"/>
    <w:rsid w:val="00117B24"/>
    <w:rsid w:val="00121CFE"/>
    <w:rsid w:val="001230A9"/>
    <w:rsid w:val="00124251"/>
    <w:rsid w:val="0012529D"/>
    <w:rsid w:val="00125A24"/>
    <w:rsid w:val="00125DBE"/>
    <w:rsid w:val="00126148"/>
    <w:rsid w:val="00126A24"/>
    <w:rsid w:val="001277B7"/>
    <w:rsid w:val="0013065F"/>
    <w:rsid w:val="00131208"/>
    <w:rsid w:val="00131608"/>
    <w:rsid w:val="00131DEF"/>
    <w:rsid w:val="00133E4E"/>
    <w:rsid w:val="00134760"/>
    <w:rsid w:val="001347D7"/>
    <w:rsid w:val="00135180"/>
    <w:rsid w:val="00136143"/>
    <w:rsid w:val="001369DD"/>
    <w:rsid w:val="00140DA4"/>
    <w:rsid w:val="001414B5"/>
    <w:rsid w:val="00141B14"/>
    <w:rsid w:val="00141FCC"/>
    <w:rsid w:val="00142150"/>
    <w:rsid w:val="001426B6"/>
    <w:rsid w:val="00142CF9"/>
    <w:rsid w:val="001443AC"/>
    <w:rsid w:val="00144F90"/>
    <w:rsid w:val="00145CD7"/>
    <w:rsid w:val="00145DD8"/>
    <w:rsid w:val="00145F93"/>
    <w:rsid w:val="001472A3"/>
    <w:rsid w:val="001474B7"/>
    <w:rsid w:val="00147A7B"/>
    <w:rsid w:val="00150BF1"/>
    <w:rsid w:val="00151398"/>
    <w:rsid w:val="0015335B"/>
    <w:rsid w:val="00153D1F"/>
    <w:rsid w:val="00154193"/>
    <w:rsid w:val="00154855"/>
    <w:rsid w:val="00154B5F"/>
    <w:rsid w:val="001565C6"/>
    <w:rsid w:val="00156691"/>
    <w:rsid w:val="00156F1E"/>
    <w:rsid w:val="00157209"/>
    <w:rsid w:val="00160B79"/>
    <w:rsid w:val="0016155D"/>
    <w:rsid w:val="00161DDA"/>
    <w:rsid w:val="00163555"/>
    <w:rsid w:val="001641ED"/>
    <w:rsid w:val="001644CC"/>
    <w:rsid w:val="001668AC"/>
    <w:rsid w:val="00166DA3"/>
    <w:rsid w:val="00167665"/>
    <w:rsid w:val="00167D86"/>
    <w:rsid w:val="00170234"/>
    <w:rsid w:val="001707A6"/>
    <w:rsid w:val="001719BD"/>
    <w:rsid w:val="001729BA"/>
    <w:rsid w:val="00172E47"/>
    <w:rsid w:val="00173965"/>
    <w:rsid w:val="00176863"/>
    <w:rsid w:val="00177895"/>
    <w:rsid w:val="00181105"/>
    <w:rsid w:val="001814CD"/>
    <w:rsid w:val="00182F88"/>
    <w:rsid w:val="0018536D"/>
    <w:rsid w:val="0018581C"/>
    <w:rsid w:val="00186D9A"/>
    <w:rsid w:val="00187030"/>
    <w:rsid w:val="00187AE7"/>
    <w:rsid w:val="00190051"/>
    <w:rsid w:val="001900FF"/>
    <w:rsid w:val="00191AEC"/>
    <w:rsid w:val="0019223F"/>
    <w:rsid w:val="001924EA"/>
    <w:rsid w:val="001934F5"/>
    <w:rsid w:val="00194005"/>
    <w:rsid w:val="00196C4E"/>
    <w:rsid w:val="001A0B37"/>
    <w:rsid w:val="001A0E97"/>
    <w:rsid w:val="001A1AD1"/>
    <w:rsid w:val="001A1EB4"/>
    <w:rsid w:val="001A1EEE"/>
    <w:rsid w:val="001A34E8"/>
    <w:rsid w:val="001A5E95"/>
    <w:rsid w:val="001B231D"/>
    <w:rsid w:val="001B305F"/>
    <w:rsid w:val="001B50E8"/>
    <w:rsid w:val="001B5265"/>
    <w:rsid w:val="001B59C5"/>
    <w:rsid w:val="001B60A0"/>
    <w:rsid w:val="001B6141"/>
    <w:rsid w:val="001C1EDC"/>
    <w:rsid w:val="001C37BA"/>
    <w:rsid w:val="001C3F0F"/>
    <w:rsid w:val="001C50C3"/>
    <w:rsid w:val="001C5B12"/>
    <w:rsid w:val="001C5BDF"/>
    <w:rsid w:val="001C6679"/>
    <w:rsid w:val="001D1D59"/>
    <w:rsid w:val="001D209F"/>
    <w:rsid w:val="001D3318"/>
    <w:rsid w:val="001D3956"/>
    <w:rsid w:val="001D3DD1"/>
    <w:rsid w:val="001D42C0"/>
    <w:rsid w:val="001D4921"/>
    <w:rsid w:val="001D5204"/>
    <w:rsid w:val="001E1E60"/>
    <w:rsid w:val="001E2490"/>
    <w:rsid w:val="001E33AD"/>
    <w:rsid w:val="001E3DF2"/>
    <w:rsid w:val="001E5650"/>
    <w:rsid w:val="001E6677"/>
    <w:rsid w:val="001E7ADD"/>
    <w:rsid w:val="001F15D1"/>
    <w:rsid w:val="001F1663"/>
    <w:rsid w:val="001F36FA"/>
    <w:rsid w:val="001F4396"/>
    <w:rsid w:val="001F4427"/>
    <w:rsid w:val="001F44E5"/>
    <w:rsid w:val="001F7F02"/>
    <w:rsid w:val="00200033"/>
    <w:rsid w:val="00200C52"/>
    <w:rsid w:val="0020336C"/>
    <w:rsid w:val="00203A1F"/>
    <w:rsid w:val="00204DD6"/>
    <w:rsid w:val="002058FB"/>
    <w:rsid w:val="002061EA"/>
    <w:rsid w:val="0020686A"/>
    <w:rsid w:val="0021061A"/>
    <w:rsid w:val="00210B3C"/>
    <w:rsid w:val="00210D45"/>
    <w:rsid w:val="00212239"/>
    <w:rsid w:val="002126A0"/>
    <w:rsid w:val="0021273F"/>
    <w:rsid w:val="002142A1"/>
    <w:rsid w:val="00214675"/>
    <w:rsid w:val="00214734"/>
    <w:rsid w:val="00215ACE"/>
    <w:rsid w:val="00215B27"/>
    <w:rsid w:val="00215EE4"/>
    <w:rsid w:val="002200D8"/>
    <w:rsid w:val="00221B2D"/>
    <w:rsid w:val="002224D4"/>
    <w:rsid w:val="00222551"/>
    <w:rsid w:val="00224039"/>
    <w:rsid w:val="00224AC1"/>
    <w:rsid w:val="00224BD8"/>
    <w:rsid w:val="00224F73"/>
    <w:rsid w:val="002253E1"/>
    <w:rsid w:val="00225728"/>
    <w:rsid w:val="00226277"/>
    <w:rsid w:val="00227D0F"/>
    <w:rsid w:val="00231452"/>
    <w:rsid w:val="00233799"/>
    <w:rsid w:val="0023466C"/>
    <w:rsid w:val="002346BE"/>
    <w:rsid w:val="002349FF"/>
    <w:rsid w:val="0023505E"/>
    <w:rsid w:val="00235C78"/>
    <w:rsid w:val="002364EE"/>
    <w:rsid w:val="00236D5C"/>
    <w:rsid w:val="00237A6F"/>
    <w:rsid w:val="00240AE8"/>
    <w:rsid w:val="00241F66"/>
    <w:rsid w:val="0024272E"/>
    <w:rsid w:val="00243DB0"/>
    <w:rsid w:val="00243F75"/>
    <w:rsid w:val="0024443E"/>
    <w:rsid w:val="00244899"/>
    <w:rsid w:val="002463C6"/>
    <w:rsid w:val="002464A0"/>
    <w:rsid w:val="002464D6"/>
    <w:rsid w:val="0024778E"/>
    <w:rsid w:val="0025080E"/>
    <w:rsid w:val="00250F42"/>
    <w:rsid w:val="002511ED"/>
    <w:rsid w:val="00252881"/>
    <w:rsid w:val="0025302B"/>
    <w:rsid w:val="00253C3F"/>
    <w:rsid w:val="0025436B"/>
    <w:rsid w:val="00255217"/>
    <w:rsid w:val="002569EA"/>
    <w:rsid w:val="002600C5"/>
    <w:rsid w:val="00260D8E"/>
    <w:rsid w:val="00262171"/>
    <w:rsid w:val="0026235C"/>
    <w:rsid w:val="002626DF"/>
    <w:rsid w:val="00263905"/>
    <w:rsid w:val="00263A99"/>
    <w:rsid w:val="0026475E"/>
    <w:rsid w:val="002653EB"/>
    <w:rsid w:val="002654CC"/>
    <w:rsid w:val="00265F23"/>
    <w:rsid w:val="002670B0"/>
    <w:rsid w:val="00267641"/>
    <w:rsid w:val="00267996"/>
    <w:rsid w:val="00270074"/>
    <w:rsid w:val="0027064F"/>
    <w:rsid w:val="00270C89"/>
    <w:rsid w:val="0027265F"/>
    <w:rsid w:val="002727CE"/>
    <w:rsid w:val="00272BCF"/>
    <w:rsid w:val="0027309F"/>
    <w:rsid w:val="00274209"/>
    <w:rsid w:val="00274C60"/>
    <w:rsid w:val="0027763A"/>
    <w:rsid w:val="002801CE"/>
    <w:rsid w:val="00282255"/>
    <w:rsid w:val="00282627"/>
    <w:rsid w:val="002826F3"/>
    <w:rsid w:val="0028551F"/>
    <w:rsid w:val="00285B6B"/>
    <w:rsid w:val="002873D3"/>
    <w:rsid w:val="0028796B"/>
    <w:rsid w:val="002902CE"/>
    <w:rsid w:val="00290F3F"/>
    <w:rsid w:val="00291625"/>
    <w:rsid w:val="002925F6"/>
    <w:rsid w:val="002938BD"/>
    <w:rsid w:val="00294C63"/>
    <w:rsid w:val="002963D5"/>
    <w:rsid w:val="002973CC"/>
    <w:rsid w:val="00297680"/>
    <w:rsid w:val="002A08A4"/>
    <w:rsid w:val="002A1127"/>
    <w:rsid w:val="002A20F9"/>
    <w:rsid w:val="002A2F12"/>
    <w:rsid w:val="002A352F"/>
    <w:rsid w:val="002A37D5"/>
    <w:rsid w:val="002A44A2"/>
    <w:rsid w:val="002A468C"/>
    <w:rsid w:val="002A498C"/>
    <w:rsid w:val="002A49E9"/>
    <w:rsid w:val="002A502B"/>
    <w:rsid w:val="002A51D1"/>
    <w:rsid w:val="002A54B4"/>
    <w:rsid w:val="002B0192"/>
    <w:rsid w:val="002B1B37"/>
    <w:rsid w:val="002B2042"/>
    <w:rsid w:val="002B257A"/>
    <w:rsid w:val="002B32C9"/>
    <w:rsid w:val="002B3BEF"/>
    <w:rsid w:val="002B4537"/>
    <w:rsid w:val="002B5BFB"/>
    <w:rsid w:val="002B6AC7"/>
    <w:rsid w:val="002B7211"/>
    <w:rsid w:val="002B7754"/>
    <w:rsid w:val="002B7DA3"/>
    <w:rsid w:val="002C0CAD"/>
    <w:rsid w:val="002C14AB"/>
    <w:rsid w:val="002C1612"/>
    <w:rsid w:val="002C196D"/>
    <w:rsid w:val="002C2CC6"/>
    <w:rsid w:val="002C4B2D"/>
    <w:rsid w:val="002C569B"/>
    <w:rsid w:val="002C5902"/>
    <w:rsid w:val="002C5F98"/>
    <w:rsid w:val="002C753C"/>
    <w:rsid w:val="002C7716"/>
    <w:rsid w:val="002C7832"/>
    <w:rsid w:val="002C7CEB"/>
    <w:rsid w:val="002D1111"/>
    <w:rsid w:val="002D1466"/>
    <w:rsid w:val="002D148B"/>
    <w:rsid w:val="002D1E1A"/>
    <w:rsid w:val="002D2CBD"/>
    <w:rsid w:val="002D2DF5"/>
    <w:rsid w:val="002D36E0"/>
    <w:rsid w:val="002D39E7"/>
    <w:rsid w:val="002D4679"/>
    <w:rsid w:val="002D4D86"/>
    <w:rsid w:val="002D52DD"/>
    <w:rsid w:val="002D659F"/>
    <w:rsid w:val="002D69C8"/>
    <w:rsid w:val="002E0C0F"/>
    <w:rsid w:val="002E0E33"/>
    <w:rsid w:val="002E12C6"/>
    <w:rsid w:val="002E1A4E"/>
    <w:rsid w:val="002E1F8C"/>
    <w:rsid w:val="002E233C"/>
    <w:rsid w:val="002E26E7"/>
    <w:rsid w:val="002E2D2C"/>
    <w:rsid w:val="002E3784"/>
    <w:rsid w:val="002E3B60"/>
    <w:rsid w:val="002E54B3"/>
    <w:rsid w:val="002E72F1"/>
    <w:rsid w:val="002E7889"/>
    <w:rsid w:val="002E7B94"/>
    <w:rsid w:val="002F056E"/>
    <w:rsid w:val="002F0F2A"/>
    <w:rsid w:val="002F159C"/>
    <w:rsid w:val="002F1EA6"/>
    <w:rsid w:val="002F2673"/>
    <w:rsid w:val="002F4D8F"/>
    <w:rsid w:val="002F649C"/>
    <w:rsid w:val="002F68DD"/>
    <w:rsid w:val="002F7C50"/>
    <w:rsid w:val="00300215"/>
    <w:rsid w:val="00300BD5"/>
    <w:rsid w:val="00300C5A"/>
    <w:rsid w:val="00302285"/>
    <w:rsid w:val="0030256D"/>
    <w:rsid w:val="00302905"/>
    <w:rsid w:val="00303049"/>
    <w:rsid w:val="0030388D"/>
    <w:rsid w:val="00303B04"/>
    <w:rsid w:val="00304F34"/>
    <w:rsid w:val="003102E8"/>
    <w:rsid w:val="003107AB"/>
    <w:rsid w:val="00311D27"/>
    <w:rsid w:val="00312720"/>
    <w:rsid w:val="00312DB7"/>
    <w:rsid w:val="003130A0"/>
    <w:rsid w:val="0031510A"/>
    <w:rsid w:val="00315417"/>
    <w:rsid w:val="00315479"/>
    <w:rsid w:val="00315E9D"/>
    <w:rsid w:val="003164F3"/>
    <w:rsid w:val="003169B0"/>
    <w:rsid w:val="00316EB6"/>
    <w:rsid w:val="00317D97"/>
    <w:rsid w:val="00317E7D"/>
    <w:rsid w:val="0032061A"/>
    <w:rsid w:val="00322EB5"/>
    <w:rsid w:val="00322EC9"/>
    <w:rsid w:val="003246CD"/>
    <w:rsid w:val="00325967"/>
    <w:rsid w:val="003269B6"/>
    <w:rsid w:val="00330206"/>
    <w:rsid w:val="00331545"/>
    <w:rsid w:val="00332B24"/>
    <w:rsid w:val="00333AB2"/>
    <w:rsid w:val="00333D1F"/>
    <w:rsid w:val="00334706"/>
    <w:rsid w:val="00334875"/>
    <w:rsid w:val="00334B96"/>
    <w:rsid w:val="00335972"/>
    <w:rsid w:val="00337F37"/>
    <w:rsid w:val="0034069E"/>
    <w:rsid w:val="00340B5A"/>
    <w:rsid w:val="00341772"/>
    <w:rsid w:val="00341959"/>
    <w:rsid w:val="00341C82"/>
    <w:rsid w:val="00341E17"/>
    <w:rsid w:val="00342209"/>
    <w:rsid w:val="00342FF7"/>
    <w:rsid w:val="00343452"/>
    <w:rsid w:val="00343819"/>
    <w:rsid w:val="00343906"/>
    <w:rsid w:val="003454AD"/>
    <w:rsid w:val="003455C0"/>
    <w:rsid w:val="00345CF3"/>
    <w:rsid w:val="00345FA8"/>
    <w:rsid w:val="00346132"/>
    <w:rsid w:val="003463BC"/>
    <w:rsid w:val="003467A8"/>
    <w:rsid w:val="003467BE"/>
    <w:rsid w:val="00346BE5"/>
    <w:rsid w:val="003479D1"/>
    <w:rsid w:val="00347D47"/>
    <w:rsid w:val="00350C9C"/>
    <w:rsid w:val="00352237"/>
    <w:rsid w:val="00354778"/>
    <w:rsid w:val="00354A7B"/>
    <w:rsid w:val="00356459"/>
    <w:rsid w:val="00356B03"/>
    <w:rsid w:val="003571C0"/>
    <w:rsid w:val="00357442"/>
    <w:rsid w:val="00357C76"/>
    <w:rsid w:val="00357FF8"/>
    <w:rsid w:val="00360117"/>
    <w:rsid w:val="00361925"/>
    <w:rsid w:val="00362BD7"/>
    <w:rsid w:val="00363C8F"/>
    <w:rsid w:val="00363DF8"/>
    <w:rsid w:val="0036402D"/>
    <w:rsid w:val="00365BE7"/>
    <w:rsid w:val="0036637E"/>
    <w:rsid w:val="00367913"/>
    <w:rsid w:val="00371413"/>
    <w:rsid w:val="00371B6B"/>
    <w:rsid w:val="00372EC8"/>
    <w:rsid w:val="003730FD"/>
    <w:rsid w:val="00373687"/>
    <w:rsid w:val="0038014E"/>
    <w:rsid w:val="00380E91"/>
    <w:rsid w:val="00381DE6"/>
    <w:rsid w:val="00382021"/>
    <w:rsid w:val="00383709"/>
    <w:rsid w:val="00384C2D"/>
    <w:rsid w:val="00385095"/>
    <w:rsid w:val="003902B5"/>
    <w:rsid w:val="0039059E"/>
    <w:rsid w:val="00390904"/>
    <w:rsid w:val="00392BAB"/>
    <w:rsid w:val="0039455E"/>
    <w:rsid w:val="003947DC"/>
    <w:rsid w:val="0039623F"/>
    <w:rsid w:val="00397A01"/>
    <w:rsid w:val="00397D00"/>
    <w:rsid w:val="003A02A5"/>
    <w:rsid w:val="003A02B6"/>
    <w:rsid w:val="003A1481"/>
    <w:rsid w:val="003A1931"/>
    <w:rsid w:val="003A1A86"/>
    <w:rsid w:val="003A3E28"/>
    <w:rsid w:val="003A5C80"/>
    <w:rsid w:val="003A693C"/>
    <w:rsid w:val="003A6FBA"/>
    <w:rsid w:val="003A7C9C"/>
    <w:rsid w:val="003B00A1"/>
    <w:rsid w:val="003B023C"/>
    <w:rsid w:val="003B0488"/>
    <w:rsid w:val="003B1913"/>
    <w:rsid w:val="003B1CEF"/>
    <w:rsid w:val="003B28BC"/>
    <w:rsid w:val="003B41D0"/>
    <w:rsid w:val="003B429F"/>
    <w:rsid w:val="003B5968"/>
    <w:rsid w:val="003B6032"/>
    <w:rsid w:val="003B61F9"/>
    <w:rsid w:val="003B6AB9"/>
    <w:rsid w:val="003B6BC0"/>
    <w:rsid w:val="003B6E70"/>
    <w:rsid w:val="003B7172"/>
    <w:rsid w:val="003B7D7D"/>
    <w:rsid w:val="003B7E17"/>
    <w:rsid w:val="003C2CCF"/>
    <w:rsid w:val="003C3D5F"/>
    <w:rsid w:val="003C3F90"/>
    <w:rsid w:val="003C4012"/>
    <w:rsid w:val="003C594E"/>
    <w:rsid w:val="003C6352"/>
    <w:rsid w:val="003D0898"/>
    <w:rsid w:val="003D22EE"/>
    <w:rsid w:val="003D26B3"/>
    <w:rsid w:val="003D2A77"/>
    <w:rsid w:val="003D5DE4"/>
    <w:rsid w:val="003D6020"/>
    <w:rsid w:val="003E069C"/>
    <w:rsid w:val="003E10BD"/>
    <w:rsid w:val="003E2ABD"/>
    <w:rsid w:val="003E4651"/>
    <w:rsid w:val="003E4D86"/>
    <w:rsid w:val="003E6587"/>
    <w:rsid w:val="003E6633"/>
    <w:rsid w:val="003E77C8"/>
    <w:rsid w:val="003F1C12"/>
    <w:rsid w:val="003F233B"/>
    <w:rsid w:val="003F238A"/>
    <w:rsid w:val="003F2BF6"/>
    <w:rsid w:val="003F345A"/>
    <w:rsid w:val="003F4365"/>
    <w:rsid w:val="003F4942"/>
    <w:rsid w:val="003F55EB"/>
    <w:rsid w:val="003F5827"/>
    <w:rsid w:val="003F610D"/>
    <w:rsid w:val="003F65A8"/>
    <w:rsid w:val="00400435"/>
    <w:rsid w:val="00401BF1"/>
    <w:rsid w:val="00402A0E"/>
    <w:rsid w:val="00403C2C"/>
    <w:rsid w:val="00404F6F"/>
    <w:rsid w:val="00405433"/>
    <w:rsid w:val="00406550"/>
    <w:rsid w:val="00406A07"/>
    <w:rsid w:val="00406F6A"/>
    <w:rsid w:val="004076C8"/>
    <w:rsid w:val="004105D2"/>
    <w:rsid w:val="00412A03"/>
    <w:rsid w:val="00414316"/>
    <w:rsid w:val="00415918"/>
    <w:rsid w:val="00415933"/>
    <w:rsid w:val="004169B5"/>
    <w:rsid w:val="00417098"/>
    <w:rsid w:val="0041712E"/>
    <w:rsid w:val="00417AFA"/>
    <w:rsid w:val="004219C8"/>
    <w:rsid w:val="00421CD5"/>
    <w:rsid w:val="00422B47"/>
    <w:rsid w:val="00422DDC"/>
    <w:rsid w:val="004238B0"/>
    <w:rsid w:val="00423B2D"/>
    <w:rsid w:val="00423F36"/>
    <w:rsid w:val="004246A7"/>
    <w:rsid w:val="00424B2B"/>
    <w:rsid w:val="004277A6"/>
    <w:rsid w:val="00427CFD"/>
    <w:rsid w:val="00430D95"/>
    <w:rsid w:val="00431624"/>
    <w:rsid w:val="004320C8"/>
    <w:rsid w:val="00432137"/>
    <w:rsid w:val="004337A7"/>
    <w:rsid w:val="00433F24"/>
    <w:rsid w:val="004352E8"/>
    <w:rsid w:val="0043573C"/>
    <w:rsid w:val="004364B7"/>
    <w:rsid w:val="00437D80"/>
    <w:rsid w:val="00440197"/>
    <w:rsid w:val="0044069F"/>
    <w:rsid w:val="0044076A"/>
    <w:rsid w:val="0044099D"/>
    <w:rsid w:val="004415A2"/>
    <w:rsid w:val="0044287B"/>
    <w:rsid w:val="0044392B"/>
    <w:rsid w:val="00443E7B"/>
    <w:rsid w:val="0044403F"/>
    <w:rsid w:val="00444B6B"/>
    <w:rsid w:val="00444D92"/>
    <w:rsid w:val="00445993"/>
    <w:rsid w:val="004466FA"/>
    <w:rsid w:val="00446D82"/>
    <w:rsid w:val="00447E55"/>
    <w:rsid w:val="00447F28"/>
    <w:rsid w:val="00452448"/>
    <w:rsid w:val="00452948"/>
    <w:rsid w:val="004534CE"/>
    <w:rsid w:val="00453D0D"/>
    <w:rsid w:val="004543F9"/>
    <w:rsid w:val="004565FA"/>
    <w:rsid w:val="00457B58"/>
    <w:rsid w:val="004605FF"/>
    <w:rsid w:val="00460A80"/>
    <w:rsid w:val="00460C30"/>
    <w:rsid w:val="00460C4A"/>
    <w:rsid w:val="00460EC6"/>
    <w:rsid w:val="00462FD5"/>
    <w:rsid w:val="004639FD"/>
    <w:rsid w:val="0046559B"/>
    <w:rsid w:val="00465AF5"/>
    <w:rsid w:val="00467653"/>
    <w:rsid w:val="00467FF7"/>
    <w:rsid w:val="004700D5"/>
    <w:rsid w:val="004702C9"/>
    <w:rsid w:val="00470368"/>
    <w:rsid w:val="004705A4"/>
    <w:rsid w:val="00470899"/>
    <w:rsid w:val="00471267"/>
    <w:rsid w:val="00471A84"/>
    <w:rsid w:val="00471E46"/>
    <w:rsid w:val="00472260"/>
    <w:rsid w:val="00472AAF"/>
    <w:rsid w:val="00472EA0"/>
    <w:rsid w:val="00474FB6"/>
    <w:rsid w:val="00475219"/>
    <w:rsid w:val="0047597A"/>
    <w:rsid w:val="004761F1"/>
    <w:rsid w:val="004763E8"/>
    <w:rsid w:val="00477E01"/>
    <w:rsid w:val="004800D7"/>
    <w:rsid w:val="00480C2F"/>
    <w:rsid w:val="0048200A"/>
    <w:rsid w:val="00482685"/>
    <w:rsid w:val="004827AD"/>
    <w:rsid w:val="0048371F"/>
    <w:rsid w:val="0048461F"/>
    <w:rsid w:val="00484EC3"/>
    <w:rsid w:val="004851B5"/>
    <w:rsid w:val="004862D8"/>
    <w:rsid w:val="004876CF"/>
    <w:rsid w:val="004876F5"/>
    <w:rsid w:val="00487EC4"/>
    <w:rsid w:val="0049061A"/>
    <w:rsid w:val="00490A33"/>
    <w:rsid w:val="00492901"/>
    <w:rsid w:val="00493391"/>
    <w:rsid w:val="00494E35"/>
    <w:rsid w:val="00497712"/>
    <w:rsid w:val="00497F05"/>
    <w:rsid w:val="004A0C95"/>
    <w:rsid w:val="004A1361"/>
    <w:rsid w:val="004A1E3E"/>
    <w:rsid w:val="004A38E5"/>
    <w:rsid w:val="004A42DB"/>
    <w:rsid w:val="004A4755"/>
    <w:rsid w:val="004A4986"/>
    <w:rsid w:val="004A5446"/>
    <w:rsid w:val="004A546E"/>
    <w:rsid w:val="004A7081"/>
    <w:rsid w:val="004A77A0"/>
    <w:rsid w:val="004B152D"/>
    <w:rsid w:val="004B2098"/>
    <w:rsid w:val="004B2508"/>
    <w:rsid w:val="004B547C"/>
    <w:rsid w:val="004B5B6E"/>
    <w:rsid w:val="004B7187"/>
    <w:rsid w:val="004B7D49"/>
    <w:rsid w:val="004B7FE6"/>
    <w:rsid w:val="004C29FB"/>
    <w:rsid w:val="004C2E71"/>
    <w:rsid w:val="004C35CD"/>
    <w:rsid w:val="004C53FC"/>
    <w:rsid w:val="004C655A"/>
    <w:rsid w:val="004C6CCB"/>
    <w:rsid w:val="004C7889"/>
    <w:rsid w:val="004D10B0"/>
    <w:rsid w:val="004D1173"/>
    <w:rsid w:val="004D1927"/>
    <w:rsid w:val="004D240F"/>
    <w:rsid w:val="004D2DC1"/>
    <w:rsid w:val="004D2E43"/>
    <w:rsid w:val="004D383F"/>
    <w:rsid w:val="004D3C31"/>
    <w:rsid w:val="004D442B"/>
    <w:rsid w:val="004D5D60"/>
    <w:rsid w:val="004D6D00"/>
    <w:rsid w:val="004D6D57"/>
    <w:rsid w:val="004D72D5"/>
    <w:rsid w:val="004D74A1"/>
    <w:rsid w:val="004E0A6E"/>
    <w:rsid w:val="004E18CA"/>
    <w:rsid w:val="004E313E"/>
    <w:rsid w:val="004E3911"/>
    <w:rsid w:val="004E3CEB"/>
    <w:rsid w:val="004E4515"/>
    <w:rsid w:val="004E4668"/>
    <w:rsid w:val="004E658F"/>
    <w:rsid w:val="004E66C5"/>
    <w:rsid w:val="004E6ACB"/>
    <w:rsid w:val="004F0C05"/>
    <w:rsid w:val="004F0F82"/>
    <w:rsid w:val="004F190A"/>
    <w:rsid w:val="004F2FBD"/>
    <w:rsid w:val="004F3A52"/>
    <w:rsid w:val="004F3EE8"/>
    <w:rsid w:val="004F3F73"/>
    <w:rsid w:val="004F5071"/>
    <w:rsid w:val="004F6644"/>
    <w:rsid w:val="004F68B7"/>
    <w:rsid w:val="004F6957"/>
    <w:rsid w:val="004F71D6"/>
    <w:rsid w:val="0050182D"/>
    <w:rsid w:val="005023D5"/>
    <w:rsid w:val="00502FA0"/>
    <w:rsid w:val="00502FA4"/>
    <w:rsid w:val="00503E1A"/>
    <w:rsid w:val="0050413C"/>
    <w:rsid w:val="005045AE"/>
    <w:rsid w:val="005056CB"/>
    <w:rsid w:val="00505E32"/>
    <w:rsid w:val="005066D0"/>
    <w:rsid w:val="00506AED"/>
    <w:rsid w:val="005102C1"/>
    <w:rsid w:val="00510E25"/>
    <w:rsid w:val="00511B57"/>
    <w:rsid w:val="00512854"/>
    <w:rsid w:val="00512F29"/>
    <w:rsid w:val="00514340"/>
    <w:rsid w:val="005147F0"/>
    <w:rsid w:val="00514D4A"/>
    <w:rsid w:val="00515697"/>
    <w:rsid w:val="005156EA"/>
    <w:rsid w:val="00515A9A"/>
    <w:rsid w:val="00516CC8"/>
    <w:rsid w:val="00516EF1"/>
    <w:rsid w:val="00516F86"/>
    <w:rsid w:val="0051791F"/>
    <w:rsid w:val="00517F21"/>
    <w:rsid w:val="00522314"/>
    <w:rsid w:val="005224F3"/>
    <w:rsid w:val="00522ADE"/>
    <w:rsid w:val="00523705"/>
    <w:rsid w:val="00523CC6"/>
    <w:rsid w:val="0052471C"/>
    <w:rsid w:val="00525011"/>
    <w:rsid w:val="00525B92"/>
    <w:rsid w:val="0052641E"/>
    <w:rsid w:val="0052732C"/>
    <w:rsid w:val="00527750"/>
    <w:rsid w:val="00531018"/>
    <w:rsid w:val="0053122A"/>
    <w:rsid w:val="005319D3"/>
    <w:rsid w:val="00533696"/>
    <w:rsid w:val="005348F9"/>
    <w:rsid w:val="00534C2C"/>
    <w:rsid w:val="005356E9"/>
    <w:rsid w:val="005379E8"/>
    <w:rsid w:val="00537B51"/>
    <w:rsid w:val="00537C4A"/>
    <w:rsid w:val="00540BF3"/>
    <w:rsid w:val="00541003"/>
    <w:rsid w:val="00541331"/>
    <w:rsid w:val="005424E9"/>
    <w:rsid w:val="0054434B"/>
    <w:rsid w:val="005465CC"/>
    <w:rsid w:val="00550429"/>
    <w:rsid w:val="00550C40"/>
    <w:rsid w:val="005512AB"/>
    <w:rsid w:val="00551585"/>
    <w:rsid w:val="005522E6"/>
    <w:rsid w:val="00552D18"/>
    <w:rsid w:val="005532F4"/>
    <w:rsid w:val="0055397C"/>
    <w:rsid w:val="005547E3"/>
    <w:rsid w:val="005548F2"/>
    <w:rsid w:val="00555325"/>
    <w:rsid w:val="005555F6"/>
    <w:rsid w:val="005556F2"/>
    <w:rsid w:val="00555BC3"/>
    <w:rsid w:val="00555FE0"/>
    <w:rsid w:val="00556F6F"/>
    <w:rsid w:val="00557094"/>
    <w:rsid w:val="005574FA"/>
    <w:rsid w:val="00557A91"/>
    <w:rsid w:val="0056068E"/>
    <w:rsid w:val="00561670"/>
    <w:rsid w:val="00561A8F"/>
    <w:rsid w:val="00562E42"/>
    <w:rsid w:val="00564B2F"/>
    <w:rsid w:val="005658A4"/>
    <w:rsid w:val="00566DA4"/>
    <w:rsid w:val="00566E8A"/>
    <w:rsid w:val="00567BAB"/>
    <w:rsid w:val="005713B5"/>
    <w:rsid w:val="00572432"/>
    <w:rsid w:val="00572EBB"/>
    <w:rsid w:val="005730FF"/>
    <w:rsid w:val="00573B18"/>
    <w:rsid w:val="00575AB6"/>
    <w:rsid w:val="00575E3F"/>
    <w:rsid w:val="00576268"/>
    <w:rsid w:val="00577501"/>
    <w:rsid w:val="00577E89"/>
    <w:rsid w:val="005818C3"/>
    <w:rsid w:val="00581F10"/>
    <w:rsid w:val="00582529"/>
    <w:rsid w:val="00582742"/>
    <w:rsid w:val="00582B43"/>
    <w:rsid w:val="00582D5B"/>
    <w:rsid w:val="00584D4B"/>
    <w:rsid w:val="00585848"/>
    <w:rsid w:val="005865C6"/>
    <w:rsid w:val="00586743"/>
    <w:rsid w:val="005869E2"/>
    <w:rsid w:val="00586EF5"/>
    <w:rsid w:val="00587A2F"/>
    <w:rsid w:val="005901BD"/>
    <w:rsid w:val="005907D6"/>
    <w:rsid w:val="005912F5"/>
    <w:rsid w:val="005940A4"/>
    <w:rsid w:val="00594CF8"/>
    <w:rsid w:val="00595847"/>
    <w:rsid w:val="005959D3"/>
    <w:rsid w:val="005967CC"/>
    <w:rsid w:val="005A0B03"/>
    <w:rsid w:val="005A0DA8"/>
    <w:rsid w:val="005A0EC9"/>
    <w:rsid w:val="005A152B"/>
    <w:rsid w:val="005A1979"/>
    <w:rsid w:val="005A2397"/>
    <w:rsid w:val="005A2AF0"/>
    <w:rsid w:val="005A62A1"/>
    <w:rsid w:val="005A6B24"/>
    <w:rsid w:val="005A73F4"/>
    <w:rsid w:val="005A7758"/>
    <w:rsid w:val="005A7AA5"/>
    <w:rsid w:val="005B359A"/>
    <w:rsid w:val="005B38F6"/>
    <w:rsid w:val="005B3E41"/>
    <w:rsid w:val="005B40D7"/>
    <w:rsid w:val="005B61C7"/>
    <w:rsid w:val="005B6A35"/>
    <w:rsid w:val="005C0029"/>
    <w:rsid w:val="005C0CDE"/>
    <w:rsid w:val="005C1ADD"/>
    <w:rsid w:val="005C21C2"/>
    <w:rsid w:val="005C26B2"/>
    <w:rsid w:val="005C3312"/>
    <w:rsid w:val="005C4400"/>
    <w:rsid w:val="005C480A"/>
    <w:rsid w:val="005C6CDE"/>
    <w:rsid w:val="005C73AC"/>
    <w:rsid w:val="005D01A5"/>
    <w:rsid w:val="005D076E"/>
    <w:rsid w:val="005D0BFC"/>
    <w:rsid w:val="005D0EC0"/>
    <w:rsid w:val="005D1275"/>
    <w:rsid w:val="005D13CD"/>
    <w:rsid w:val="005D3C20"/>
    <w:rsid w:val="005D51BD"/>
    <w:rsid w:val="005D556B"/>
    <w:rsid w:val="005D56A8"/>
    <w:rsid w:val="005D5AF1"/>
    <w:rsid w:val="005D5BF3"/>
    <w:rsid w:val="005D646A"/>
    <w:rsid w:val="005D652D"/>
    <w:rsid w:val="005D6561"/>
    <w:rsid w:val="005D794F"/>
    <w:rsid w:val="005D79AC"/>
    <w:rsid w:val="005D7A3E"/>
    <w:rsid w:val="005E010B"/>
    <w:rsid w:val="005E06BA"/>
    <w:rsid w:val="005E12DD"/>
    <w:rsid w:val="005E3BA6"/>
    <w:rsid w:val="005E401B"/>
    <w:rsid w:val="005E4812"/>
    <w:rsid w:val="005E49D0"/>
    <w:rsid w:val="005E765C"/>
    <w:rsid w:val="005E7B1E"/>
    <w:rsid w:val="005E7C4B"/>
    <w:rsid w:val="005F00E6"/>
    <w:rsid w:val="005F0610"/>
    <w:rsid w:val="005F19F0"/>
    <w:rsid w:val="005F1AD1"/>
    <w:rsid w:val="005F34DA"/>
    <w:rsid w:val="005F45E1"/>
    <w:rsid w:val="005F4698"/>
    <w:rsid w:val="005F4830"/>
    <w:rsid w:val="005F4B9B"/>
    <w:rsid w:val="005F55D0"/>
    <w:rsid w:val="005F69CF"/>
    <w:rsid w:val="005F72F5"/>
    <w:rsid w:val="005F7E4B"/>
    <w:rsid w:val="006005B5"/>
    <w:rsid w:val="006007BE"/>
    <w:rsid w:val="006017B8"/>
    <w:rsid w:val="00601DD3"/>
    <w:rsid w:val="00602A48"/>
    <w:rsid w:val="006038AB"/>
    <w:rsid w:val="00604494"/>
    <w:rsid w:val="00607FCE"/>
    <w:rsid w:val="006111E5"/>
    <w:rsid w:val="006113BC"/>
    <w:rsid w:val="0061152A"/>
    <w:rsid w:val="00611F21"/>
    <w:rsid w:val="0061230C"/>
    <w:rsid w:val="00612DCC"/>
    <w:rsid w:val="006143FD"/>
    <w:rsid w:val="0061452B"/>
    <w:rsid w:val="00614F4F"/>
    <w:rsid w:val="006158A5"/>
    <w:rsid w:val="006162AA"/>
    <w:rsid w:val="0061673F"/>
    <w:rsid w:val="00616A0E"/>
    <w:rsid w:val="006207C1"/>
    <w:rsid w:val="006212F0"/>
    <w:rsid w:val="006213A0"/>
    <w:rsid w:val="006253EC"/>
    <w:rsid w:val="006269D7"/>
    <w:rsid w:val="00626AE7"/>
    <w:rsid w:val="006277F8"/>
    <w:rsid w:val="00630D80"/>
    <w:rsid w:val="00633005"/>
    <w:rsid w:val="0063327C"/>
    <w:rsid w:val="00635152"/>
    <w:rsid w:val="00635D4E"/>
    <w:rsid w:val="00637D6E"/>
    <w:rsid w:val="00640228"/>
    <w:rsid w:val="006403D6"/>
    <w:rsid w:val="0064074B"/>
    <w:rsid w:val="00640B7C"/>
    <w:rsid w:val="00642AA8"/>
    <w:rsid w:val="006432A0"/>
    <w:rsid w:val="00643CE3"/>
    <w:rsid w:val="00644313"/>
    <w:rsid w:val="006504F2"/>
    <w:rsid w:val="00650838"/>
    <w:rsid w:val="006514FA"/>
    <w:rsid w:val="006523BA"/>
    <w:rsid w:val="006528EA"/>
    <w:rsid w:val="00654250"/>
    <w:rsid w:val="00655B9A"/>
    <w:rsid w:val="0065673C"/>
    <w:rsid w:val="0065760E"/>
    <w:rsid w:val="00657FD5"/>
    <w:rsid w:val="00661536"/>
    <w:rsid w:val="0066173D"/>
    <w:rsid w:val="00661CD3"/>
    <w:rsid w:val="00661EE9"/>
    <w:rsid w:val="006629E7"/>
    <w:rsid w:val="00663368"/>
    <w:rsid w:val="00663727"/>
    <w:rsid w:val="00663C19"/>
    <w:rsid w:val="00664281"/>
    <w:rsid w:val="00665D14"/>
    <w:rsid w:val="00665D50"/>
    <w:rsid w:val="006664BB"/>
    <w:rsid w:val="006700D5"/>
    <w:rsid w:val="006702CB"/>
    <w:rsid w:val="006703B0"/>
    <w:rsid w:val="00670E14"/>
    <w:rsid w:val="00671B78"/>
    <w:rsid w:val="0067263B"/>
    <w:rsid w:val="00673578"/>
    <w:rsid w:val="00674EC5"/>
    <w:rsid w:val="00675015"/>
    <w:rsid w:val="00675732"/>
    <w:rsid w:val="00675BF4"/>
    <w:rsid w:val="00675C75"/>
    <w:rsid w:val="006762F6"/>
    <w:rsid w:val="0067741B"/>
    <w:rsid w:val="0068006D"/>
    <w:rsid w:val="00680F1B"/>
    <w:rsid w:val="00681719"/>
    <w:rsid w:val="00681A8C"/>
    <w:rsid w:val="00681B98"/>
    <w:rsid w:val="00683765"/>
    <w:rsid w:val="00683D95"/>
    <w:rsid w:val="006840D2"/>
    <w:rsid w:val="006851ED"/>
    <w:rsid w:val="0068725C"/>
    <w:rsid w:val="00687335"/>
    <w:rsid w:val="006876AC"/>
    <w:rsid w:val="00687882"/>
    <w:rsid w:val="0069072D"/>
    <w:rsid w:val="00691560"/>
    <w:rsid w:val="00691708"/>
    <w:rsid w:val="00692AE4"/>
    <w:rsid w:val="00692FBB"/>
    <w:rsid w:val="006935B3"/>
    <w:rsid w:val="00694EC2"/>
    <w:rsid w:val="0069559A"/>
    <w:rsid w:val="00696948"/>
    <w:rsid w:val="00697BEA"/>
    <w:rsid w:val="00697C35"/>
    <w:rsid w:val="006A2888"/>
    <w:rsid w:val="006A29E3"/>
    <w:rsid w:val="006A3246"/>
    <w:rsid w:val="006A43C7"/>
    <w:rsid w:val="006A5313"/>
    <w:rsid w:val="006A58F5"/>
    <w:rsid w:val="006A639E"/>
    <w:rsid w:val="006A6D73"/>
    <w:rsid w:val="006A778D"/>
    <w:rsid w:val="006B071A"/>
    <w:rsid w:val="006B0BF3"/>
    <w:rsid w:val="006B10C3"/>
    <w:rsid w:val="006B3994"/>
    <w:rsid w:val="006B3FAC"/>
    <w:rsid w:val="006B4E54"/>
    <w:rsid w:val="006B73C1"/>
    <w:rsid w:val="006C07EB"/>
    <w:rsid w:val="006C1638"/>
    <w:rsid w:val="006C1D7B"/>
    <w:rsid w:val="006C1E2C"/>
    <w:rsid w:val="006C21A9"/>
    <w:rsid w:val="006C21D4"/>
    <w:rsid w:val="006C2389"/>
    <w:rsid w:val="006C28D6"/>
    <w:rsid w:val="006C2E39"/>
    <w:rsid w:val="006C3604"/>
    <w:rsid w:val="006C36A6"/>
    <w:rsid w:val="006C3B4A"/>
    <w:rsid w:val="006C3C68"/>
    <w:rsid w:val="006C4584"/>
    <w:rsid w:val="006C6466"/>
    <w:rsid w:val="006C68EC"/>
    <w:rsid w:val="006C7BAD"/>
    <w:rsid w:val="006D0062"/>
    <w:rsid w:val="006D04BC"/>
    <w:rsid w:val="006D0987"/>
    <w:rsid w:val="006D18F6"/>
    <w:rsid w:val="006D1EE2"/>
    <w:rsid w:val="006D28EA"/>
    <w:rsid w:val="006D385E"/>
    <w:rsid w:val="006D3CFF"/>
    <w:rsid w:val="006D4D26"/>
    <w:rsid w:val="006D56E8"/>
    <w:rsid w:val="006D79DA"/>
    <w:rsid w:val="006E0039"/>
    <w:rsid w:val="006E06FC"/>
    <w:rsid w:val="006E18A7"/>
    <w:rsid w:val="006E2FEC"/>
    <w:rsid w:val="006E32C7"/>
    <w:rsid w:val="006E37A2"/>
    <w:rsid w:val="006E3DF5"/>
    <w:rsid w:val="006E4100"/>
    <w:rsid w:val="006E50FF"/>
    <w:rsid w:val="006E6A23"/>
    <w:rsid w:val="006E7217"/>
    <w:rsid w:val="006E76C0"/>
    <w:rsid w:val="006F20B2"/>
    <w:rsid w:val="006F2300"/>
    <w:rsid w:val="006F3B4C"/>
    <w:rsid w:val="006F4083"/>
    <w:rsid w:val="006F4142"/>
    <w:rsid w:val="006F4BAC"/>
    <w:rsid w:val="006F500D"/>
    <w:rsid w:val="006F58FB"/>
    <w:rsid w:val="006F7446"/>
    <w:rsid w:val="00700A7B"/>
    <w:rsid w:val="00700E1B"/>
    <w:rsid w:val="0070224F"/>
    <w:rsid w:val="0070306E"/>
    <w:rsid w:val="00703751"/>
    <w:rsid w:val="00704C7D"/>
    <w:rsid w:val="007053BB"/>
    <w:rsid w:val="00705A37"/>
    <w:rsid w:val="00710A26"/>
    <w:rsid w:val="00710DE0"/>
    <w:rsid w:val="00712538"/>
    <w:rsid w:val="007128B8"/>
    <w:rsid w:val="00712C6D"/>
    <w:rsid w:val="007136CD"/>
    <w:rsid w:val="0071567A"/>
    <w:rsid w:val="007158CA"/>
    <w:rsid w:val="00715F80"/>
    <w:rsid w:val="00716074"/>
    <w:rsid w:val="007160E0"/>
    <w:rsid w:val="00720AE7"/>
    <w:rsid w:val="007218BA"/>
    <w:rsid w:val="00722A73"/>
    <w:rsid w:val="00722B17"/>
    <w:rsid w:val="00723BE5"/>
    <w:rsid w:val="00724DC0"/>
    <w:rsid w:val="0072773A"/>
    <w:rsid w:val="00727CCD"/>
    <w:rsid w:val="0073044D"/>
    <w:rsid w:val="00730CB7"/>
    <w:rsid w:val="00731BF4"/>
    <w:rsid w:val="00731E2B"/>
    <w:rsid w:val="00732208"/>
    <w:rsid w:val="00732944"/>
    <w:rsid w:val="007363CF"/>
    <w:rsid w:val="0073661E"/>
    <w:rsid w:val="0074141C"/>
    <w:rsid w:val="0074229B"/>
    <w:rsid w:val="00743EFF"/>
    <w:rsid w:val="00744A90"/>
    <w:rsid w:val="00744DAB"/>
    <w:rsid w:val="007453FA"/>
    <w:rsid w:val="00745A97"/>
    <w:rsid w:val="00745B1C"/>
    <w:rsid w:val="00746674"/>
    <w:rsid w:val="00746786"/>
    <w:rsid w:val="00746A9C"/>
    <w:rsid w:val="007478C5"/>
    <w:rsid w:val="00747FA2"/>
    <w:rsid w:val="0075123D"/>
    <w:rsid w:val="00751380"/>
    <w:rsid w:val="0075146C"/>
    <w:rsid w:val="007520D2"/>
    <w:rsid w:val="0075228E"/>
    <w:rsid w:val="00752553"/>
    <w:rsid w:val="0075270C"/>
    <w:rsid w:val="00752FFC"/>
    <w:rsid w:val="00753166"/>
    <w:rsid w:val="00753380"/>
    <w:rsid w:val="007541B3"/>
    <w:rsid w:val="00755285"/>
    <w:rsid w:val="00755FFA"/>
    <w:rsid w:val="007560AC"/>
    <w:rsid w:val="00757C04"/>
    <w:rsid w:val="00760BA9"/>
    <w:rsid w:val="00761CDD"/>
    <w:rsid w:val="00761DD2"/>
    <w:rsid w:val="00761FEE"/>
    <w:rsid w:val="00762CE8"/>
    <w:rsid w:val="00764533"/>
    <w:rsid w:val="0076660C"/>
    <w:rsid w:val="007675BF"/>
    <w:rsid w:val="00767BC8"/>
    <w:rsid w:val="0077099A"/>
    <w:rsid w:val="00770D5C"/>
    <w:rsid w:val="00771F55"/>
    <w:rsid w:val="007721BE"/>
    <w:rsid w:val="007753B0"/>
    <w:rsid w:val="00775864"/>
    <w:rsid w:val="0077617F"/>
    <w:rsid w:val="00776A5B"/>
    <w:rsid w:val="00776AC8"/>
    <w:rsid w:val="00776DBD"/>
    <w:rsid w:val="00777134"/>
    <w:rsid w:val="007776DE"/>
    <w:rsid w:val="00777C0B"/>
    <w:rsid w:val="0078029E"/>
    <w:rsid w:val="0078086B"/>
    <w:rsid w:val="00781E2D"/>
    <w:rsid w:val="00782443"/>
    <w:rsid w:val="007833A6"/>
    <w:rsid w:val="00784AEE"/>
    <w:rsid w:val="00784B14"/>
    <w:rsid w:val="00785193"/>
    <w:rsid w:val="00785461"/>
    <w:rsid w:val="00785778"/>
    <w:rsid w:val="007860FE"/>
    <w:rsid w:val="00786387"/>
    <w:rsid w:val="00786977"/>
    <w:rsid w:val="00787A6A"/>
    <w:rsid w:val="00790A68"/>
    <w:rsid w:val="00791C7C"/>
    <w:rsid w:val="00792827"/>
    <w:rsid w:val="00792B6D"/>
    <w:rsid w:val="00793792"/>
    <w:rsid w:val="00793D03"/>
    <w:rsid w:val="00793F4B"/>
    <w:rsid w:val="00793F82"/>
    <w:rsid w:val="0079457B"/>
    <w:rsid w:val="00795083"/>
    <w:rsid w:val="00795E95"/>
    <w:rsid w:val="00795FFE"/>
    <w:rsid w:val="0079627D"/>
    <w:rsid w:val="00796E82"/>
    <w:rsid w:val="00797016"/>
    <w:rsid w:val="007A023A"/>
    <w:rsid w:val="007A05C1"/>
    <w:rsid w:val="007A2387"/>
    <w:rsid w:val="007A3F9D"/>
    <w:rsid w:val="007A4FEC"/>
    <w:rsid w:val="007A5C74"/>
    <w:rsid w:val="007A7FAA"/>
    <w:rsid w:val="007B0638"/>
    <w:rsid w:val="007B1665"/>
    <w:rsid w:val="007B1FDA"/>
    <w:rsid w:val="007B26EE"/>
    <w:rsid w:val="007B35DD"/>
    <w:rsid w:val="007B6E43"/>
    <w:rsid w:val="007C0684"/>
    <w:rsid w:val="007C06AA"/>
    <w:rsid w:val="007C193D"/>
    <w:rsid w:val="007C1E05"/>
    <w:rsid w:val="007C2CC1"/>
    <w:rsid w:val="007C3364"/>
    <w:rsid w:val="007C37A4"/>
    <w:rsid w:val="007C3A3B"/>
    <w:rsid w:val="007C46CF"/>
    <w:rsid w:val="007C5CF8"/>
    <w:rsid w:val="007C6192"/>
    <w:rsid w:val="007C64B1"/>
    <w:rsid w:val="007C67FE"/>
    <w:rsid w:val="007C7354"/>
    <w:rsid w:val="007C7A86"/>
    <w:rsid w:val="007D1CFC"/>
    <w:rsid w:val="007D2FDB"/>
    <w:rsid w:val="007D3F96"/>
    <w:rsid w:val="007D54EC"/>
    <w:rsid w:val="007D64BF"/>
    <w:rsid w:val="007E023B"/>
    <w:rsid w:val="007E0D56"/>
    <w:rsid w:val="007E1979"/>
    <w:rsid w:val="007E40F1"/>
    <w:rsid w:val="007E4DDF"/>
    <w:rsid w:val="007E59AA"/>
    <w:rsid w:val="007E63E1"/>
    <w:rsid w:val="007E676E"/>
    <w:rsid w:val="007E73B7"/>
    <w:rsid w:val="007E78C8"/>
    <w:rsid w:val="007E7BFF"/>
    <w:rsid w:val="007F02AF"/>
    <w:rsid w:val="007F043C"/>
    <w:rsid w:val="007F1A41"/>
    <w:rsid w:val="007F280A"/>
    <w:rsid w:val="007F34AB"/>
    <w:rsid w:val="007F3605"/>
    <w:rsid w:val="007F3A60"/>
    <w:rsid w:val="007F3E65"/>
    <w:rsid w:val="007F74D8"/>
    <w:rsid w:val="007F7C84"/>
    <w:rsid w:val="008003EB"/>
    <w:rsid w:val="00801EBD"/>
    <w:rsid w:val="00803242"/>
    <w:rsid w:val="0080427A"/>
    <w:rsid w:val="00805018"/>
    <w:rsid w:val="008066B2"/>
    <w:rsid w:val="00806CA9"/>
    <w:rsid w:val="0081066A"/>
    <w:rsid w:val="0081115D"/>
    <w:rsid w:val="008113D4"/>
    <w:rsid w:val="008126BC"/>
    <w:rsid w:val="0081362C"/>
    <w:rsid w:val="00813850"/>
    <w:rsid w:val="00813BCA"/>
    <w:rsid w:val="008145A5"/>
    <w:rsid w:val="00814FA7"/>
    <w:rsid w:val="00815A7A"/>
    <w:rsid w:val="008160EC"/>
    <w:rsid w:val="0081759C"/>
    <w:rsid w:val="00817E55"/>
    <w:rsid w:val="00820856"/>
    <w:rsid w:val="00820EC1"/>
    <w:rsid w:val="008210D9"/>
    <w:rsid w:val="00821DC0"/>
    <w:rsid w:val="00821E0A"/>
    <w:rsid w:val="008220A3"/>
    <w:rsid w:val="008221EA"/>
    <w:rsid w:val="008235EF"/>
    <w:rsid w:val="00823CCC"/>
    <w:rsid w:val="00824176"/>
    <w:rsid w:val="0082427D"/>
    <w:rsid w:val="0082492D"/>
    <w:rsid w:val="00825854"/>
    <w:rsid w:val="00827CE7"/>
    <w:rsid w:val="008303FB"/>
    <w:rsid w:val="00830C9E"/>
    <w:rsid w:val="00831095"/>
    <w:rsid w:val="008315D4"/>
    <w:rsid w:val="00831A2C"/>
    <w:rsid w:val="0083231A"/>
    <w:rsid w:val="00832790"/>
    <w:rsid w:val="00832AAB"/>
    <w:rsid w:val="00832B12"/>
    <w:rsid w:val="00834387"/>
    <w:rsid w:val="00834507"/>
    <w:rsid w:val="008347FD"/>
    <w:rsid w:val="0083560B"/>
    <w:rsid w:val="008375AA"/>
    <w:rsid w:val="00840438"/>
    <w:rsid w:val="008416B9"/>
    <w:rsid w:val="008420DB"/>
    <w:rsid w:val="008422FE"/>
    <w:rsid w:val="0084385A"/>
    <w:rsid w:val="00845AF9"/>
    <w:rsid w:val="00845F02"/>
    <w:rsid w:val="0085020B"/>
    <w:rsid w:val="008503AC"/>
    <w:rsid w:val="00850B45"/>
    <w:rsid w:val="00854F05"/>
    <w:rsid w:val="00855538"/>
    <w:rsid w:val="0085643F"/>
    <w:rsid w:val="0086097C"/>
    <w:rsid w:val="008615A4"/>
    <w:rsid w:val="00861EEB"/>
    <w:rsid w:val="008624DC"/>
    <w:rsid w:val="00863546"/>
    <w:rsid w:val="00863D9D"/>
    <w:rsid w:val="00864360"/>
    <w:rsid w:val="00864EE0"/>
    <w:rsid w:val="008665FE"/>
    <w:rsid w:val="008672E8"/>
    <w:rsid w:val="00870124"/>
    <w:rsid w:val="00871A2B"/>
    <w:rsid w:val="00871D15"/>
    <w:rsid w:val="00871E80"/>
    <w:rsid w:val="00872014"/>
    <w:rsid w:val="008722D7"/>
    <w:rsid w:val="008723B6"/>
    <w:rsid w:val="00872787"/>
    <w:rsid w:val="00873565"/>
    <w:rsid w:val="0087450B"/>
    <w:rsid w:val="00875461"/>
    <w:rsid w:val="00877C72"/>
    <w:rsid w:val="008807DE"/>
    <w:rsid w:val="00881FF7"/>
    <w:rsid w:val="00882167"/>
    <w:rsid w:val="00882E2A"/>
    <w:rsid w:val="008831A6"/>
    <w:rsid w:val="0088428B"/>
    <w:rsid w:val="00884B67"/>
    <w:rsid w:val="008857C6"/>
    <w:rsid w:val="00885C25"/>
    <w:rsid w:val="008860B1"/>
    <w:rsid w:val="00886BB0"/>
    <w:rsid w:val="008875C8"/>
    <w:rsid w:val="00890DE6"/>
    <w:rsid w:val="00891696"/>
    <w:rsid w:val="00892904"/>
    <w:rsid w:val="00892B58"/>
    <w:rsid w:val="00893655"/>
    <w:rsid w:val="00894131"/>
    <w:rsid w:val="00894140"/>
    <w:rsid w:val="0089486F"/>
    <w:rsid w:val="00894B9F"/>
    <w:rsid w:val="00894C6F"/>
    <w:rsid w:val="00897DC5"/>
    <w:rsid w:val="008A130C"/>
    <w:rsid w:val="008A23A9"/>
    <w:rsid w:val="008A2BEA"/>
    <w:rsid w:val="008A4624"/>
    <w:rsid w:val="008A503D"/>
    <w:rsid w:val="008A537D"/>
    <w:rsid w:val="008A5A6E"/>
    <w:rsid w:val="008A686B"/>
    <w:rsid w:val="008A699B"/>
    <w:rsid w:val="008A6E36"/>
    <w:rsid w:val="008A765A"/>
    <w:rsid w:val="008A7C80"/>
    <w:rsid w:val="008B0235"/>
    <w:rsid w:val="008B0DCB"/>
    <w:rsid w:val="008B154A"/>
    <w:rsid w:val="008B184F"/>
    <w:rsid w:val="008B190D"/>
    <w:rsid w:val="008B1DD3"/>
    <w:rsid w:val="008B338F"/>
    <w:rsid w:val="008B3B5C"/>
    <w:rsid w:val="008B424E"/>
    <w:rsid w:val="008B5855"/>
    <w:rsid w:val="008B622A"/>
    <w:rsid w:val="008B7BCF"/>
    <w:rsid w:val="008C0B10"/>
    <w:rsid w:val="008C19B7"/>
    <w:rsid w:val="008C2E96"/>
    <w:rsid w:val="008C44E0"/>
    <w:rsid w:val="008C478A"/>
    <w:rsid w:val="008C647A"/>
    <w:rsid w:val="008C69E0"/>
    <w:rsid w:val="008C7F10"/>
    <w:rsid w:val="008D016A"/>
    <w:rsid w:val="008D1403"/>
    <w:rsid w:val="008D26C5"/>
    <w:rsid w:val="008D27D3"/>
    <w:rsid w:val="008D3593"/>
    <w:rsid w:val="008D4D9A"/>
    <w:rsid w:val="008D521B"/>
    <w:rsid w:val="008D5EC1"/>
    <w:rsid w:val="008D6727"/>
    <w:rsid w:val="008D6FAC"/>
    <w:rsid w:val="008D74B6"/>
    <w:rsid w:val="008D7643"/>
    <w:rsid w:val="008E05C2"/>
    <w:rsid w:val="008E0E6B"/>
    <w:rsid w:val="008E2240"/>
    <w:rsid w:val="008E2A18"/>
    <w:rsid w:val="008E2B03"/>
    <w:rsid w:val="008E3022"/>
    <w:rsid w:val="008E50A5"/>
    <w:rsid w:val="008E5EA5"/>
    <w:rsid w:val="008E6A79"/>
    <w:rsid w:val="008E7632"/>
    <w:rsid w:val="008E776E"/>
    <w:rsid w:val="008E7C42"/>
    <w:rsid w:val="008F2116"/>
    <w:rsid w:val="008F232E"/>
    <w:rsid w:val="008F28CB"/>
    <w:rsid w:val="008F3012"/>
    <w:rsid w:val="008F3131"/>
    <w:rsid w:val="008F353C"/>
    <w:rsid w:val="008F54E6"/>
    <w:rsid w:val="008F56A1"/>
    <w:rsid w:val="008F5708"/>
    <w:rsid w:val="00900738"/>
    <w:rsid w:val="00900AB1"/>
    <w:rsid w:val="00901195"/>
    <w:rsid w:val="00901481"/>
    <w:rsid w:val="009016A9"/>
    <w:rsid w:val="00901D54"/>
    <w:rsid w:val="009033B6"/>
    <w:rsid w:val="00905073"/>
    <w:rsid w:val="0090664C"/>
    <w:rsid w:val="00910241"/>
    <w:rsid w:val="00910C9E"/>
    <w:rsid w:val="00911059"/>
    <w:rsid w:val="00911995"/>
    <w:rsid w:val="00911CF1"/>
    <w:rsid w:val="00913630"/>
    <w:rsid w:val="00913DB6"/>
    <w:rsid w:val="00914057"/>
    <w:rsid w:val="00914305"/>
    <w:rsid w:val="009150BF"/>
    <w:rsid w:val="00915324"/>
    <w:rsid w:val="00915987"/>
    <w:rsid w:val="00916BA9"/>
    <w:rsid w:val="00917A3B"/>
    <w:rsid w:val="00917D5A"/>
    <w:rsid w:val="00924679"/>
    <w:rsid w:val="00924B96"/>
    <w:rsid w:val="00924EE5"/>
    <w:rsid w:val="009251DE"/>
    <w:rsid w:val="00925255"/>
    <w:rsid w:val="009259A7"/>
    <w:rsid w:val="009263A2"/>
    <w:rsid w:val="00927118"/>
    <w:rsid w:val="00930B30"/>
    <w:rsid w:val="00931B82"/>
    <w:rsid w:val="00933981"/>
    <w:rsid w:val="00934839"/>
    <w:rsid w:val="00934B19"/>
    <w:rsid w:val="00935821"/>
    <w:rsid w:val="009358BC"/>
    <w:rsid w:val="0093699B"/>
    <w:rsid w:val="009374D9"/>
    <w:rsid w:val="00940722"/>
    <w:rsid w:val="00940723"/>
    <w:rsid w:val="00940E62"/>
    <w:rsid w:val="00941967"/>
    <w:rsid w:val="00941A29"/>
    <w:rsid w:val="00942D48"/>
    <w:rsid w:val="0094366F"/>
    <w:rsid w:val="00944CD7"/>
    <w:rsid w:val="009456A1"/>
    <w:rsid w:val="00946025"/>
    <w:rsid w:val="009467DD"/>
    <w:rsid w:val="009500DC"/>
    <w:rsid w:val="0095204F"/>
    <w:rsid w:val="00952C6D"/>
    <w:rsid w:val="00952C95"/>
    <w:rsid w:val="0095445D"/>
    <w:rsid w:val="0095614F"/>
    <w:rsid w:val="00956665"/>
    <w:rsid w:val="0095668B"/>
    <w:rsid w:val="00962351"/>
    <w:rsid w:val="00963C9F"/>
    <w:rsid w:val="00965621"/>
    <w:rsid w:val="00965867"/>
    <w:rsid w:val="00965A40"/>
    <w:rsid w:val="00965E90"/>
    <w:rsid w:val="00966464"/>
    <w:rsid w:val="00967A76"/>
    <w:rsid w:val="009710D7"/>
    <w:rsid w:val="009715EF"/>
    <w:rsid w:val="009719C9"/>
    <w:rsid w:val="009726B4"/>
    <w:rsid w:val="00972B3A"/>
    <w:rsid w:val="00973828"/>
    <w:rsid w:val="009738AC"/>
    <w:rsid w:val="00973CC6"/>
    <w:rsid w:val="00973E2E"/>
    <w:rsid w:val="0097504E"/>
    <w:rsid w:val="00976484"/>
    <w:rsid w:val="00977E7B"/>
    <w:rsid w:val="009806D3"/>
    <w:rsid w:val="00981412"/>
    <w:rsid w:val="00982B75"/>
    <w:rsid w:val="00982E7A"/>
    <w:rsid w:val="00983C6E"/>
    <w:rsid w:val="00983E4B"/>
    <w:rsid w:val="00984313"/>
    <w:rsid w:val="00984315"/>
    <w:rsid w:val="00985F27"/>
    <w:rsid w:val="00986FC6"/>
    <w:rsid w:val="00990A4B"/>
    <w:rsid w:val="00991568"/>
    <w:rsid w:val="00991716"/>
    <w:rsid w:val="00991F7C"/>
    <w:rsid w:val="00993560"/>
    <w:rsid w:val="00993E51"/>
    <w:rsid w:val="00993E73"/>
    <w:rsid w:val="0099474A"/>
    <w:rsid w:val="009957CA"/>
    <w:rsid w:val="00995F7C"/>
    <w:rsid w:val="00996709"/>
    <w:rsid w:val="00996C71"/>
    <w:rsid w:val="009A0BC2"/>
    <w:rsid w:val="009A0C0C"/>
    <w:rsid w:val="009A2AF4"/>
    <w:rsid w:val="009A2F87"/>
    <w:rsid w:val="009A5D25"/>
    <w:rsid w:val="009A6721"/>
    <w:rsid w:val="009A6C33"/>
    <w:rsid w:val="009A732F"/>
    <w:rsid w:val="009B0386"/>
    <w:rsid w:val="009B0427"/>
    <w:rsid w:val="009B1AAE"/>
    <w:rsid w:val="009B28E0"/>
    <w:rsid w:val="009B3956"/>
    <w:rsid w:val="009B3DB1"/>
    <w:rsid w:val="009B42CF"/>
    <w:rsid w:val="009B52E4"/>
    <w:rsid w:val="009B56B9"/>
    <w:rsid w:val="009C00BB"/>
    <w:rsid w:val="009C1E1B"/>
    <w:rsid w:val="009C3CEE"/>
    <w:rsid w:val="009C3F81"/>
    <w:rsid w:val="009C4700"/>
    <w:rsid w:val="009C5F5F"/>
    <w:rsid w:val="009C5F76"/>
    <w:rsid w:val="009C70D2"/>
    <w:rsid w:val="009C742B"/>
    <w:rsid w:val="009C75B3"/>
    <w:rsid w:val="009D0058"/>
    <w:rsid w:val="009D07A4"/>
    <w:rsid w:val="009D1A03"/>
    <w:rsid w:val="009D224D"/>
    <w:rsid w:val="009D236D"/>
    <w:rsid w:val="009D2C57"/>
    <w:rsid w:val="009D2CF5"/>
    <w:rsid w:val="009D4565"/>
    <w:rsid w:val="009D54C0"/>
    <w:rsid w:val="009D6567"/>
    <w:rsid w:val="009D6DDE"/>
    <w:rsid w:val="009D714F"/>
    <w:rsid w:val="009D7162"/>
    <w:rsid w:val="009E11B1"/>
    <w:rsid w:val="009E4610"/>
    <w:rsid w:val="009E483C"/>
    <w:rsid w:val="009E5431"/>
    <w:rsid w:val="009E5E1A"/>
    <w:rsid w:val="009E6349"/>
    <w:rsid w:val="009E6D0D"/>
    <w:rsid w:val="009E6E59"/>
    <w:rsid w:val="009E6F07"/>
    <w:rsid w:val="009E709A"/>
    <w:rsid w:val="009E7224"/>
    <w:rsid w:val="009E7735"/>
    <w:rsid w:val="009F0331"/>
    <w:rsid w:val="009F11E4"/>
    <w:rsid w:val="009F1AD5"/>
    <w:rsid w:val="009F1B1F"/>
    <w:rsid w:val="009F43C3"/>
    <w:rsid w:val="009F5F8A"/>
    <w:rsid w:val="009F72B3"/>
    <w:rsid w:val="00A010FA"/>
    <w:rsid w:val="00A02A22"/>
    <w:rsid w:val="00A032FA"/>
    <w:rsid w:val="00A04524"/>
    <w:rsid w:val="00A06067"/>
    <w:rsid w:val="00A06CB2"/>
    <w:rsid w:val="00A06FCF"/>
    <w:rsid w:val="00A07101"/>
    <w:rsid w:val="00A071F5"/>
    <w:rsid w:val="00A0794C"/>
    <w:rsid w:val="00A07A69"/>
    <w:rsid w:val="00A07C92"/>
    <w:rsid w:val="00A10C06"/>
    <w:rsid w:val="00A12636"/>
    <w:rsid w:val="00A12A32"/>
    <w:rsid w:val="00A138E9"/>
    <w:rsid w:val="00A149C5"/>
    <w:rsid w:val="00A14B53"/>
    <w:rsid w:val="00A1635A"/>
    <w:rsid w:val="00A1718B"/>
    <w:rsid w:val="00A20BC8"/>
    <w:rsid w:val="00A20CD8"/>
    <w:rsid w:val="00A23C1F"/>
    <w:rsid w:val="00A23CCB"/>
    <w:rsid w:val="00A243A4"/>
    <w:rsid w:val="00A24442"/>
    <w:rsid w:val="00A255F9"/>
    <w:rsid w:val="00A25ED7"/>
    <w:rsid w:val="00A27319"/>
    <w:rsid w:val="00A27C5A"/>
    <w:rsid w:val="00A3024F"/>
    <w:rsid w:val="00A3111A"/>
    <w:rsid w:val="00A3173E"/>
    <w:rsid w:val="00A32A54"/>
    <w:rsid w:val="00A33911"/>
    <w:rsid w:val="00A33BB7"/>
    <w:rsid w:val="00A33C47"/>
    <w:rsid w:val="00A35757"/>
    <w:rsid w:val="00A364C2"/>
    <w:rsid w:val="00A37AE8"/>
    <w:rsid w:val="00A4070B"/>
    <w:rsid w:val="00A415E6"/>
    <w:rsid w:val="00A4222C"/>
    <w:rsid w:val="00A42E78"/>
    <w:rsid w:val="00A44775"/>
    <w:rsid w:val="00A44A0A"/>
    <w:rsid w:val="00A44D02"/>
    <w:rsid w:val="00A45BCF"/>
    <w:rsid w:val="00A45D37"/>
    <w:rsid w:val="00A46A10"/>
    <w:rsid w:val="00A46ACC"/>
    <w:rsid w:val="00A46EBE"/>
    <w:rsid w:val="00A47C3F"/>
    <w:rsid w:val="00A50915"/>
    <w:rsid w:val="00A50B31"/>
    <w:rsid w:val="00A51311"/>
    <w:rsid w:val="00A52896"/>
    <w:rsid w:val="00A533B7"/>
    <w:rsid w:val="00A5340E"/>
    <w:rsid w:val="00A5362D"/>
    <w:rsid w:val="00A53787"/>
    <w:rsid w:val="00A53E79"/>
    <w:rsid w:val="00A55D16"/>
    <w:rsid w:val="00A5663F"/>
    <w:rsid w:val="00A61529"/>
    <w:rsid w:val="00A621FC"/>
    <w:rsid w:val="00A628A8"/>
    <w:rsid w:val="00A62A3E"/>
    <w:rsid w:val="00A62E94"/>
    <w:rsid w:val="00A63AF7"/>
    <w:rsid w:val="00A65065"/>
    <w:rsid w:val="00A651AF"/>
    <w:rsid w:val="00A65ACF"/>
    <w:rsid w:val="00A66335"/>
    <w:rsid w:val="00A663B3"/>
    <w:rsid w:val="00A71D9C"/>
    <w:rsid w:val="00A72C38"/>
    <w:rsid w:val="00A72C4C"/>
    <w:rsid w:val="00A7367B"/>
    <w:rsid w:val="00A73BC6"/>
    <w:rsid w:val="00A74502"/>
    <w:rsid w:val="00A74E44"/>
    <w:rsid w:val="00A75044"/>
    <w:rsid w:val="00A755BD"/>
    <w:rsid w:val="00A775B0"/>
    <w:rsid w:val="00A7771F"/>
    <w:rsid w:val="00A80339"/>
    <w:rsid w:val="00A80FB5"/>
    <w:rsid w:val="00A82170"/>
    <w:rsid w:val="00A823DB"/>
    <w:rsid w:val="00A83577"/>
    <w:rsid w:val="00A844C8"/>
    <w:rsid w:val="00A852C7"/>
    <w:rsid w:val="00A90466"/>
    <w:rsid w:val="00A907AF"/>
    <w:rsid w:val="00A936A3"/>
    <w:rsid w:val="00A936BC"/>
    <w:rsid w:val="00A943AC"/>
    <w:rsid w:val="00A94447"/>
    <w:rsid w:val="00A95AA7"/>
    <w:rsid w:val="00A96480"/>
    <w:rsid w:val="00A97412"/>
    <w:rsid w:val="00A97CFC"/>
    <w:rsid w:val="00A97E3F"/>
    <w:rsid w:val="00AA13B5"/>
    <w:rsid w:val="00AA1516"/>
    <w:rsid w:val="00AA182D"/>
    <w:rsid w:val="00AA2264"/>
    <w:rsid w:val="00AA2FB5"/>
    <w:rsid w:val="00AA3098"/>
    <w:rsid w:val="00AA4011"/>
    <w:rsid w:val="00AA6AAF"/>
    <w:rsid w:val="00AB0224"/>
    <w:rsid w:val="00AB1A4A"/>
    <w:rsid w:val="00AB1BBD"/>
    <w:rsid w:val="00AB3620"/>
    <w:rsid w:val="00AB3766"/>
    <w:rsid w:val="00AB4585"/>
    <w:rsid w:val="00AB46DC"/>
    <w:rsid w:val="00AB5E7E"/>
    <w:rsid w:val="00AB6E4E"/>
    <w:rsid w:val="00AB76F5"/>
    <w:rsid w:val="00AB79EF"/>
    <w:rsid w:val="00AB7EC4"/>
    <w:rsid w:val="00AC0321"/>
    <w:rsid w:val="00AC0DDD"/>
    <w:rsid w:val="00AC0F52"/>
    <w:rsid w:val="00AC1140"/>
    <w:rsid w:val="00AC2348"/>
    <w:rsid w:val="00AC27E6"/>
    <w:rsid w:val="00AC2AC6"/>
    <w:rsid w:val="00AC3AF1"/>
    <w:rsid w:val="00AC411C"/>
    <w:rsid w:val="00AC56FD"/>
    <w:rsid w:val="00AC5A6E"/>
    <w:rsid w:val="00AC6712"/>
    <w:rsid w:val="00AC6727"/>
    <w:rsid w:val="00AC6C47"/>
    <w:rsid w:val="00AC7C4D"/>
    <w:rsid w:val="00AD00FA"/>
    <w:rsid w:val="00AD0B09"/>
    <w:rsid w:val="00AD1CB3"/>
    <w:rsid w:val="00AD21C1"/>
    <w:rsid w:val="00AD6461"/>
    <w:rsid w:val="00AD7207"/>
    <w:rsid w:val="00AD7EFF"/>
    <w:rsid w:val="00AE0077"/>
    <w:rsid w:val="00AE2887"/>
    <w:rsid w:val="00AE6B5D"/>
    <w:rsid w:val="00AE78F1"/>
    <w:rsid w:val="00AF1062"/>
    <w:rsid w:val="00AF1978"/>
    <w:rsid w:val="00AF20E2"/>
    <w:rsid w:val="00AF2952"/>
    <w:rsid w:val="00AF4C8E"/>
    <w:rsid w:val="00AF4F39"/>
    <w:rsid w:val="00AF578C"/>
    <w:rsid w:val="00AF6642"/>
    <w:rsid w:val="00AF6C51"/>
    <w:rsid w:val="00AF7FD8"/>
    <w:rsid w:val="00B003AB"/>
    <w:rsid w:val="00B00562"/>
    <w:rsid w:val="00B005EB"/>
    <w:rsid w:val="00B01221"/>
    <w:rsid w:val="00B03300"/>
    <w:rsid w:val="00B035DB"/>
    <w:rsid w:val="00B039CF"/>
    <w:rsid w:val="00B03AE1"/>
    <w:rsid w:val="00B0466D"/>
    <w:rsid w:val="00B053E4"/>
    <w:rsid w:val="00B05977"/>
    <w:rsid w:val="00B060F6"/>
    <w:rsid w:val="00B07DA9"/>
    <w:rsid w:val="00B1263C"/>
    <w:rsid w:val="00B14EDC"/>
    <w:rsid w:val="00B20AB0"/>
    <w:rsid w:val="00B21E61"/>
    <w:rsid w:val="00B22AA4"/>
    <w:rsid w:val="00B23464"/>
    <w:rsid w:val="00B23C40"/>
    <w:rsid w:val="00B240F6"/>
    <w:rsid w:val="00B25602"/>
    <w:rsid w:val="00B25A01"/>
    <w:rsid w:val="00B26665"/>
    <w:rsid w:val="00B26D38"/>
    <w:rsid w:val="00B270CD"/>
    <w:rsid w:val="00B27857"/>
    <w:rsid w:val="00B32788"/>
    <w:rsid w:val="00B33E8E"/>
    <w:rsid w:val="00B345F0"/>
    <w:rsid w:val="00B34C90"/>
    <w:rsid w:val="00B355A1"/>
    <w:rsid w:val="00B3592A"/>
    <w:rsid w:val="00B35D53"/>
    <w:rsid w:val="00B363E5"/>
    <w:rsid w:val="00B377D3"/>
    <w:rsid w:val="00B41710"/>
    <w:rsid w:val="00B41A14"/>
    <w:rsid w:val="00B44068"/>
    <w:rsid w:val="00B44334"/>
    <w:rsid w:val="00B45084"/>
    <w:rsid w:val="00B46336"/>
    <w:rsid w:val="00B46D63"/>
    <w:rsid w:val="00B47F2A"/>
    <w:rsid w:val="00B50378"/>
    <w:rsid w:val="00B5228B"/>
    <w:rsid w:val="00B52DAE"/>
    <w:rsid w:val="00B5410E"/>
    <w:rsid w:val="00B5567A"/>
    <w:rsid w:val="00B57241"/>
    <w:rsid w:val="00B60E86"/>
    <w:rsid w:val="00B62762"/>
    <w:rsid w:val="00B63589"/>
    <w:rsid w:val="00B64446"/>
    <w:rsid w:val="00B651A5"/>
    <w:rsid w:val="00B6631A"/>
    <w:rsid w:val="00B66487"/>
    <w:rsid w:val="00B66D33"/>
    <w:rsid w:val="00B66F91"/>
    <w:rsid w:val="00B673F8"/>
    <w:rsid w:val="00B67832"/>
    <w:rsid w:val="00B705D3"/>
    <w:rsid w:val="00B7130C"/>
    <w:rsid w:val="00B716E4"/>
    <w:rsid w:val="00B7260B"/>
    <w:rsid w:val="00B728DC"/>
    <w:rsid w:val="00B75B58"/>
    <w:rsid w:val="00B76112"/>
    <w:rsid w:val="00B77AA0"/>
    <w:rsid w:val="00B8004A"/>
    <w:rsid w:val="00B8044B"/>
    <w:rsid w:val="00B80757"/>
    <w:rsid w:val="00B807D4"/>
    <w:rsid w:val="00B808F9"/>
    <w:rsid w:val="00B80B1B"/>
    <w:rsid w:val="00B8112F"/>
    <w:rsid w:val="00B826E2"/>
    <w:rsid w:val="00B82A93"/>
    <w:rsid w:val="00B83610"/>
    <w:rsid w:val="00B839AE"/>
    <w:rsid w:val="00B8443A"/>
    <w:rsid w:val="00B85A57"/>
    <w:rsid w:val="00B85B19"/>
    <w:rsid w:val="00B863A4"/>
    <w:rsid w:val="00B8676A"/>
    <w:rsid w:val="00B87013"/>
    <w:rsid w:val="00B87290"/>
    <w:rsid w:val="00B876A2"/>
    <w:rsid w:val="00B9343D"/>
    <w:rsid w:val="00B934B3"/>
    <w:rsid w:val="00B9351C"/>
    <w:rsid w:val="00B93A72"/>
    <w:rsid w:val="00B93AD9"/>
    <w:rsid w:val="00B944A5"/>
    <w:rsid w:val="00B962D6"/>
    <w:rsid w:val="00B963A9"/>
    <w:rsid w:val="00B97E1D"/>
    <w:rsid w:val="00BA039E"/>
    <w:rsid w:val="00BA0868"/>
    <w:rsid w:val="00BA0EC0"/>
    <w:rsid w:val="00BA0F6E"/>
    <w:rsid w:val="00BA21DE"/>
    <w:rsid w:val="00BA36F5"/>
    <w:rsid w:val="00BA4E0C"/>
    <w:rsid w:val="00BA50F6"/>
    <w:rsid w:val="00BA56AD"/>
    <w:rsid w:val="00BA57C6"/>
    <w:rsid w:val="00BA6758"/>
    <w:rsid w:val="00BA7043"/>
    <w:rsid w:val="00BB0200"/>
    <w:rsid w:val="00BB050D"/>
    <w:rsid w:val="00BB0A05"/>
    <w:rsid w:val="00BB2282"/>
    <w:rsid w:val="00BB239C"/>
    <w:rsid w:val="00BB2BD4"/>
    <w:rsid w:val="00BB3A01"/>
    <w:rsid w:val="00BB3F8D"/>
    <w:rsid w:val="00BB4DF2"/>
    <w:rsid w:val="00BB5268"/>
    <w:rsid w:val="00BB5511"/>
    <w:rsid w:val="00BB6900"/>
    <w:rsid w:val="00BB713E"/>
    <w:rsid w:val="00BB75BA"/>
    <w:rsid w:val="00BC0B39"/>
    <w:rsid w:val="00BC0C74"/>
    <w:rsid w:val="00BC1C6B"/>
    <w:rsid w:val="00BC1F21"/>
    <w:rsid w:val="00BC2F64"/>
    <w:rsid w:val="00BC32A2"/>
    <w:rsid w:val="00BC35FB"/>
    <w:rsid w:val="00BC4EFA"/>
    <w:rsid w:val="00BC5B41"/>
    <w:rsid w:val="00BC64A0"/>
    <w:rsid w:val="00BC6DD3"/>
    <w:rsid w:val="00BC7E94"/>
    <w:rsid w:val="00BD064A"/>
    <w:rsid w:val="00BD1197"/>
    <w:rsid w:val="00BD13F5"/>
    <w:rsid w:val="00BD1FB2"/>
    <w:rsid w:val="00BD2782"/>
    <w:rsid w:val="00BD2B98"/>
    <w:rsid w:val="00BD2CBC"/>
    <w:rsid w:val="00BD3676"/>
    <w:rsid w:val="00BD3E19"/>
    <w:rsid w:val="00BD422A"/>
    <w:rsid w:val="00BD5DFC"/>
    <w:rsid w:val="00BD6FCE"/>
    <w:rsid w:val="00BD72A2"/>
    <w:rsid w:val="00BE0372"/>
    <w:rsid w:val="00BE36D0"/>
    <w:rsid w:val="00BE3B08"/>
    <w:rsid w:val="00BE41C7"/>
    <w:rsid w:val="00BE5ABA"/>
    <w:rsid w:val="00BE5C3D"/>
    <w:rsid w:val="00BE62A3"/>
    <w:rsid w:val="00BE7D1A"/>
    <w:rsid w:val="00BE7D3E"/>
    <w:rsid w:val="00BF1F03"/>
    <w:rsid w:val="00BF27C6"/>
    <w:rsid w:val="00BF3773"/>
    <w:rsid w:val="00BF48CA"/>
    <w:rsid w:val="00BF4D68"/>
    <w:rsid w:val="00BF5B21"/>
    <w:rsid w:val="00BF7269"/>
    <w:rsid w:val="00BF79AB"/>
    <w:rsid w:val="00C029EF"/>
    <w:rsid w:val="00C040B7"/>
    <w:rsid w:val="00C060CF"/>
    <w:rsid w:val="00C06898"/>
    <w:rsid w:val="00C06C2A"/>
    <w:rsid w:val="00C11288"/>
    <w:rsid w:val="00C118F9"/>
    <w:rsid w:val="00C133F8"/>
    <w:rsid w:val="00C13FAD"/>
    <w:rsid w:val="00C161D1"/>
    <w:rsid w:val="00C17497"/>
    <w:rsid w:val="00C1763B"/>
    <w:rsid w:val="00C221DC"/>
    <w:rsid w:val="00C225AC"/>
    <w:rsid w:val="00C24D88"/>
    <w:rsid w:val="00C255F6"/>
    <w:rsid w:val="00C26310"/>
    <w:rsid w:val="00C3134D"/>
    <w:rsid w:val="00C3179F"/>
    <w:rsid w:val="00C31D07"/>
    <w:rsid w:val="00C320A0"/>
    <w:rsid w:val="00C32284"/>
    <w:rsid w:val="00C32515"/>
    <w:rsid w:val="00C326CC"/>
    <w:rsid w:val="00C329BB"/>
    <w:rsid w:val="00C32D90"/>
    <w:rsid w:val="00C33FC3"/>
    <w:rsid w:val="00C3429A"/>
    <w:rsid w:val="00C353F5"/>
    <w:rsid w:val="00C36F39"/>
    <w:rsid w:val="00C3731B"/>
    <w:rsid w:val="00C37642"/>
    <w:rsid w:val="00C37ACB"/>
    <w:rsid w:val="00C4028C"/>
    <w:rsid w:val="00C40C05"/>
    <w:rsid w:val="00C40DFC"/>
    <w:rsid w:val="00C416DF"/>
    <w:rsid w:val="00C4197C"/>
    <w:rsid w:val="00C41BD3"/>
    <w:rsid w:val="00C42DCC"/>
    <w:rsid w:val="00C44197"/>
    <w:rsid w:val="00C476A4"/>
    <w:rsid w:val="00C47A12"/>
    <w:rsid w:val="00C47EFE"/>
    <w:rsid w:val="00C51A9C"/>
    <w:rsid w:val="00C51B55"/>
    <w:rsid w:val="00C51CB6"/>
    <w:rsid w:val="00C51D57"/>
    <w:rsid w:val="00C52846"/>
    <w:rsid w:val="00C52FD1"/>
    <w:rsid w:val="00C5317A"/>
    <w:rsid w:val="00C532A5"/>
    <w:rsid w:val="00C560C4"/>
    <w:rsid w:val="00C57536"/>
    <w:rsid w:val="00C60314"/>
    <w:rsid w:val="00C60CF7"/>
    <w:rsid w:val="00C60D55"/>
    <w:rsid w:val="00C614AF"/>
    <w:rsid w:val="00C63704"/>
    <w:rsid w:val="00C63750"/>
    <w:rsid w:val="00C63B4C"/>
    <w:rsid w:val="00C63CED"/>
    <w:rsid w:val="00C63EF4"/>
    <w:rsid w:val="00C6409E"/>
    <w:rsid w:val="00C64F8C"/>
    <w:rsid w:val="00C650C4"/>
    <w:rsid w:val="00C6622E"/>
    <w:rsid w:val="00C66611"/>
    <w:rsid w:val="00C67673"/>
    <w:rsid w:val="00C67AA2"/>
    <w:rsid w:val="00C70D0C"/>
    <w:rsid w:val="00C70EEC"/>
    <w:rsid w:val="00C71675"/>
    <w:rsid w:val="00C722D2"/>
    <w:rsid w:val="00C73EF0"/>
    <w:rsid w:val="00C7465D"/>
    <w:rsid w:val="00C758F2"/>
    <w:rsid w:val="00C75C7C"/>
    <w:rsid w:val="00C763DA"/>
    <w:rsid w:val="00C772E1"/>
    <w:rsid w:val="00C775BE"/>
    <w:rsid w:val="00C7763A"/>
    <w:rsid w:val="00C77BAB"/>
    <w:rsid w:val="00C80411"/>
    <w:rsid w:val="00C8061E"/>
    <w:rsid w:val="00C809C7"/>
    <w:rsid w:val="00C81392"/>
    <w:rsid w:val="00C81AFF"/>
    <w:rsid w:val="00C853BB"/>
    <w:rsid w:val="00C85D7B"/>
    <w:rsid w:val="00C867B8"/>
    <w:rsid w:val="00C86C71"/>
    <w:rsid w:val="00C87150"/>
    <w:rsid w:val="00C900F0"/>
    <w:rsid w:val="00C90BFB"/>
    <w:rsid w:val="00C91A94"/>
    <w:rsid w:val="00C92D3B"/>
    <w:rsid w:val="00C92DFB"/>
    <w:rsid w:val="00C935BB"/>
    <w:rsid w:val="00C947A0"/>
    <w:rsid w:val="00C95370"/>
    <w:rsid w:val="00C96C0E"/>
    <w:rsid w:val="00C96E66"/>
    <w:rsid w:val="00C975D6"/>
    <w:rsid w:val="00C97A15"/>
    <w:rsid w:val="00CA0FA3"/>
    <w:rsid w:val="00CA12E6"/>
    <w:rsid w:val="00CA3C88"/>
    <w:rsid w:val="00CA4D21"/>
    <w:rsid w:val="00CA50F4"/>
    <w:rsid w:val="00CA5178"/>
    <w:rsid w:val="00CA53B9"/>
    <w:rsid w:val="00CA60F9"/>
    <w:rsid w:val="00CA628B"/>
    <w:rsid w:val="00CA66F9"/>
    <w:rsid w:val="00CA73D5"/>
    <w:rsid w:val="00CB0D09"/>
    <w:rsid w:val="00CB138C"/>
    <w:rsid w:val="00CB1768"/>
    <w:rsid w:val="00CB17FF"/>
    <w:rsid w:val="00CB1ABE"/>
    <w:rsid w:val="00CB1BA5"/>
    <w:rsid w:val="00CB2A2A"/>
    <w:rsid w:val="00CB2C0B"/>
    <w:rsid w:val="00CB2DEB"/>
    <w:rsid w:val="00CB39E1"/>
    <w:rsid w:val="00CB4768"/>
    <w:rsid w:val="00CB5490"/>
    <w:rsid w:val="00CB57E0"/>
    <w:rsid w:val="00CB58FA"/>
    <w:rsid w:val="00CB63D9"/>
    <w:rsid w:val="00CB6810"/>
    <w:rsid w:val="00CB6C47"/>
    <w:rsid w:val="00CB6ED1"/>
    <w:rsid w:val="00CB74D2"/>
    <w:rsid w:val="00CB7863"/>
    <w:rsid w:val="00CB7CEC"/>
    <w:rsid w:val="00CB7EB9"/>
    <w:rsid w:val="00CC0EE7"/>
    <w:rsid w:val="00CC16B1"/>
    <w:rsid w:val="00CC2215"/>
    <w:rsid w:val="00CC2EC4"/>
    <w:rsid w:val="00CC426A"/>
    <w:rsid w:val="00CC5795"/>
    <w:rsid w:val="00CD055C"/>
    <w:rsid w:val="00CD2803"/>
    <w:rsid w:val="00CD2DE4"/>
    <w:rsid w:val="00CD4471"/>
    <w:rsid w:val="00CD56E2"/>
    <w:rsid w:val="00CD586A"/>
    <w:rsid w:val="00CD5A25"/>
    <w:rsid w:val="00CD6A10"/>
    <w:rsid w:val="00CD71B9"/>
    <w:rsid w:val="00CE10FF"/>
    <w:rsid w:val="00CE163B"/>
    <w:rsid w:val="00CE2088"/>
    <w:rsid w:val="00CE2BC9"/>
    <w:rsid w:val="00CE3385"/>
    <w:rsid w:val="00CE479B"/>
    <w:rsid w:val="00CE5758"/>
    <w:rsid w:val="00CE57E7"/>
    <w:rsid w:val="00CE627F"/>
    <w:rsid w:val="00CE63A0"/>
    <w:rsid w:val="00CE6BC9"/>
    <w:rsid w:val="00CF0629"/>
    <w:rsid w:val="00CF1199"/>
    <w:rsid w:val="00CF14DC"/>
    <w:rsid w:val="00CF205F"/>
    <w:rsid w:val="00CF316D"/>
    <w:rsid w:val="00CF3A3E"/>
    <w:rsid w:val="00CF5D19"/>
    <w:rsid w:val="00CF62B0"/>
    <w:rsid w:val="00CF6DA0"/>
    <w:rsid w:val="00CF72CC"/>
    <w:rsid w:val="00CF7951"/>
    <w:rsid w:val="00D0056E"/>
    <w:rsid w:val="00D00E02"/>
    <w:rsid w:val="00D01052"/>
    <w:rsid w:val="00D0324D"/>
    <w:rsid w:val="00D03673"/>
    <w:rsid w:val="00D045E0"/>
    <w:rsid w:val="00D05201"/>
    <w:rsid w:val="00D061EC"/>
    <w:rsid w:val="00D072A8"/>
    <w:rsid w:val="00D10B1F"/>
    <w:rsid w:val="00D12C0F"/>
    <w:rsid w:val="00D12FB6"/>
    <w:rsid w:val="00D131AE"/>
    <w:rsid w:val="00D13B99"/>
    <w:rsid w:val="00D202A3"/>
    <w:rsid w:val="00D2036B"/>
    <w:rsid w:val="00D234BA"/>
    <w:rsid w:val="00D27D91"/>
    <w:rsid w:val="00D33ECB"/>
    <w:rsid w:val="00D34BD4"/>
    <w:rsid w:val="00D3502D"/>
    <w:rsid w:val="00D35063"/>
    <w:rsid w:val="00D35B01"/>
    <w:rsid w:val="00D35BEB"/>
    <w:rsid w:val="00D37D06"/>
    <w:rsid w:val="00D403E7"/>
    <w:rsid w:val="00D41224"/>
    <w:rsid w:val="00D419E3"/>
    <w:rsid w:val="00D41A63"/>
    <w:rsid w:val="00D427FA"/>
    <w:rsid w:val="00D43BEE"/>
    <w:rsid w:val="00D44399"/>
    <w:rsid w:val="00D44783"/>
    <w:rsid w:val="00D468E0"/>
    <w:rsid w:val="00D472BC"/>
    <w:rsid w:val="00D473AB"/>
    <w:rsid w:val="00D473F8"/>
    <w:rsid w:val="00D47F96"/>
    <w:rsid w:val="00D50257"/>
    <w:rsid w:val="00D504F9"/>
    <w:rsid w:val="00D508EB"/>
    <w:rsid w:val="00D50AEC"/>
    <w:rsid w:val="00D516CD"/>
    <w:rsid w:val="00D518C4"/>
    <w:rsid w:val="00D5219D"/>
    <w:rsid w:val="00D560FF"/>
    <w:rsid w:val="00D6016F"/>
    <w:rsid w:val="00D613FE"/>
    <w:rsid w:val="00D6221C"/>
    <w:rsid w:val="00D62452"/>
    <w:rsid w:val="00D71BF3"/>
    <w:rsid w:val="00D74E84"/>
    <w:rsid w:val="00D7637E"/>
    <w:rsid w:val="00D763F4"/>
    <w:rsid w:val="00D77AD3"/>
    <w:rsid w:val="00D80C9E"/>
    <w:rsid w:val="00D80F80"/>
    <w:rsid w:val="00D82CC4"/>
    <w:rsid w:val="00D85303"/>
    <w:rsid w:val="00D85526"/>
    <w:rsid w:val="00D85D88"/>
    <w:rsid w:val="00D8605E"/>
    <w:rsid w:val="00D86241"/>
    <w:rsid w:val="00D86C52"/>
    <w:rsid w:val="00D87162"/>
    <w:rsid w:val="00D8725C"/>
    <w:rsid w:val="00D87C47"/>
    <w:rsid w:val="00D90FD2"/>
    <w:rsid w:val="00D927C6"/>
    <w:rsid w:val="00D94011"/>
    <w:rsid w:val="00D94E38"/>
    <w:rsid w:val="00D9553A"/>
    <w:rsid w:val="00D96DF3"/>
    <w:rsid w:val="00D9781F"/>
    <w:rsid w:val="00D97857"/>
    <w:rsid w:val="00D97E4A"/>
    <w:rsid w:val="00DA0FB8"/>
    <w:rsid w:val="00DA167D"/>
    <w:rsid w:val="00DA2302"/>
    <w:rsid w:val="00DA3722"/>
    <w:rsid w:val="00DA3B73"/>
    <w:rsid w:val="00DA4A21"/>
    <w:rsid w:val="00DA509D"/>
    <w:rsid w:val="00DA5756"/>
    <w:rsid w:val="00DA5F97"/>
    <w:rsid w:val="00DA5FB4"/>
    <w:rsid w:val="00DA625B"/>
    <w:rsid w:val="00DA6281"/>
    <w:rsid w:val="00DA6368"/>
    <w:rsid w:val="00DB2273"/>
    <w:rsid w:val="00DB2F1A"/>
    <w:rsid w:val="00DB3597"/>
    <w:rsid w:val="00DB38B2"/>
    <w:rsid w:val="00DB3BA1"/>
    <w:rsid w:val="00DB4587"/>
    <w:rsid w:val="00DB4D87"/>
    <w:rsid w:val="00DB4F72"/>
    <w:rsid w:val="00DB5A0C"/>
    <w:rsid w:val="00DB6160"/>
    <w:rsid w:val="00DB6410"/>
    <w:rsid w:val="00DB6559"/>
    <w:rsid w:val="00DB73B1"/>
    <w:rsid w:val="00DB7ACF"/>
    <w:rsid w:val="00DC02A3"/>
    <w:rsid w:val="00DC0794"/>
    <w:rsid w:val="00DC09FB"/>
    <w:rsid w:val="00DC1180"/>
    <w:rsid w:val="00DC19C8"/>
    <w:rsid w:val="00DC2738"/>
    <w:rsid w:val="00DC31B9"/>
    <w:rsid w:val="00DC46EF"/>
    <w:rsid w:val="00DC6912"/>
    <w:rsid w:val="00DC7FA7"/>
    <w:rsid w:val="00DD071E"/>
    <w:rsid w:val="00DD16EF"/>
    <w:rsid w:val="00DD17DC"/>
    <w:rsid w:val="00DD21DA"/>
    <w:rsid w:val="00DD2AE9"/>
    <w:rsid w:val="00DD32EF"/>
    <w:rsid w:val="00DD445B"/>
    <w:rsid w:val="00DD45B8"/>
    <w:rsid w:val="00DD4DC0"/>
    <w:rsid w:val="00DD500F"/>
    <w:rsid w:val="00DD5843"/>
    <w:rsid w:val="00DD72AE"/>
    <w:rsid w:val="00DE3C3C"/>
    <w:rsid w:val="00DE4217"/>
    <w:rsid w:val="00DE4332"/>
    <w:rsid w:val="00DE50FE"/>
    <w:rsid w:val="00DE511D"/>
    <w:rsid w:val="00DE669B"/>
    <w:rsid w:val="00DE6819"/>
    <w:rsid w:val="00DE6ADC"/>
    <w:rsid w:val="00DE7C8A"/>
    <w:rsid w:val="00DF1771"/>
    <w:rsid w:val="00DF21D1"/>
    <w:rsid w:val="00DF29F8"/>
    <w:rsid w:val="00DF4D28"/>
    <w:rsid w:val="00DF565C"/>
    <w:rsid w:val="00DF6C27"/>
    <w:rsid w:val="00DF6FC9"/>
    <w:rsid w:val="00DF7472"/>
    <w:rsid w:val="00E00A5A"/>
    <w:rsid w:val="00E00AF8"/>
    <w:rsid w:val="00E00E9F"/>
    <w:rsid w:val="00E00F79"/>
    <w:rsid w:val="00E05761"/>
    <w:rsid w:val="00E0588D"/>
    <w:rsid w:val="00E05E20"/>
    <w:rsid w:val="00E06F46"/>
    <w:rsid w:val="00E10010"/>
    <w:rsid w:val="00E10599"/>
    <w:rsid w:val="00E10CFE"/>
    <w:rsid w:val="00E10DE1"/>
    <w:rsid w:val="00E11139"/>
    <w:rsid w:val="00E1114E"/>
    <w:rsid w:val="00E12421"/>
    <w:rsid w:val="00E1283C"/>
    <w:rsid w:val="00E12ABF"/>
    <w:rsid w:val="00E1371C"/>
    <w:rsid w:val="00E1375E"/>
    <w:rsid w:val="00E1388A"/>
    <w:rsid w:val="00E143F5"/>
    <w:rsid w:val="00E20CDB"/>
    <w:rsid w:val="00E220F5"/>
    <w:rsid w:val="00E23B94"/>
    <w:rsid w:val="00E23C03"/>
    <w:rsid w:val="00E23C3A"/>
    <w:rsid w:val="00E24353"/>
    <w:rsid w:val="00E2484E"/>
    <w:rsid w:val="00E248D5"/>
    <w:rsid w:val="00E250D0"/>
    <w:rsid w:val="00E25163"/>
    <w:rsid w:val="00E25F8F"/>
    <w:rsid w:val="00E261A4"/>
    <w:rsid w:val="00E26682"/>
    <w:rsid w:val="00E30503"/>
    <w:rsid w:val="00E317B9"/>
    <w:rsid w:val="00E31BA4"/>
    <w:rsid w:val="00E31D56"/>
    <w:rsid w:val="00E35713"/>
    <w:rsid w:val="00E37964"/>
    <w:rsid w:val="00E37C77"/>
    <w:rsid w:val="00E409E1"/>
    <w:rsid w:val="00E41514"/>
    <w:rsid w:val="00E42716"/>
    <w:rsid w:val="00E43734"/>
    <w:rsid w:val="00E43C75"/>
    <w:rsid w:val="00E44E53"/>
    <w:rsid w:val="00E44EA3"/>
    <w:rsid w:val="00E472E4"/>
    <w:rsid w:val="00E50E75"/>
    <w:rsid w:val="00E520B8"/>
    <w:rsid w:val="00E53023"/>
    <w:rsid w:val="00E53266"/>
    <w:rsid w:val="00E5397A"/>
    <w:rsid w:val="00E53B08"/>
    <w:rsid w:val="00E563E7"/>
    <w:rsid w:val="00E57133"/>
    <w:rsid w:val="00E574F0"/>
    <w:rsid w:val="00E6090A"/>
    <w:rsid w:val="00E61412"/>
    <w:rsid w:val="00E6200A"/>
    <w:rsid w:val="00E62108"/>
    <w:rsid w:val="00E62316"/>
    <w:rsid w:val="00E628FD"/>
    <w:rsid w:val="00E62912"/>
    <w:rsid w:val="00E6342A"/>
    <w:rsid w:val="00E63692"/>
    <w:rsid w:val="00E63CB5"/>
    <w:rsid w:val="00E64163"/>
    <w:rsid w:val="00E64EC2"/>
    <w:rsid w:val="00E64FD6"/>
    <w:rsid w:val="00E6526E"/>
    <w:rsid w:val="00E6633C"/>
    <w:rsid w:val="00E66AB2"/>
    <w:rsid w:val="00E66D2D"/>
    <w:rsid w:val="00E67454"/>
    <w:rsid w:val="00E702D3"/>
    <w:rsid w:val="00E702F5"/>
    <w:rsid w:val="00E71D0A"/>
    <w:rsid w:val="00E71F1A"/>
    <w:rsid w:val="00E72207"/>
    <w:rsid w:val="00E72405"/>
    <w:rsid w:val="00E72C7F"/>
    <w:rsid w:val="00E73ACB"/>
    <w:rsid w:val="00E74E2B"/>
    <w:rsid w:val="00E74E49"/>
    <w:rsid w:val="00E750C3"/>
    <w:rsid w:val="00E75202"/>
    <w:rsid w:val="00E75A0F"/>
    <w:rsid w:val="00E77725"/>
    <w:rsid w:val="00E7784D"/>
    <w:rsid w:val="00E77C21"/>
    <w:rsid w:val="00E77DB9"/>
    <w:rsid w:val="00E8103D"/>
    <w:rsid w:val="00E81663"/>
    <w:rsid w:val="00E81F65"/>
    <w:rsid w:val="00E849F4"/>
    <w:rsid w:val="00E85C08"/>
    <w:rsid w:val="00E86B97"/>
    <w:rsid w:val="00E911FE"/>
    <w:rsid w:val="00E91566"/>
    <w:rsid w:val="00E9206D"/>
    <w:rsid w:val="00E92589"/>
    <w:rsid w:val="00E942B8"/>
    <w:rsid w:val="00E94A9F"/>
    <w:rsid w:val="00E955B7"/>
    <w:rsid w:val="00E958BB"/>
    <w:rsid w:val="00E960B7"/>
    <w:rsid w:val="00E9655E"/>
    <w:rsid w:val="00E96696"/>
    <w:rsid w:val="00EA00C5"/>
    <w:rsid w:val="00EA0C98"/>
    <w:rsid w:val="00EA1111"/>
    <w:rsid w:val="00EA220C"/>
    <w:rsid w:val="00EA22AB"/>
    <w:rsid w:val="00EA394C"/>
    <w:rsid w:val="00EA431B"/>
    <w:rsid w:val="00EA600F"/>
    <w:rsid w:val="00EB1B6F"/>
    <w:rsid w:val="00EB4253"/>
    <w:rsid w:val="00EB5C31"/>
    <w:rsid w:val="00EB67ED"/>
    <w:rsid w:val="00EB7182"/>
    <w:rsid w:val="00EC032D"/>
    <w:rsid w:val="00EC0535"/>
    <w:rsid w:val="00EC09F9"/>
    <w:rsid w:val="00EC10AE"/>
    <w:rsid w:val="00EC1A14"/>
    <w:rsid w:val="00EC2643"/>
    <w:rsid w:val="00EC3B75"/>
    <w:rsid w:val="00EC5D6D"/>
    <w:rsid w:val="00EC744A"/>
    <w:rsid w:val="00EC76F2"/>
    <w:rsid w:val="00ED0BF3"/>
    <w:rsid w:val="00ED25B5"/>
    <w:rsid w:val="00ED2F9D"/>
    <w:rsid w:val="00ED31EB"/>
    <w:rsid w:val="00ED3464"/>
    <w:rsid w:val="00ED4D2F"/>
    <w:rsid w:val="00ED533F"/>
    <w:rsid w:val="00ED5A7E"/>
    <w:rsid w:val="00ED5C1E"/>
    <w:rsid w:val="00ED7201"/>
    <w:rsid w:val="00ED75A9"/>
    <w:rsid w:val="00EE0736"/>
    <w:rsid w:val="00EE0958"/>
    <w:rsid w:val="00EE0F4C"/>
    <w:rsid w:val="00EE1163"/>
    <w:rsid w:val="00EE13E9"/>
    <w:rsid w:val="00EE267D"/>
    <w:rsid w:val="00EE2B58"/>
    <w:rsid w:val="00EE3D57"/>
    <w:rsid w:val="00EE458B"/>
    <w:rsid w:val="00EE45AB"/>
    <w:rsid w:val="00EE4B8E"/>
    <w:rsid w:val="00EE6770"/>
    <w:rsid w:val="00EF0E50"/>
    <w:rsid w:val="00EF1147"/>
    <w:rsid w:val="00EF293F"/>
    <w:rsid w:val="00EF2FCC"/>
    <w:rsid w:val="00EF30D6"/>
    <w:rsid w:val="00EF35E5"/>
    <w:rsid w:val="00EF369D"/>
    <w:rsid w:val="00EF3AE1"/>
    <w:rsid w:val="00EF4478"/>
    <w:rsid w:val="00EF4BAB"/>
    <w:rsid w:val="00EF5949"/>
    <w:rsid w:val="00EF6228"/>
    <w:rsid w:val="00EF6545"/>
    <w:rsid w:val="00F008F7"/>
    <w:rsid w:val="00F01C27"/>
    <w:rsid w:val="00F0335A"/>
    <w:rsid w:val="00F03A79"/>
    <w:rsid w:val="00F03C6F"/>
    <w:rsid w:val="00F04154"/>
    <w:rsid w:val="00F043CB"/>
    <w:rsid w:val="00F046E0"/>
    <w:rsid w:val="00F04D54"/>
    <w:rsid w:val="00F065E1"/>
    <w:rsid w:val="00F06707"/>
    <w:rsid w:val="00F06743"/>
    <w:rsid w:val="00F07061"/>
    <w:rsid w:val="00F07DF3"/>
    <w:rsid w:val="00F07E74"/>
    <w:rsid w:val="00F109DD"/>
    <w:rsid w:val="00F10B4E"/>
    <w:rsid w:val="00F1234A"/>
    <w:rsid w:val="00F127A4"/>
    <w:rsid w:val="00F13638"/>
    <w:rsid w:val="00F13C2D"/>
    <w:rsid w:val="00F14576"/>
    <w:rsid w:val="00F15B2B"/>
    <w:rsid w:val="00F1658C"/>
    <w:rsid w:val="00F17226"/>
    <w:rsid w:val="00F21232"/>
    <w:rsid w:val="00F21B72"/>
    <w:rsid w:val="00F22353"/>
    <w:rsid w:val="00F22378"/>
    <w:rsid w:val="00F228FF"/>
    <w:rsid w:val="00F25650"/>
    <w:rsid w:val="00F2614F"/>
    <w:rsid w:val="00F26D8B"/>
    <w:rsid w:val="00F27E1D"/>
    <w:rsid w:val="00F313D0"/>
    <w:rsid w:val="00F325A3"/>
    <w:rsid w:val="00F32B79"/>
    <w:rsid w:val="00F32CB7"/>
    <w:rsid w:val="00F32D82"/>
    <w:rsid w:val="00F3303E"/>
    <w:rsid w:val="00F34B0B"/>
    <w:rsid w:val="00F34FD3"/>
    <w:rsid w:val="00F3520E"/>
    <w:rsid w:val="00F35D29"/>
    <w:rsid w:val="00F36413"/>
    <w:rsid w:val="00F365FE"/>
    <w:rsid w:val="00F3717E"/>
    <w:rsid w:val="00F37F80"/>
    <w:rsid w:val="00F40885"/>
    <w:rsid w:val="00F409D9"/>
    <w:rsid w:val="00F41098"/>
    <w:rsid w:val="00F41337"/>
    <w:rsid w:val="00F41485"/>
    <w:rsid w:val="00F41669"/>
    <w:rsid w:val="00F42CEA"/>
    <w:rsid w:val="00F42D4F"/>
    <w:rsid w:val="00F43F5B"/>
    <w:rsid w:val="00F45C01"/>
    <w:rsid w:val="00F46B90"/>
    <w:rsid w:val="00F47CEE"/>
    <w:rsid w:val="00F519ED"/>
    <w:rsid w:val="00F5215F"/>
    <w:rsid w:val="00F5396F"/>
    <w:rsid w:val="00F53BCB"/>
    <w:rsid w:val="00F54111"/>
    <w:rsid w:val="00F56208"/>
    <w:rsid w:val="00F56EFE"/>
    <w:rsid w:val="00F56FB6"/>
    <w:rsid w:val="00F5754F"/>
    <w:rsid w:val="00F578AB"/>
    <w:rsid w:val="00F57CD0"/>
    <w:rsid w:val="00F601D1"/>
    <w:rsid w:val="00F604D7"/>
    <w:rsid w:val="00F61054"/>
    <w:rsid w:val="00F619DB"/>
    <w:rsid w:val="00F61F2E"/>
    <w:rsid w:val="00F62136"/>
    <w:rsid w:val="00F626A6"/>
    <w:rsid w:val="00F62AC7"/>
    <w:rsid w:val="00F62DE9"/>
    <w:rsid w:val="00F63485"/>
    <w:rsid w:val="00F65FD2"/>
    <w:rsid w:val="00F66A25"/>
    <w:rsid w:val="00F67013"/>
    <w:rsid w:val="00F67EF9"/>
    <w:rsid w:val="00F67F5A"/>
    <w:rsid w:val="00F70205"/>
    <w:rsid w:val="00F7032F"/>
    <w:rsid w:val="00F70EF1"/>
    <w:rsid w:val="00F71270"/>
    <w:rsid w:val="00F72C29"/>
    <w:rsid w:val="00F75467"/>
    <w:rsid w:val="00F76849"/>
    <w:rsid w:val="00F77BC8"/>
    <w:rsid w:val="00F77CF5"/>
    <w:rsid w:val="00F81798"/>
    <w:rsid w:val="00F828F9"/>
    <w:rsid w:val="00F82F12"/>
    <w:rsid w:val="00F83560"/>
    <w:rsid w:val="00F83D4E"/>
    <w:rsid w:val="00F85AF3"/>
    <w:rsid w:val="00F85E23"/>
    <w:rsid w:val="00F8641F"/>
    <w:rsid w:val="00F86C58"/>
    <w:rsid w:val="00F8746A"/>
    <w:rsid w:val="00F90615"/>
    <w:rsid w:val="00F91472"/>
    <w:rsid w:val="00F9418A"/>
    <w:rsid w:val="00F95541"/>
    <w:rsid w:val="00F96530"/>
    <w:rsid w:val="00F975FD"/>
    <w:rsid w:val="00F97698"/>
    <w:rsid w:val="00FA1E69"/>
    <w:rsid w:val="00FA2F92"/>
    <w:rsid w:val="00FA30FF"/>
    <w:rsid w:val="00FA43E6"/>
    <w:rsid w:val="00FA43F3"/>
    <w:rsid w:val="00FA48A8"/>
    <w:rsid w:val="00FA4B3F"/>
    <w:rsid w:val="00FA5854"/>
    <w:rsid w:val="00FA5880"/>
    <w:rsid w:val="00FA63A1"/>
    <w:rsid w:val="00FA6DBA"/>
    <w:rsid w:val="00FA78A3"/>
    <w:rsid w:val="00FA7CC2"/>
    <w:rsid w:val="00FB18D0"/>
    <w:rsid w:val="00FB2A98"/>
    <w:rsid w:val="00FB2B48"/>
    <w:rsid w:val="00FB2B77"/>
    <w:rsid w:val="00FB2FA1"/>
    <w:rsid w:val="00FB4003"/>
    <w:rsid w:val="00FB5492"/>
    <w:rsid w:val="00FB6321"/>
    <w:rsid w:val="00FB6E0D"/>
    <w:rsid w:val="00FB6F3F"/>
    <w:rsid w:val="00FB77A4"/>
    <w:rsid w:val="00FB7F62"/>
    <w:rsid w:val="00FC0192"/>
    <w:rsid w:val="00FC1E23"/>
    <w:rsid w:val="00FC2973"/>
    <w:rsid w:val="00FC2A3A"/>
    <w:rsid w:val="00FC34A1"/>
    <w:rsid w:val="00FC46F3"/>
    <w:rsid w:val="00FC4E78"/>
    <w:rsid w:val="00FC4FA1"/>
    <w:rsid w:val="00FC4FC8"/>
    <w:rsid w:val="00FC619D"/>
    <w:rsid w:val="00FC6F3A"/>
    <w:rsid w:val="00FC798E"/>
    <w:rsid w:val="00FD0540"/>
    <w:rsid w:val="00FD066F"/>
    <w:rsid w:val="00FD141D"/>
    <w:rsid w:val="00FD1471"/>
    <w:rsid w:val="00FD147F"/>
    <w:rsid w:val="00FD2D9A"/>
    <w:rsid w:val="00FD2F5F"/>
    <w:rsid w:val="00FD37DF"/>
    <w:rsid w:val="00FD3841"/>
    <w:rsid w:val="00FD6F3C"/>
    <w:rsid w:val="00FD7E79"/>
    <w:rsid w:val="00FE05EE"/>
    <w:rsid w:val="00FE0CF1"/>
    <w:rsid w:val="00FE2067"/>
    <w:rsid w:val="00FE352C"/>
    <w:rsid w:val="00FE4248"/>
    <w:rsid w:val="00FE45D8"/>
    <w:rsid w:val="00FE48DC"/>
    <w:rsid w:val="00FE4B94"/>
    <w:rsid w:val="00FE57BD"/>
    <w:rsid w:val="00FF23B8"/>
    <w:rsid w:val="00FF2BB5"/>
    <w:rsid w:val="00FF4154"/>
    <w:rsid w:val="00FF57D1"/>
    <w:rsid w:val="00FF5A49"/>
    <w:rsid w:val="00FF5A96"/>
    <w:rsid w:val="00FF6159"/>
    <w:rsid w:val="00FF6416"/>
    <w:rsid w:val="00F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02838"/>
  <w15:docId w15:val="{6831E08B-A44C-406F-82DC-F13404DF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19D"/>
    <w:rPr>
      <w:sz w:val="22"/>
      <w:lang w:eastAsia="en-US"/>
    </w:rPr>
  </w:style>
  <w:style w:type="paragraph" w:styleId="Heading1">
    <w:name w:val="heading 1"/>
    <w:aliases w:val="Heading 1 Char Char,indice,H1,SAHeading 1,Level 1 Head,Heading 0,SOUS-TITRE 1,Tempo Heading 1,章,ÕÂ,L1 Heading 1,h1,1st level,h11,1st level1,heading 11,h12,1st level2,heading 12,h111,1st level11,heading 111,h13,1st level3,heading 13,h112,h121"/>
    <w:basedOn w:val="Normal"/>
    <w:next w:val="Normal"/>
    <w:qFormat/>
    <w:pPr>
      <w:keepNext/>
      <w:outlineLvl w:val="0"/>
    </w:pPr>
    <w:rPr>
      <w:rFonts w:ascii="Arial" w:hAnsi="Arial"/>
      <w:b/>
      <w:i/>
      <w:kern w:val="28"/>
      <w:sz w:val="28"/>
    </w:rPr>
  </w:style>
  <w:style w:type="paragraph" w:styleId="Heading2">
    <w:name w:val="heading 2"/>
    <w:aliases w:val="标题2,heading 2,Chapter X.X. Statement,h2,2,Header 2,l2,Level 2 Head,H2,PIM2,Heading 2 Hidden,Heading 2 CCBS,Titre3,HD2,sect 1.2,H21,sect 1.21,H22,sect 1.22,H211,sect 1.211,H23,sect 1.23,H212,sect 1.212,第一章 标题 2,DO,DO NOT USE_h2,chn,2nd level,子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</w:rPr>
  </w:style>
  <w:style w:type="paragraph" w:styleId="Heading3">
    <w:name w:val="heading 3"/>
    <w:aliases w:val="3,Chapter X.X.X.,Level 3 Head,H3,level_3,PIM 3,章标题1,h4,h3,Heading 3 - old,3rd level,子系统,sect1.2.3,sect1.2.31,sect1.2.32,sect1.2.311,sect1.2.33,sect1.2.312,1.1.1,l3,CT,Level 3 Topic Heading,list 3,Head 3,PRTM Heading 3,BOD 0,1.1.1标题 3,Bold Head"/>
    <w:basedOn w:val="Normal"/>
    <w:next w:val="Normal"/>
    <w:qFormat/>
    <w:pPr>
      <w:keepNext/>
      <w:spacing w:before="240" w:after="60"/>
      <w:outlineLvl w:val="2"/>
    </w:pPr>
    <w:rPr>
      <w:b/>
    </w:rPr>
  </w:style>
  <w:style w:type="paragraph" w:styleId="Heading4">
    <w:name w:val="heading 4"/>
    <w:aliases w:val="H4,bullet,bl,bb,4,. (A.),PFDL - Heading 4,Heading 4 p,Wyeth - Heading 4,mxHeading4,PIM 4,H41,H42,H43,H44,H45,H46,H47,H48,H49,H410,H411,H421,H431,H441,H451,H461,H471,H481,H491,H4101,H412,H422,H432,H442,H452,H462,H472,H482,H492,H4102,H4111,H4211"/>
    <w:basedOn w:val="Normal"/>
    <w:next w:val="Normal"/>
    <w:qFormat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aliases w:val=". (1.),PFDL - Heading 5,Block Label,Heading 5 p,Wyeth - Heading 5,H5,mxHeading5,dash,ds,dd,Roman list,Level 3 - i,h5,Head5,5,Heading5,5 sub-bullet,sb,H5-Heading 5,l5,heading5,Second Subheading,dash1,ds1,dd1,dash2,ds2,dd2,dash3,ds3,dd3,dash4"/>
    <w:basedOn w:val="Normal"/>
    <w:next w:val="Normal"/>
    <w:qFormat/>
    <w:pPr>
      <w:spacing w:before="240" w:after="60"/>
      <w:outlineLvl w:val="4"/>
    </w:pPr>
    <w:rPr>
      <w:rFonts w:ascii="Arial" w:hAnsi="Arial"/>
    </w:rPr>
  </w:style>
  <w:style w:type="paragraph" w:styleId="Heading6">
    <w:name w:val="heading 6"/>
    <w:aliases w:val=". (a.),H6,Legal Level 1.,Bullet list,PIM 6,BOD 4,h6,Third Subheading,Heading6,sub-dash,sd,7 sub-dash,6,Requirement,hd6,fcl,figurecapl,T1,Subdash,cnp,Caption number (page-wide),ITT t6,PA Appendix,sub-dash1,sd1,51,sub-dash2,sd2,52,L"/>
    <w:basedOn w:val="Heading5"/>
    <w:next w:val="Normal"/>
    <w:qFormat/>
    <w:pPr>
      <w:ind w:left="720"/>
      <w:outlineLvl w:val="5"/>
    </w:pPr>
    <w:rPr>
      <w:i/>
    </w:rPr>
  </w:style>
  <w:style w:type="paragraph" w:styleId="Heading7">
    <w:name w:val="heading 7"/>
    <w:aliases w:val=". [(1)],Appendix Heading,Appendix Heading1,appendix,Append,Legal Level 1.1.,letter list,PIM 7,Heading7,7,Objective,ExhibitTitle,heading7,req3,st,h7,SDL title,hd7,fcs,figurecaps,Appendix Major,cnc,Caption number (column-wide),ITT t7,1.标题"/>
    <w:basedOn w:val="Normal"/>
    <w:next w:val="Normal"/>
    <w:uiPriority w:val="99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aliases w:val=". [(a)],Appendix Subheading,Appendix,8,FigureTitle,Condition,requirement,req2,req,figure title,hd8,h8,Legal Level 1.1.1.,注意框体,Legal Level 1Heading 8,tt,Appendix Minor,Annex,Annex2,Appendix1,Annex3,Appendix2,ctp,Caption text (page-wide),ITT t8"/>
    <w:basedOn w:val="Normal"/>
    <w:next w:val="Normal"/>
    <w:uiPriority w:val="99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aliases w:val=". [(iii)],Appendix Subheading 2,append,Legal Level 1.1.1.1.,Titre 10,Annex1,Appen 1,Titre 101,Annex11,Appen 11,Titre 102,Annex12,Appen 12,ctc,Caption text (column-wide),ITT t9,App Heading,App Heading1,App Heading2,progress,progress1,progress2"/>
    <w:basedOn w:val="Normal"/>
    <w:next w:val="Normal"/>
    <w:uiPriority w:val="9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customStyle="1" w:styleId="AttentionLine">
    <w:name w:val="Attention Line"/>
    <w:basedOn w:val="BodyText"/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BodyText2"/>
  </w:style>
  <w:style w:type="paragraph" w:styleId="BodyText2">
    <w:name w:val="Body Text 2"/>
    <w:basedOn w:val="Normal"/>
    <w:pPr>
      <w:spacing w:after="120"/>
      <w:ind w:left="360"/>
    </w:pPr>
  </w:style>
  <w:style w:type="paragraph" w:customStyle="1" w:styleId="BodyText4">
    <w:name w:val="Body Text 4"/>
    <w:basedOn w:val="BodyText2"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ChannelCompanySupportingCustomer">
    <w:name w:val="ChannelCompanySupportingCustomer"/>
    <w:rPr>
      <w:sz w:val="22"/>
      <w:lang w:eastAsia="en-US"/>
    </w:rPr>
  </w:style>
  <w:style w:type="paragraph" w:customStyle="1" w:styleId="ChannelCompanySupportingCustomer1">
    <w:name w:val="ChannelCompanySupportingCustomer1"/>
    <w:rPr>
      <w:sz w:val="22"/>
      <w:lang w:eastAsia="en-US"/>
    </w:rPr>
  </w:style>
  <w:style w:type="paragraph" w:customStyle="1" w:styleId="ChannelCompanySupportingCustomer2">
    <w:name w:val="ChannelCompanySupportingCustomer2"/>
    <w:rPr>
      <w:sz w:val="22"/>
      <w:lang w:eastAsia="en-US"/>
    </w:rPr>
  </w:style>
  <w:style w:type="paragraph" w:customStyle="1" w:styleId="ChannelCompanySupportingCustomer3">
    <w:name w:val="ChannelCompanySupportingCustomer3"/>
    <w:rPr>
      <w:sz w:val="22"/>
      <w:lang w:eastAsia="en-US"/>
    </w:rPr>
  </w:style>
  <w:style w:type="paragraph" w:customStyle="1" w:styleId="CustomerCompanyRefBookmark">
    <w:name w:val="CustomerCompanyRefBookmark"/>
    <w:rPr>
      <w:sz w:val="22"/>
      <w:lang w:eastAsia="en-US"/>
    </w:rPr>
  </w:style>
  <w:style w:type="paragraph" w:styleId="Date">
    <w:name w:val="Date"/>
    <w:basedOn w:val="Normal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sideAddress">
    <w:name w:val="Inside Address"/>
    <w:basedOn w:val="Normal"/>
  </w:style>
  <w:style w:type="paragraph" w:customStyle="1" w:styleId="LinePic">
    <w:name w:val="LinePic"/>
    <w:rPr>
      <w:sz w:val="22"/>
      <w:lang w:eastAsia="en-US"/>
    </w:rPr>
  </w:style>
  <w:style w:type="paragraph" w:styleId="List2">
    <w:name w:val="List 2"/>
    <w:basedOn w:val="Normal"/>
    <w:pPr>
      <w:ind w:left="720" w:hanging="360"/>
    </w:pPr>
  </w:style>
  <w:style w:type="paragraph" w:styleId="ListBullet2">
    <w:name w:val="List Bullet 2"/>
    <w:basedOn w:val="Normal"/>
    <w:pPr>
      <w:ind w:left="720" w:hanging="360"/>
    </w:pPr>
  </w:style>
  <w:style w:type="paragraph" w:styleId="ListBullet3">
    <w:name w:val="List Bullet 3"/>
    <w:basedOn w:val="Normal"/>
    <w:pPr>
      <w:ind w:left="1080" w:hanging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MessageHeader">
    <w:name w:val="Message Header"/>
    <w:basedOn w:val="Normal"/>
    <w:pPr>
      <w:ind w:left="1080" w:hanging="1080"/>
    </w:pPr>
    <w:rPr>
      <w:rFonts w:ascii="Arial" w:hAnsi="Arial"/>
      <w:sz w:val="24"/>
    </w:rPr>
  </w:style>
  <w:style w:type="character" w:styleId="PageNumber">
    <w:name w:val="page number"/>
    <w:basedOn w:val="DefaultParagraphFont"/>
  </w:style>
  <w:style w:type="paragraph" w:customStyle="1" w:styleId="Proposal">
    <w:name w:val="Proposal"/>
    <w:basedOn w:val="Normal"/>
    <w:pPr>
      <w:jc w:val="center"/>
    </w:pPr>
    <w:rPr>
      <w:rFonts w:ascii="Arial" w:hAnsi="Arial"/>
      <w:b/>
      <w:i/>
      <w:sz w:val="28"/>
    </w:rPr>
  </w:style>
  <w:style w:type="paragraph" w:styleId="Salutation">
    <w:name w:val="Salutation"/>
    <w:basedOn w:val="Normal"/>
  </w:style>
  <w:style w:type="paragraph" w:customStyle="1" w:styleId="MessageHeaderLast">
    <w:name w:val="Message Header Last"/>
    <w:basedOn w:val="MessageHeader"/>
    <w:next w:val="BodyText"/>
    <w:pPr>
      <w:keepLines/>
      <w:tabs>
        <w:tab w:val="left" w:pos="3600"/>
        <w:tab w:val="left" w:pos="4680"/>
      </w:tabs>
      <w:spacing w:after="360"/>
      <w:ind w:right="2880"/>
    </w:pPr>
    <w:rPr>
      <w:sz w:val="20"/>
    </w:rPr>
  </w:style>
  <w:style w:type="paragraph" w:customStyle="1" w:styleId="DocumentLabel">
    <w:name w:val="Document Label"/>
    <w:basedOn w:val="Normal"/>
    <w:pPr>
      <w:keepNext/>
      <w:keepLines/>
      <w:spacing w:before="240" w:after="360"/>
    </w:pPr>
    <w:rPr>
      <w:b/>
      <w:kern w:val="28"/>
      <w:sz w:val="36"/>
    </w:rPr>
  </w:style>
  <w:style w:type="character" w:customStyle="1" w:styleId="MessageHeaderLabel">
    <w:name w:val="Message Header Label"/>
    <w:rPr>
      <w:rFonts w:ascii="Arial" w:hAnsi="Arial"/>
      <w:b/>
      <w:caps/>
      <w:sz w:val="18"/>
    </w:rPr>
  </w:style>
  <w:style w:type="paragraph" w:customStyle="1" w:styleId="MessageHeaderFirst">
    <w:name w:val="Message Header First"/>
    <w:basedOn w:val="MessageHeader"/>
    <w:next w:val="MessageHeader"/>
    <w:pPr>
      <w:keepLines/>
      <w:tabs>
        <w:tab w:val="left" w:pos="3600"/>
        <w:tab w:val="left" w:pos="4680"/>
      </w:tabs>
      <w:spacing w:before="120" w:after="240"/>
      <w:ind w:right="2880"/>
    </w:pPr>
    <w:rPr>
      <w:sz w:val="20"/>
    </w:rPr>
  </w:style>
  <w:style w:type="paragraph" w:styleId="BodyTextIndent">
    <w:name w:val="Body Text Indent"/>
    <w:basedOn w:val="Normal"/>
    <w:pPr>
      <w:ind w:left="360"/>
    </w:pPr>
    <w:rPr>
      <w:sz w:val="20"/>
    </w:rPr>
  </w:style>
  <w:style w:type="paragraph" w:customStyle="1" w:styleId="tableheading">
    <w:name w:val="table heading"/>
    <w:basedOn w:val="Normal"/>
    <w:rsid w:val="004B547C"/>
    <w:pPr>
      <w:spacing w:before="60"/>
    </w:pPr>
    <w:rPr>
      <w:i/>
      <w:iCs/>
      <w:sz w:val="18"/>
      <w:szCs w:val="18"/>
    </w:rPr>
  </w:style>
  <w:style w:type="table" w:styleId="TableGrid">
    <w:name w:val="Table Grid"/>
    <w:basedOn w:val="TableNormal"/>
    <w:rsid w:val="00401BF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6D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6DF"/>
    <w:rPr>
      <w:sz w:val="18"/>
      <w:szCs w:val="18"/>
      <w:lang w:eastAsia="en-US"/>
    </w:rPr>
  </w:style>
  <w:style w:type="paragraph" w:customStyle="1" w:styleId="Default">
    <w:name w:val="Default"/>
    <w:rsid w:val="00B4633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67B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C1E23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paragraph" w:customStyle="1" w:styleId="1">
    <w:name w:val="列出段落1"/>
    <w:basedOn w:val="Normal"/>
    <w:uiPriority w:val="99"/>
    <w:rsid w:val="00C476A4"/>
    <w:pPr>
      <w:ind w:firstLineChars="200" w:firstLine="420"/>
    </w:pPr>
    <w:rPr>
      <w:rFonts w:ascii="Arial" w:eastAsia="SimSun" w:hAnsi="Arial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F80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15F80"/>
    <w:rPr>
      <w:sz w:val="22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F80"/>
    <w:rPr>
      <w:b/>
      <w:bCs/>
      <w:sz w:val="22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4B7187"/>
    <w:rPr>
      <w:color w:val="0563C1"/>
      <w:u w:val="single"/>
    </w:rPr>
  </w:style>
  <w:style w:type="paragraph" w:styleId="Revision">
    <w:name w:val="Revision"/>
    <w:hidden/>
    <w:uiPriority w:val="99"/>
    <w:semiHidden/>
    <w:rsid w:val="002F68DD"/>
    <w:rPr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23336-358C-4FFF-9888-548408747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Allen-Bradley Company, Inc.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GTS Project Management</dc:subject>
  <dc:creator>Gabi Surber</dc:creator>
  <cp:keywords>Meeting Minutes</cp:keywords>
  <cp:lastModifiedBy>Jose Sai He</cp:lastModifiedBy>
  <cp:revision>7</cp:revision>
  <cp:lastPrinted>2005-11-01T05:54:00Z</cp:lastPrinted>
  <dcterms:created xsi:type="dcterms:W3CDTF">2022-09-14T05:59:00Z</dcterms:created>
  <dcterms:modified xsi:type="dcterms:W3CDTF">2022-09-14T06:17:00Z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1">
    <vt:lpwstr/>
  </property>
  <property fmtid="{D5CDD505-2E9C-101B-9397-08002B2CF9AE}" pid="3" name="F_2">
    <vt:lpwstr>北京泰德制药</vt:lpwstr>
  </property>
  <property fmtid="{D5CDD505-2E9C-101B-9397-08002B2CF9AE}" pid="4" name="F_3">
    <vt:lpwstr>健康产业园整体解决方案</vt:lpwstr>
  </property>
  <property fmtid="{D5CDD505-2E9C-101B-9397-08002B2CF9AE}" pid="5" name="F_4">
    <vt:lpwstr>P5CNS00023</vt:lpwstr>
  </property>
  <property fmtid="{D5CDD505-2E9C-101B-9397-08002B2CF9AE}" pid="6" name="F_5">
    <vt:lpwstr/>
  </property>
  <property fmtid="{D5CDD505-2E9C-101B-9397-08002B2CF9AE}" pid="7" name="F_6">
    <vt:lpwstr/>
  </property>
  <property fmtid="{D5CDD505-2E9C-101B-9397-08002B2CF9AE}" pid="8" name="F_7">
    <vt:lpwstr/>
  </property>
  <property fmtid="{D5CDD505-2E9C-101B-9397-08002B2CF9AE}" pid="9" name="F_8">
    <vt:lpwstr/>
  </property>
  <property fmtid="{D5CDD505-2E9C-101B-9397-08002B2CF9AE}" pid="10" name="F_9">
    <vt:lpwstr/>
  </property>
  <property fmtid="{D5CDD505-2E9C-101B-9397-08002B2CF9AE}" pid="11" name="F_10">
    <vt:lpwstr/>
  </property>
  <property fmtid="{D5CDD505-2E9C-101B-9397-08002B2CF9AE}" pid="12" name="F_11">
    <vt:lpwstr/>
  </property>
  <property fmtid="{D5CDD505-2E9C-101B-9397-08002B2CF9AE}" pid="13" name="F_12">
    <vt:lpwstr/>
  </property>
  <property fmtid="{D5CDD505-2E9C-101B-9397-08002B2CF9AE}" pid="14" name="F_13">
    <vt:lpwstr>王爱民/邹磊</vt:lpwstr>
  </property>
  <property fmtid="{D5CDD505-2E9C-101B-9397-08002B2CF9AE}" pid="15" name="F_14">
    <vt:lpwstr/>
  </property>
  <property fmtid="{D5CDD505-2E9C-101B-9397-08002B2CF9AE}" pid="16" name="F_15">
    <vt:lpwstr/>
  </property>
  <property fmtid="{D5CDD505-2E9C-101B-9397-08002B2CF9AE}" pid="17" name="F_16">
    <vt:lpwstr/>
  </property>
  <property fmtid="{D5CDD505-2E9C-101B-9397-08002B2CF9AE}" pid="18" name="F_17">
    <vt:lpwstr/>
  </property>
  <property fmtid="{D5CDD505-2E9C-101B-9397-08002B2CF9AE}" pid="19" name="F_18">
    <vt:lpwstr/>
  </property>
  <property fmtid="{D5CDD505-2E9C-101B-9397-08002B2CF9AE}" pid="20" name="F_19">
    <vt:lpwstr>V&lt;1.0&gt;</vt:lpwstr>
  </property>
  <property fmtid="{D5CDD505-2E9C-101B-9397-08002B2CF9AE}" pid="21" name="F_20">
    <vt:lpwstr/>
  </property>
  <property fmtid="{D5CDD505-2E9C-101B-9397-08002B2CF9AE}" pid="22" name="F_21">
    <vt:lpwstr/>
  </property>
  <property fmtid="{D5CDD505-2E9C-101B-9397-08002B2CF9AE}" pid="23" name="F_22">
    <vt:lpwstr/>
  </property>
  <property fmtid="{D5CDD505-2E9C-101B-9397-08002B2CF9AE}" pid="24" name="F_23">
    <vt:lpwstr/>
  </property>
  <property fmtid="{D5CDD505-2E9C-101B-9397-08002B2CF9AE}" pid="25" name="F_24">
    <vt:lpwstr/>
  </property>
  <property fmtid="{D5CDD505-2E9C-101B-9397-08002B2CF9AE}" pid="26" name="F_25">
    <vt:lpwstr/>
  </property>
  <property fmtid="{D5CDD505-2E9C-101B-9397-08002B2CF9AE}" pid="27" name="F_26">
    <vt:lpwstr/>
  </property>
  <property fmtid="{D5CDD505-2E9C-101B-9397-08002B2CF9AE}" pid="28" name="F_27">
    <vt:lpwstr/>
  </property>
  <property fmtid="{D5CDD505-2E9C-101B-9397-08002B2CF9AE}" pid="29" name="F_28">
    <vt:lpwstr>QNOAB0043A</vt:lpwstr>
  </property>
  <property fmtid="{D5CDD505-2E9C-101B-9397-08002B2CF9AE}" pid="30" name="F_29">
    <vt:lpwstr/>
  </property>
  <property fmtid="{D5CDD505-2E9C-101B-9397-08002B2CF9AE}" pid="31" name="F_30">
    <vt:lpwstr/>
  </property>
  <property fmtid="{D5CDD505-2E9C-101B-9397-08002B2CF9AE}" pid="32" name="F_31">
    <vt:lpwstr/>
  </property>
  <property fmtid="{D5CDD505-2E9C-101B-9397-08002B2CF9AE}" pid="33" name="F_32">
    <vt:lpwstr/>
  </property>
  <property fmtid="{D5CDD505-2E9C-101B-9397-08002B2CF9AE}" pid="34" name="F_33">
    <vt:lpwstr/>
  </property>
  <property fmtid="{D5CDD505-2E9C-101B-9397-08002B2CF9AE}" pid="35" name="F_34">
    <vt:lpwstr/>
  </property>
  <property fmtid="{D5CDD505-2E9C-101B-9397-08002B2CF9AE}" pid="36" name="F_35">
    <vt:lpwstr/>
  </property>
  <property fmtid="{D5CDD505-2E9C-101B-9397-08002B2CF9AE}" pid="37" name="F_36">
    <vt:lpwstr/>
  </property>
  <property fmtid="{D5CDD505-2E9C-101B-9397-08002B2CF9AE}" pid="38" name="F_37">
    <vt:lpwstr/>
  </property>
  <property fmtid="{D5CDD505-2E9C-101B-9397-08002B2CF9AE}" pid="39" name="F_38">
    <vt:lpwstr/>
  </property>
  <property fmtid="{D5CDD505-2E9C-101B-9397-08002B2CF9AE}" pid="40" name="F_39">
    <vt:lpwstr/>
  </property>
  <property fmtid="{D5CDD505-2E9C-101B-9397-08002B2CF9AE}" pid="41" name="F_40">
    <vt:lpwstr>王爱民/邹磊</vt:lpwstr>
  </property>
  <property fmtid="{D5CDD505-2E9C-101B-9397-08002B2CF9AE}" pid="42" name="F_41">
    <vt:lpwstr>&lt;PPPP&gt;-CLO-(nn)-en</vt:lpwstr>
  </property>
  <property fmtid="{D5CDD505-2E9C-101B-9397-08002B2CF9AE}" pid="43" name="F_42">
    <vt:lpwstr/>
  </property>
  <property fmtid="{D5CDD505-2E9C-101B-9397-08002B2CF9AE}" pid="44" name="F_43">
    <vt:lpwstr>&lt;root path&gt;\1.Project\08. Close</vt:lpwstr>
  </property>
  <property fmtid="{D5CDD505-2E9C-101B-9397-08002B2CF9AE}" pid="45" name="F_44">
    <vt:lpwstr/>
  </property>
  <property fmtid="{D5CDD505-2E9C-101B-9397-08002B2CF9AE}" pid="46" name="F_45">
    <vt:lpwstr/>
  </property>
  <property fmtid="{D5CDD505-2E9C-101B-9397-08002B2CF9AE}" pid="47" name="F_46">
    <vt:lpwstr/>
  </property>
  <property fmtid="{D5CDD505-2E9C-101B-9397-08002B2CF9AE}" pid="48" name="F_47">
    <vt:lpwstr/>
  </property>
  <property fmtid="{D5CDD505-2E9C-101B-9397-08002B2CF9AE}" pid="49" name="F_48">
    <vt:lpwstr/>
  </property>
  <property fmtid="{D5CDD505-2E9C-101B-9397-08002B2CF9AE}" pid="50" name="F_49">
    <vt:lpwstr/>
  </property>
  <property fmtid="{D5CDD505-2E9C-101B-9397-08002B2CF9AE}" pid="51" name="F_50">
    <vt:lpwstr/>
  </property>
  <property fmtid="{D5CDD505-2E9C-101B-9397-08002B2CF9AE}" pid="52" name="F_51">
    <vt:lpwstr/>
  </property>
  <property fmtid="{D5CDD505-2E9C-101B-9397-08002B2CF9AE}" pid="53" name="F_52">
    <vt:lpwstr/>
  </property>
  <property fmtid="{D5CDD505-2E9C-101B-9397-08002B2CF9AE}" pid="54" name="F_53">
    <vt:lpwstr/>
  </property>
  <property fmtid="{D5CDD505-2E9C-101B-9397-08002B2CF9AE}" pid="55" name="F_54">
    <vt:lpwstr/>
  </property>
  <property fmtid="{D5CDD505-2E9C-101B-9397-08002B2CF9AE}" pid="56" name="F_55">
    <vt:lpwstr/>
  </property>
  <property fmtid="{D5CDD505-2E9C-101B-9397-08002B2CF9AE}" pid="57" name="F_56">
    <vt:lpwstr/>
  </property>
  <property fmtid="{D5CDD505-2E9C-101B-9397-08002B2CF9AE}" pid="58" name="F_57">
    <vt:lpwstr/>
  </property>
  <property fmtid="{D5CDD505-2E9C-101B-9397-08002B2CF9AE}" pid="59" name="F_58">
    <vt:lpwstr/>
  </property>
  <property fmtid="{D5CDD505-2E9C-101B-9397-08002B2CF9AE}" pid="60" name="F_59">
    <vt:lpwstr/>
  </property>
  <property fmtid="{D5CDD505-2E9C-101B-9397-08002B2CF9AE}" pid="61" name="F_60">
    <vt:lpwstr/>
  </property>
  <property fmtid="{D5CDD505-2E9C-101B-9397-08002B2CF9AE}" pid="62" name="F_61">
    <vt:lpwstr/>
  </property>
  <property fmtid="{D5CDD505-2E9C-101B-9397-08002B2CF9AE}" pid="63" name="F_62">
    <vt:lpwstr/>
  </property>
  <property fmtid="{D5CDD505-2E9C-101B-9397-08002B2CF9AE}" pid="64" name="F_63">
    <vt:lpwstr/>
  </property>
  <property fmtid="{D5CDD505-2E9C-101B-9397-08002B2CF9AE}" pid="65" name="F_64">
    <vt:lpwstr/>
  </property>
  <property fmtid="{D5CDD505-2E9C-101B-9397-08002B2CF9AE}" pid="66" name="F_65">
    <vt:lpwstr/>
  </property>
  <property fmtid="{D5CDD505-2E9C-101B-9397-08002B2CF9AE}" pid="67" name="F_66">
    <vt:lpwstr/>
  </property>
  <property fmtid="{D5CDD505-2E9C-101B-9397-08002B2CF9AE}" pid="68" name="F_67">
    <vt:lpwstr/>
  </property>
  <property fmtid="{D5CDD505-2E9C-101B-9397-08002B2CF9AE}" pid="69" name="F_68">
    <vt:lpwstr/>
  </property>
  <property fmtid="{D5CDD505-2E9C-101B-9397-08002B2CF9AE}" pid="70" name="F_69">
    <vt:lpwstr/>
  </property>
  <property fmtid="{D5CDD505-2E9C-101B-9397-08002B2CF9AE}" pid="71" name="F_70">
    <vt:lpwstr/>
  </property>
  <property fmtid="{D5CDD505-2E9C-101B-9397-08002B2CF9AE}" pid="72" name="F_71">
    <vt:lpwstr/>
  </property>
  <property fmtid="{D5CDD505-2E9C-101B-9397-08002B2CF9AE}" pid="73" name="F_72">
    <vt:lpwstr/>
  </property>
  <property fmtid="{D5CDD505-2E9C-101B-9397-08002B2CF9AE}" pid="74" name="F_73">
    <vt:lpwstr/>
  </property>
  <property fmtid="{D5CDD505-2E9C-101B-9397-08002B2CF9AE}" pid="75" name="F_74">
    <vt:lpwstr/>
  </property>
  <property fmtid="{D5CDD505-2E9C-101B-9397-08002B2CF9AE}" pid="76" name="F_75">
    <vt:lpwstr>北京泰德MES实施范围与方法交流会议</vt:lpwstr>
  </property>
  <property fmtid="{D5CDD505-2E9C-101B-9397-08002B2CF9AE}" pid="77" name="F_76">
    <vt:lpwstr/>
  </property>
  <property fmtid="{D5CDD505-2E9C-101B-9397-08002B2CF9AE}" pid="78" name="F_77">
    <vt:lpwstr/>
  </property>
  <property fmtid="{D5CDD505-2E9C-101B-9397-08002B2CF9AE}" pid="79" name="F_78">
    <vt:lpwstr/>
  </property>
  <property fmtid="{D5CDD505-2E9C-101B-9397-08002B2CF9AE}" pid="80" name="F_79">
    <vt:lpwstr/>
  </property>
  <property fmtid="{D5CDD505-2E9C-101B-9397-08002B2CF9AE}" pid="81" name="F_80">
    <vt:lpwstr/>
  </property>
  <property fmtid="{D5CDD505-2E9C-101B-9397-08002B2CF9AE}" pid="82" name="F_81">
    <vt:lpwstr/>
  </property>
  <property fmtid="{D5CDD505-2E9C-101B-9397-08002B2CF9AE}" pid="83" name="F_82">
    <vt:lpwstr/>
  </property>
  <property fmtid="{D5CDD505-2E9C-101B-9397-08002B2CF9AE}" pid="84" name="F_83">
    <vt:lpwstr/>
  </property>
  <property fmtid="{D5CDD505-2E9C-101B-9397-08002B2CF9AE}" pid="85" name="F_84">
    <vt:lpwstr/>
  </property>
  <property fmtid="{D5CDD505-2E9C-101B-9397-08002B2CF9AE}" pid="86" name="F_85">
    <vt:lpwstr/>
  </property>
  <property fmtid="{D5CDD505-2E9C-101B-9397-08002B2CF9AE}" pid="87" name="F_86">
    <vt:lpwstr/>
  </property>
  <property fmtid="{D5CDD505-2E9C-101B-9397-08002B2CF9AE}" pid="88" name="F_87">
    <vt:lpwstr/>
  </property>
  <property fmtid="{D5CDD505-2E9C-101B-9397-08002B2CF9AE}" pid="89" name="F_88">
    <vt:lpwstr/>
  </property>
  <property fmtid="{D5CDD505-2E9C-101B-9397-08002B2CF9AE}" pid="90" name="F_89">
    <vt:lpwstr/>
  </property>
  <property fmtid="{D5CDD505-2E9C-101B-9397-08002B2CF9AE}" pid="91" name="F_90">
    <vt:lpwstr/>
  </property>
  <property fmtid="{D5CDD505-2E9C-101B-9397-08002B2CF9AE}" pid="92" name="F_91">
    <vt:lpwstr/>
  </property>
  <property fmtid="{D5CDD505-2E9C-101B-9397-08002B2CF9AE}" pid="93" name="F_92">
    <vt:lpwstr/>
  </property>
  <property fmtid="{D5CDD505-2E9C-101B-9397-08002B2CF9AE}" pid="94" name="F_93">
    <vt:lpwstr/>
  </property>
  <property fmtid="{D5CDD505-2E9C-101B-9397-08002B2CF9AE}" pid="95" name="F_94">
    <vt:lpwstr/>
  </property>
  <property fmtid="{D5CDD505-2E9C-101B-9397-08002B2CF9AE}" pid="96" name="F_95">
    <vt:lpwstr/>
  </property>
  <property fmtid="{D5CDD505-2E9C-101B-9397-08002B2CF9AE}" pid="97" name="F_96">
    <vt:lpwstr/>
  </property>
  <property fmtid="{D5CDD505-2E9C-101B-9397-08002B2CF9AE}" pid="98" name="F_97">
    <vt:lpwstr/>
  </property>
  <property fmtid="{D5CDD505-2E9C-101B-9397-08002B2CF9AE}" pid="99" name="F_98">
    <vt:lpwstr/>
  </property>
  <property fmtid="{D5CDD505-2E9C-101B-9397-08002B2CF9AE}" pid="100" name="F_99">
    <vt:lpwstr/>
  </property>
  <property fmtid="{D5CDD505-2E9C-101B-9397-08002B2CF9AE}" pid="101" name="F_100">
    <vt:lpwstr/>
  </property>
  <property fmtid="{D5CDD505-2E9C-101B-9397-08002B2CF9AE}" pid="102" name="F_101">
    <vt:lpwstr/>
  </property>
  <property fmtid="{D5CDD505-2E9C-101B-9397-08002B2CF9AE}" pid="103" name="F_102">
    <vt:lpwstr/>
  </property>
  <property fmtid="{D5CDD505-2E9C-101B-9397-08002B2CF9AE}" pid="104" name="F_103">
    <vt:lpwstr/>
  </property>
  <property fmtid="{D5CDD505-2E9C-101B-9397-08002B2CF9AE}" pid="105" name="F_104">
    <vt:lpwstr/>
  </property>
  <property fmtid="{D5CDD505-2E9C-101B-9397-08002B2CF9AE}" pid="106" name="F_105">
    <vt:lpwstr/>
  </property>
  <property fmtid="{D5CDD505-2E9C-101B-9397-08002B2CF9AE}" pid="107" name="F_106">
    <vt:lpwstr/>
  </property>
  <property fmtid="{D5CDD505-2E9C-101B-9397-08002B2CF9AE}" pid="108" name="F_107">
    <vt:lpwstr/>
  </property>
  <property fmtid="{D5CDD505-2E9C-101B-9397-08002B2CF9AE}" pid="109" name="F_108">
    <vt:lpwstr/>
  </property>
  <property fmtid="{D5CDD505-2E9C-101B-9397-08002B2CF9AE}" pid="110" name="F_109">
    <vt:lpwstr/>
  </property>
  <property fmtid="{D5CDD505-2E9C-101B-9397-08002B2CF9AE}" pid="111" name="F_110">
    <vt:lpwstr/>
  </property>
  <property fmtid="{D5CDD505-2E9C-101B-9397-08002B2CF9AE}" pid="112" name="F_111">
    <vt:lpwstr/>
  </property>
  <property fmtid="{D5CDD505-2E9C-101B-9397-08002B2CF9AE}" pid="113" name="F_112">
    <vt:lpwstr/>
  </property>
  <property fmtid="{D5CDD505-2E9C-101B-9397-08002B2CF9AE}" pid="114" name="F_113">
    <vt:lpwstr/>
  </property>
  <property fmtid="{D5CDD505-2E9C-101B-9397-08002B2CF9AE}" pid="115" name="F_114">
    <vt:lpwstr/>
  </property>
  <property fmtid="{D5CDD505-2E9C-101B-9397-08002B2CF9AE}" pid="116" name="F_115">
    <vt:lpwstr/>
  </property>
  <property fmtid="{D5CDD505-2E9C-101B-9397-08002B2CF9AE}" pid="117" name="F_116">
    <vt:lpwstr/>
  </property>
  <property fmtid="{D5CDD505-2E9C-101B-9397-08002B2CF9AE}" pid="118" name="F_117">
    <vt:lpwstr/>
  </property>
  <property fmtid="{D5CDD505-2E9C-101B-9397-08002B2CF9AE}" pid="119" name="F_118">
    <vt:lpwstr/>
  </property>
  <property fmtid="{D5CDD505-2E9C-101B-9397-08002B2CF9AE}" pid="120" name="F_119">
    <vt:lpwstr/>
  </property>
  <property fmtid="{D5CDD505-2E9C-101B-9397-08002B2CF9AE}" pid="121" name="F_120">
    <vt:lpwstr/>
  </property>
  <property fmtid="{D5CDD505-2E9C-101B-9397-08002B2CF9AE}" pid="122" name="F_121">
    <vt:lpwstr/>
  </property>
  <property fmtid="{D5CDD505-2E9C-101B-9397-08002B2CF9AE}" pid="123" name="F_122">
    <vt:lpwstr/>
  </property>
  <property fmtid="{D5CDD505-2E9C-101B-9397-08002B2CF9AE}" pid="124" name="F_123">
    <vt:lpwstr/>
  </property>
  <property fmtid="{D5CDD505-2E9C-101B-9397-08002B2CF9AE}" pid="125" name="F_124">
    <vt:lpwstr/>
  </property>
  <property fmtid="{D5CDD505-2E9C-101B-9397-08002B2CF9AE}" pid="126" name="F_125">
    <vt:lpwstr/>
  </property>
  <property fmtid="{D5CDD505-2E9C-101B-9397-08002B2CF9AE}" pid="127" name="F_126">
    <vt:lpwstr/>
  </property>
  <property fmtid="{D5CDD505-2E9C-101B-9397-08002B2CF9AE}" pid="128" name="F_127">
    <vt:lpwstr/>
  </property>
  <property fmtid="{D5CDD505-2E9C-101B-9397-08002B2CF9AE}" pid="129" name="F_128">
    <vt:lpwstr/>
  </property>
  <property fmtid="{D5CDD505-2E9C-101B-9397-08002B2CF9AE}" pid="130" name="F_129">
    <vt:lpwstr/>
  </property>
  <property fmtid="{D5CDD505-2E9C-101B-9397-08002B2CF9AE}" pid="131" name="F_130">
    <vt:lpwstr/>
  </property>
  <property fmtid="{D5CDD505-2E9C-101B-9397-08002B2CF9AE}" pid="132" name="F_131">
    <vt:lpwstr/>
  </property>
  <property fmtid="{D5CDD505-2E9C-101B-9397-08002B2CF9AE}" pid="133" name="F_132">
    <vt:lpwstr/>
  </property>
  <property fmtid="{D5CDD505-2E9C-101B-9397-08002B2CF9AE}" pid="134" name="F_133">
    <vt:lpwstr/>
  </property>
  <property fmtid="{D5CDD505-2E9C-101B-9397-08002B2CF9AE}" pid="135" name="F_134">
    <vt:lpwstr/>
  </property>
  <property fmtid="{D5CDD505-2E9C-101B-9397-08002B2CF9AE}" pid="136" name="F_135">
    <vt:lpwstr/>
  </property>
  <property fmtid="{D5CDD505-2E9C-101B-9397-08002B2CF9AE}" pid="137" name="F_136">
    <vt:lpwstr/>
  </property>
  <property fmtid="{D5CDD505-2E9C-101B-9397-08002B2CF9AE}" pid="138" name="F_137">
    <vt:lpwstr/>
  </property>
  <property fmtid="{D5CDD505-2E9C-101B-9397-08002B2CF9AE}" pid="139" name="F_138">
    <vt:lpwstr/>
  </property>
  <property fmtid="{D5CDD505-2E9C-101B-9397-08002B2CF9AE}" pid="140" name="F_139">
    <vt:lpwstr/>
  </property>
  <property fmtid="{D5CDD505-2E9C-101B-9397-08002B2CF9AE}" pid="141" name="F_140">
    <vt:lpwstr/>
  </property>
  <property fmtid="{D5CDD505-2E9C-101B-9397-08002B2CF9AE}" pid="142" name="F_141">
    <vt:lpwstr/>
  </property>
  <property fmtid="{D5CDD505-2E9C-101B-9397-08002B2CF9AE}" pid="143" name="F_142">
    <vt:lpwstr/>
  </property>
  <property fmtid="{D5CDD505-2E9C-101B-9397-08002B2CF9AE}" pid="144" name="F_143">
    <vt:lpwstr/>
  </property>
  <property fmtid="{D5CDD505-2E9C-101B-9397-08002B2CF9AE}" pid="145" name="F_144">
    <vt:lpwstr/>
  </property>
  <property fmtid="{D5CDD505-2E9C-101B-9397-08002B2CF9AE}" pid="146" name="F_145">
    <vt:lpwstr/>
  </property>
  <property fmtid="{D5CDD505-2E9C-101B-9397-08002B2CF9AE}" pid="147" name="F_146">
    <vt:lpwstr/>
  </property>
  <property fmtid="{D5CDD505-2E9C-101B-9397-08002B2CF9AE}" pid="148" name="F_147">
    <vt:lpwstr/>
  </property>
  <property fmtid="{D5CDD505-2E9C-101B-9397-08002B2CF9AE}" pid="149" name="F_148">
    <vt:lpwstr/>
  </property>
  <property fmtid="{D5CDD505-2E9C-101B-9397-08002B2CF9AE}" pid="150" name="F_149">
    <vt:lpwstr/>
  </property>
  <property fmtid="{D5CDD505-2E9C-101B-9397-08002B2CF9AE}" pid="151" name="F_150">
    <vt:lpwstr/>
  </property>
  <property fmtid="{D5CDD505-2E9C-101B-9397-08002B2CF9AE}" pid="152" name="PDV">
    <vt:lpwstr>1</vt:lpwstr>
  </property>
  <property fmtid="{D5CDD505-2E9C-101B-9397-08002B2CF9AE}" pid="153" name="TemplateVersion">
    <vt:lpwstr>V1.0.1</vt:lpwstr>
  </property>
</Properties>
</file>