
<file path=[Content_Types].xml><?xml version="1.0" encoding="utf-8"?>
<Types xmlns="http://schemas.openxmlformats.org/package/2006/content-types"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Ind w:w="108" w:type="dxa"/>
        <w:tblBorders>
          <w:top w:val="single" w:sz="12" w:space="0" w:color="000000"/>
          <w:left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ook w:val="0000" w:firstRow="0" w:lastRow="0" w:firstColumn="0" w:lastColumn="0" w:noHBand="0" w:noVBand="0"/>
      </w:tblPr>
      <w:tblGrid>
        <w:gridCol w:w="2099"/>
        <w:gridCol w:w="7569"/>
      </w:tblGrid>
      <w:tr w:rsidR="001F4427" w:rsidRPr="003C3F90" w14:paraId="29FBF0F8" w14:textId="77777777" w:rsidTr="003C3F90">
        <w:tc>
          <w:tcPr>
            <w:tcW w:w="9720" w:type="dxa"/>
            <w:gridSpan w:val="2"/>
            <w:tcBorders>
              <w:top w:val="single" w:sz="12" w:space="0" w:color="000000"/>
              <w:left w:val="single" w:sz="12" w:space="0" w:color="000000"/>
              <w:bottom w:val="nil"/>
              <w:right w:val="single" w:sz="12" w:space="0" w:color="000000"/>
            </w:tcBorders>
            <w:shd w:val="clear" w:color="auto" w:fill="CC3300"/>
          </w:tcPr>
          <w:p w14:paraId="51043898" w14:textId="77777777" w:rsidR="001F4427" w:rsidRPr="003C3F90" w:rsidRDefault="00A071F5" w:rsidP="001F4427">
            <w:pPr>
              <w:tabs>
                <w:tab w:val="center" w:pos="4320"/>
                <w:tab w:val="left" w:pos="6120"/>
                <w:tab w:val="right" w:pos="8640"/>
              </w:tabs>
              <w:jc w:val="center"/>
              <w:rPr>
                <w:rFonts w:ascii="微软雅黑" w:eastAsia="微软雅黑" w:hAnsi="微软雅黑" w:cs="Arial"/>
                <w:b/>
                <w:bCs/>
                <w:color w:val="FFFFFF"/>
                <w:szCs w:val="22"/>
                <w:lang w:eastAsia="zh-CN"/>
              </w:rPr>
            </w:pPr>
            <w:r w:rsidRPr="003C3F90">
              <w:rPr>
                <w:rFonts w:ascii="微软雅黑" w:eastAsia="微软雅黑" w:hAnsi="微软雅黑" w:cs="Arial" w:hint="eastAsia"/>
                <w:b/>
                <w:bCs/>
                <w:color w:val="FFFFFF"/>
                <w:szCs w:val="22"/>
                <w:lang w:eastAsia="zh-CN"/>
              </w:rPr>
              <w:t>项目信息</w:t>
            </w:r>
          </w:p>
        </w:tc>
      </w:tr>
      <w:tr w:rsidR="001F4427" w:rsidRPr="003C3F90" w14:paraId="19D7FAFF" w14:textId="77777777" w:rsidTr="003C3F9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c>
          <w:tcPr>
            <w:tcW w:w="2110" w:type="dxa"/>
            <w:tcBorders>
              <w:top w:val="nil"/>
              <w:left w:val="single" w:sz="12" w:space="0" w:color="000000"/>
              <w:bottom w:val="nil"/>
              <w:right w:val="nil"/>
            </w:tcBorders>
          </w:tcPr>
          <w:p w14:paraId="41581417" w14:textId="77777777" w:rsidR="001F4427" w:rsidRPr="003C3F90" w:rsidRDefault="0061230C" w:rsidP="00B363E5">
            <w:pPr>
              <w:rPr>
                <w:rFonts w:ascii="微软雅黑" w:eastAsia="微软雅黑" w:hAnsi="微软雅黑" w:cs="Arial"/>
                <w:szCs w:val="22"/>
              </w:rPr>
            </w:pPr>
            <w:r w:rsidRPr="003C3F90">
              <w:rPr>
                <w:rFonts w:ascii="微软雅黑" w:eastAsia="微软雅黑" w:hAnsi="微软雅黑" w:cs="Arial" w:hint="eastAsia"/>
                <w:szCs w:val="22"/>
                <w:lang w:eastAsia="zh-CN"/>
              </w:rPr>
              <w:t>项目</w:t>
            </w:r>
            <w:r w:rsidR="00B363E5" w:rsidRPr="003C3F90">
              <w:rPr>
                <w:rFonts w:ascii="微软雅黑" w:eastAsia="微软雅黑" w:hAnsi="微软雅黑" w:cs="Arial" w:hint="eastAsia"/>
                <w:szCs w:val="22"/>
                <w:lang w:eastAsia="zh-CN"/>
              </w:rPr>
              <w:t>编号</w:t>
            </w:r>
            <w:r w:rsidR="001F4427" w:rsidRPr="003C3F90">
              <w:rPr>
                <w:rFonts w:ascii="微软雅黑" w:eastAsia="微软雅黑" w:hAnsi="微软雅黑" w:cs="Arial"/>
                <w:szCs w:val="22"/>
              </w:rPr>
              <w:t>:</w:t>
            </w:r>
          </w:p>
        </w:tc>
        <w:tc>
          <w:tcPr>
            <w:tcW w:w="7610" w:type="dxa"/>
            <w:tcBorders>
              <w:top w:val="nil"/>
              <w:left w:val="nil"/>
              <w:bottom w:val="nil"/>
              <w:right w:val="single" w:sz="12" w:space="0" w:color="000000"/>
            </w:tcBorders>
          </w:tcPr>
          <w:p w14:paraId="6B078075" w14:textId="57296F26" w:rsidR="001F4427" w:rsidRPr="003C3F90" w:rsidRDefault="00CA3C88" w:rsidP="001F4427">
            <w:pPr>
              <w:rPr>
                <w:rFonts w:ascii="微软雅黑" w:eastAsia="微软雅黑" w:hAnsi="微软雅黑" w:cs="Arial"/>
                <w:szCs w:val="22"/>
                <w:lang w:eastAsia="zh-CN"/>
              </w:rPr>
            </w:pPr>
            <w:r w:rsidRPr="00CA3C88">
              <w:rPr>
                <w:rFonts w:ascii="微软雅黑" w:eastAsia="微软雅黑" w:hAnsi="微软雅黑" w:cs="Arial"/>
                <w:szCs w:val="22"/>
                <w:lang w:eastAsia="zh-CN"/>
              </w:rPr>
              <w:t>P5CNI00086</w:t>
            </w:r>
          </w:p>
        </w:tc>
      </w:tr>
      <w:tr w:rsidR="001F4427" w:rsidRPr="003C3F90" w14:paraId="6BD47A07" w14:textId="77777777" w:rsidTr="003C3F9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c>
          <w:tcPr>
            <w:tcW w:w="2110" w:type="dxa"/>
            <w:tcBorders>
              <w:top w:val="nil"/>
              <w:left w:val="single" w:sz="12" w:space="0" w:color="000000"/>
              <w:bottom w:val="nil"/>
              <w:right w:val="nil"/>
            </w:tcBorders>
          </w:tcPr>
          <w:p w14:paraId="0DC4D119" w14:textId="77777777" w:rsidR="001F4427" w:rsidRPr="003C3F90" w:rsidRDefault="00B363E5" w:rsidP="001F4427">
            <w:pPr>
              <w:rPr>
                <w:rFonts w:ascii="微软雅黑" w:eastAsia="微软雅黑" w:hAnsi="微软雅黑" w:cs="Arial"/>
                <w:szCs w:val="22"/>
              </w:rPr>
            </w:pPr>
            <w:bookmarkStart w:id="0" w:name="OLE_LINK10"/>
            <w:bookmarkStart w:id="1" w:name="OLE_LINK11"/>
            <w:r w:rsidRPr="003C3F90">
              <w:rPr>
                <w:rFonts w:ascii="微软雅黑" w:eastAsia="微软雅黑" w:hAnsi="微软雅黑" w:cs="Arial" w:hint="eastAsia"/>
                <w:szCs w:val="22"/>
                <w:lang w:eastAsia="zh-CN"/>
              </w:rPr>
              <w:t>项目名称</w:t>
            </w:r>
            <w:r w:rsidR="001F4427" w:rsidRPr="003C3F90">
              <w:rPr>
                <w:rFonts w:ascii="微软雅黑" w:eastAsia="微软雅黑" w:hAnsi="微软雅黑" w:cs="Arial"/>
                <w:szCs w:val="22"/>
              </w:rPr>
              <w:t>:</w:t>
            </w:r>
          </w:p>
        </w:tc>
        <w:tc>
          <w:tcPr>
            <w:tcW w:w="7610" w:type="dxa"/>
            <w:tcBorders>
              <w:top w:val="nil"/>
              <w:left w:val="nil"/>
              <w:bottom w:val="nil"/>
              <w:right w:val="single" w:sz="12" w:space="0" w:color="000000"/>
            </w:tcBorders>
          </w:tcPr>
          <w:p w14:paraId="529651FF" w14:textId="46CE3170" w:rsidR="001F4427" w:rsidRPr="003C3F90" w:rsidRDefault="00CA3C88" w:rsidP="002F1EA6">
            <w:pPr>
              <w:rPr>
                <w:rFonts w:ascii="微软雅黑" w:eastAsia="微软雅黑" w:hAnsi="微软雅黑" w:cs="Arial"/>
                <w:szCs w:val="22"/>
                <w:lang w:eastAsia="zh-CN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/>
                <w:lang w:eastAsia="zh-CN"/>
              </w:rPr>
              <w:t>Inno</w:t>
            </w:r>
            <w:r>
              <w:rPr>
                <w:rFonts w:ascii="微软雅黑" w:eastAsia="微软雅黑" w:hAnsi="微软雅黑"/>
                <w:color w:val="000000"/>
                <w:lang w:eastAsia="zh-CN"/>
              </w:rPr>
              <w:t>vent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lang w:eastAsia="zh-CN"/>
              </w:rPr>
              <w:t>信达</w:t>
            </w:r>
            <w:r w:rsidR="006B3FAC">
              <w:rPr>
                <w:rFonts w:ascii="微软雅黑" w:eastAsia="微软雅黑" w:hAnsi="微软雅黑" w:hint="eastAsia"/>
                <w:color w:val="000000"/>
                <w:lang w:eastAsia="zh-CN"/>
              </w:rPr>
              <w:t>MES</w:t>
            </w:r>
            <w:r w:rsidR="004639FD">
              <w:rPr>
                <w:rFonts w:ascii="微软雅黑" w:eastAsia="微软雅黑" w:hAnsi="微软雅黑" w:hint="eastAsia"/>
                <w:color w:val="000000"/>
                <w:lang w:eastAsia="zh-CN"/>
              </w:rPr>
              <w:t>二</w:t>
            </w:r>
            <w:r w:rsidR="006B3FAC">
              <w:rPr>
                <w:rFonts w:ascii="微软雅黑" w:eastAsia="微软雅黑" w:hAnsi="微软雅黑" w:hint="eastAsia"/>
                <w:color w:val="000000"/>
                <w:lang w:eastAsia="zh-CN"/>
              </w:rPr>
              <w:t>期项目</w:t>
            </w:r>
          </w:p>
        </w:tc>
      </w:tr>
      <w:bookmarkEnd w:id="0"/>
      <w:bookmarkEnd w:id="1"/>
      <w:tr w:rsidR="001F4427" w:rsidRPr="003C3F90" w14:paraId="7F3295A7" w14:textId="77777777" w:rsidTr="003C3F9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c>
          <w:tcPr>
            <w:tcW w:w="2110" w:type="dxa"/>
            <w:tcBorders>
              <w:top w:val="nil"/>
              <w:left w:val="single" w:sz="12" w:space="0" w:color="000000"/>
              <w:bottom w:val="nil"/>
              <w:right w:val="nil"/>
            </w:tcBorders>
          </w:tcPr>
          <w:p w14:paraId="515A48F1" w14:textId="77777777" w:rsidR="001F4427" w:rsidRPr="003C3F90" w:rsidRDefault="00B363E5" w:rsidP="001F4427">
            <w:pPr>
              <w:rPr>
                <w:rFonts w:ascii="微软雅黑" w:eastAsia="微软雅黑" w:hAnsi="微软雅黑" w:cs="Arial"/>
                <w:szCs w:val="22"/>
              </w:rPr>
            </w:pPr>
            <w:r w:rsidRPr="003C3F90">
              <w:rPr>
                <w:rFonts w:ascii="微软雅黑" w:eastAsia="微软雅黑" w:hAnsi="微软雅黑" w:cs="Arial" w:hint="eastAsia"/>
                <w:szCs w:val="22"/>
                <w:lang w:eastAsia="zh-CN"/>
              </w:rPr>
              <w:t>项目</w:t>
            </w:r>
            <w:r w:rsidRPr="003C3F90">
              <w:rPr>
                <w:rFonts w:ascii="微软雅黑" w:eastAsia="微软雅黑" w:hAnsi="微软雅黑" w:cs="Arial"/>
                <w:szCs w:val="22"/>
                <w:lang w:eastAsia="zh-CN"/>
              </w:rPr>
              <w:t>经理</w:t>
            </w:r>
            <w:r w:rsidR="001F4427" w:rsidRPr="003C3F90">
              <w:rPr>
                <w:rFonts w:ascii="微软雅黑" w:eastAsia="微软雅黑" w:hAnsi="微软雅黑" w:cs="Arial"/>
                <w:szCs w:val="22"/>
              </w:rPr>
              <w:t>:</w:t>
            </w:r>
          </w:p>
        </w:tc>
        <w:tc>
          <w:tcPr>
            <w:tcW w:w="7610" w:type="dxa"/>
            <w:tcBorders>
              <w:top w:val="nil"/>
              <w:left w:val="nil"/>
              <w:bottom w:val="nil"/>
              <w:right w:val="single" w:sz="12" w:space="0" w:color="000000"/>
            </w:tcBorders>
          </w:tcPr>
          <w:p w14:paraId="0FAD1CB2" w14:textId="05482133" w:rsidR="00E1371C" w:rsidRPr="003C3F90" w:rsidRDefault="00E750C3" w:rsidP="005D1275">
            <w:pPr>
              <w:rPr>
                <w:rFonts w:ascii="微软雅黑" w:eastAsia="微软雅黑" w:hAnsi="微软雅黑" w:cs="Arial"/>
                <w:szCs w:val="22"/>
                <w:lang w:eastAsia="zh-CN"/>
              </w:rPr>
            </w:pPr>
            <w:r>
              <w:rPr>
                <w:rFonts w:ascii="微软雅黑" w:eastAsia="微软雅黑" w:hAnsi="微软雅黑" w:cs="Arial" w:hint="eastAsia"/>
                <w:szCs w:val="22"/>
                <w:lang w:eastAsia="zh-CN"/>
              </w:rPr>
              <w:t>吴俊杰、</w:t>
            </w:r>
            <w:r w:rsidR="00CA3C88">
              <w:rPr>
                <w:rFonts w:ascii="微软雅黑" w:eastAsia="微软雅黑" w:hAnsi="微软雅黑" w:cs="Arial" w:hint="eastAsia"/>
                <w:szCs w:val="22"/>
                <w:lang w:eastAsia="zh-CN"/>
              </w:rPr>
              <w:t>钱骏</w:t>
            </w:r>
          </w:p>
        </w:tc>
      </w:tr>
      <w:tr w:rsidR="001F4427" w:rsidRPr="003C3F90" w14:paraId="2430C1ED" w14:textId="77777777" w:rsidTr="003C3F9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c>
          <w:tcPr>
            <w:tcW w:w="2110" w:type="dxa"/>
            <w:tcBorders>
              <w:top w:val="nil"/>
              <w:left w:val="single" w:sz="12" w:space="0" w:color="000000"/>
              <w:bottom w:val="single" w:sz="12" w:space="0" w:color="000000"/>
              <w:right w:val="nil"/>
            </w:tcBorders>
          </w:tcPr>
          <w:p w14:paraId="52A42253" w14:textId="77777777" w:rsidR="001F4427" w:rsidRPr="003C3F90" w:rsidRDefault="00B363E5" w:rsidP="001F4427">
            <w:pPr>
              <w:rPr>
                <w:rFonts w:ascii="微软雅黑" w:eastAsia="微软雅黑" w:hAnsi="微软雅黑" w:cs="Arial"/>
                <w:szCs w:val="22"/>
              </w:rPr>
            </w:pPr>
            <w:r w:rsidRPr="003C3F90">
              <w:rPr>
                <w:rFonts w:ascii="微软雅黑" w:eastAsia="微软雅黑" w:hAnsi="微软雅黑" w:cs="Arial" w:hint="eastAsia"/>
                <w:szCs w:val="22"/>
                <w:lang w:eastAsia="zh-CN"/>
              </w:rPr>
              <w:t>最终</w:t>
            </w:r>
            <w:r w:rsidRPr="003C3F90">
              <w:rPr>
                <w:rFonts w:ascii="微软雅黑" w:eastAsia="微软雅黑" w:hAnsi="微软雅黑" w:cs="Arial"/>
                <w:szCs w:val="22"/>
                <w:lang w:eastAsia="zh-CN"/>
              </w:rPr>
              <w:t>用户</w:t>
            </w:r>
            <w:r w:rsidR="001F4427" w:rsidRPr="003C3F90">
              <w:rPr>
                <w:rFonts w:ascii="微软雅黑" w:eastAsia="微软雅黑" w:hAnsi="微软雅黑" w:cs="Arial"/>
                <w:szCs w:val="22"/>
              </w:rPr>
              <w:t>:</w:t>
            </w:r>
          </w:p>
        </w:tc>
        <w:tc>
          <w:tcPr>
            <w:tcW w:w="7610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14:paraId="7DC5B153" w14:textId="50F59312" w:rsidR="001F4427" w:rsidRPr="003C3F90" w:rsidRDefault="00CA3C88" w:rsidP="002F1EA6">
            <w:pPr>
              <w:rPr>
                <w:rFonts w:ascii="微软雅黑" w:eastAsia="微软雅黑" w:hAnsi="微软雅黑" w:cs="Arial"/>
                <w:szCs w:val="22"/>
                <w:lang w:eastAsia="zh-CN"/>
              </w:rPr>
            </w:pPr>
            <w:r>
              <w:rPr>
                <w:rFonts w:ascii="微软雅黑" w:eastAsia="微软雅黑" w:hAnsi="微软雅黑" w:hint="eastAsia"/>
                <w:color w:val="000000"/>
                <w:lang w:eastAsia="zh-CN"/>
              </w:rPr>
              <w:t>信达生物制药</w:t>
            </w:r>
          </w:p>
        </w:tc>
      </w:tr>
    </w:tbl>
    <w:p w14:paraId="7D8C75D7" w14:textId="77777777" w:rsidR="001F4427" w:rsidRPr="00A3173E" w:rsidRDefault="001F4427" w:rsidP="001F4427">
      <w:pPr>
        <w:rPr>
          <w:rFonts w:ascii="微软雅黑" w:eastAsia="微软雅黑" w:hAnsi="微软雅黑"/>
          <w:lang w:eastAsia="zh-CN"/>
        </w:rPr>
      </w:pPr>
    </w:p>
    <w:tbl>
      <w:tblPr>
        <w:tblW w:w="972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954"/>
        <w:gridCol w:w="7766"/>
      </w:tblGrid>
      <w:tr w:rsidR="001F4427" w:rsidRPr="003C3F90" w14:paraId="3E4022E6" w14:textId="77777777">
        <w:tc>
          <w:tcPr>
            <w:tcW w:w="9720" w:type="dxa"/>
            <w:gridSpan w:val="2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C0C0C0" w:fill="666666"/>
          </w:tcPr>
          <w:p w14:paraId="1091A3A8" w14:textId="38387813" w:rsidR="001F4427" w:rsidRPr="003C3F90" w:rsidRDefault="00933981" w:rsidP="00221B2D">
            <w:pPr>
              <w:jc w:val="center"/>
              <w:rPr>
                <w:rFonts w:ascii="微软雅黑" w:eastAsia="微软雅黑" w:hAnsi="微软雅黑" w:cs="Arial"/>
                <w:b/>
                <w:bCs/>
                <w:color w:val="FFFFFF"/>
                <w:lang w:eastAsia="zh-CN"/>
              </w:rPr>
            </w:pPr>
            <w:r>
              <w:rPr>
                <w:rFonts w:ascii="微软雅黑" w:eastAsia="微软雅黑" w:hAnsi="微软雅黑" w:cs="Arial" w:hint="eastAsia"/>
                <w:b/>
                <w:bCs/>
                <w:color w:val="FFFFFF"/>
                <w:lang w:eastAsia="zh-CN"/>
              </w:rPr>
              <w:t>调研</w:t>
            </w:r>
            <w:r w:rsidR="00221B2D" w:rsidRPr="003C3F90">
              <w:rPr>
                <w:rFonts w:ascii="微软雅黑" w:eastAsia="微软雅黑" w:hAnsi="微软雅黑" w:cs="Arial" w:hint="eastAsia"/>
                <w:b/>
                <w:bCs/>
                <w:color w:val="FFFFFF"/>
                <w:lang w:eastAsia="zh-CN"/>
              </w:rPr>
              <w:t>信息</w:t>
            </w:r>
          </w:p>
        </w:tc>
      </w:tr>
      <w:tr w:rsidR="001F4427" w:rsidRPr="003C3F90" w14:paraId="0D40DFF7" w14:textId="77777777" w:rsidTr="006B0BF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228"/>
        </w:trPr>
        <w:tc>
          <w:tcPr>
            <w:tcW w:w="1954" w:type="dxa"/>
            <w:tcBorders>
              <w:top w:val="nil"/>
            </w:tcBorders>
          </w:tcPr>
          <w:p w14:paraId="3D87943E" w14:textId="5836DF3F" w:rsidR="001F4427" w:rsidRPr="003C3F90" w:rsidRDefault="00FA43E6" w:rsidP="001F4427">
            <w:pPr>
              <w:rPr>
                <w:rFonts w:ascii="微软雅黑" w:eastAsia="微软雅黑" w:hAnsi="微软雅黑" w:cs="Arial"/>
              </w:rPr>
            </w:pPr>
            <w:r>
              <w:rPr>
                <w:rFonts w:ascii="微软雅黑" w:eastAsia="微软雅黑" w:hAnsi="微软雅黑" w:cs="Arial" w:hint="eastAsia"/>
                <w:lang w:eastAsia="zh-CN"/>
              </w:rPr>
              <w:t>调研</w:t>
            </w:r>
            <w:r w:rsidR="00C95370">
              <w:rPr>
                <w:rFonts w:ascii="微软雅黑" w:eastAsia="微软雅黑" w:hAnsi="微软雅黑" w:cs="Arial" w:hint="eastAsia"/>
                <w:lang w:eastAsia="zh-CN"/>
              </w:rPr>
              <w:t>主题</w:t>
            </w:r>
            <w:r w:rsidR="001F4427" w:rsidRPr="003C3F90">
              <w:rPr>
                <w:rFonts w:ascii="微软雅黑" w:eastAsia="微软雅黑" w:hAnsi="微软雅黑" w:cs="Arial"/>
              </w:rPr>
              <w:t>:</w:t>
            </w:r>
          </w:p>
        </w:tc>
        <w:tc>
          <w:tcPr>
            <w:tcW w:w="7766" w:type="dxa"/>
            <w:tcBorders>
              <w:top w:val="nil"/>
            </w:tcBorders>
          </w:tcPr>
          <w:p w14:paraId="154EDB54" w14:textId="1E5E63BF" w:rsidR="001F4427" w:rsidRPr="003C3F90" w:rsidRDefault="00B80B1B" w:rsidP="0027763A">
            <w:pPr>
              <w:ind w:right="440"/>
              <w:rPr>
                <w:rFonts w:ascii="微软雅黑" w:eastAsia="微软雅黑" w:hAnsi="微软雅黑" w:cs="Arial"/>
                <w:lang w:eastAsia="zh-CN"/>
              </w:rPr>
            </w:pPr>
            <w:r>
              <w:rPr>
                <w:rFonts w:ascii="微软雅黑" w:eastAsia="微软雅黑" w:hAnsi="微软雅黑" w:cs="Arial" w:hint="eastAsia"/>
                <w:lang w:eastAsia="zh-CN"/>
              </w:rPr>
              <w:t>专题</w:t>
            </w:r>
            <w:r w:rsidR="00C95370">
              <w:rPr>
                <w:rFonts w:ascii="微软雅黑" w:eastAsia="微软雅黑" w:hAnsi="微软雅黑" w:cs="Arial" w:hint="eastAsia"/>
                <w:lang w:eastAsia="zh-CN"/>
              </w:rPr>
              <w:t>调研</w:t>
            </w:r>
          </w:p>
        </w:tc>
      </w:tr>
      <w:tr w:rsidR="001F4427" w:rsidRPr="003C3F90" w14:paraId="60C1E561" w14:textId="77777777" w:rsidTr="006B0BF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228"/>
        </w:trPr>
        <w:tc>
          <w:tcPr>
            <w:tcW w:w="1954" w:type="dxa"/>
            <w:tcBorders>
              <w:top w:val="nil"/>
              <w:bottom w:val="double" w:sz="4" w:space="0" w:color="auto"/>
            </w:tcBorders>
          </w:tcPr>
          <w:p w14:paraId="0CDCADEC" w14:textId="5C64A207" w:rsidR="001F4427" w:rsidRPr="003C3F90" w:rsidRDefault="00814FA7" w:rsidP="001F4427">
            <w:pPr>
              <w:rPr>
                <w:rFonts w:ascii="微软雅黑" w:eastAsia="微软雅黑" w:hAnsi="微软雅黑" w:cs="Arial"/>
              </w:rPr>
            </w:pPr>
            <w:r>
              <w:rPr>
                <w:rFonts w:ascii="微软雅黑" w:eastAsia="微软雅黑" w:hAnsi="微软雅黑" w:cs="Arial" w:hint="eastAsia"/>
                <w:lang w:eastAsia="zh-CN"/>
              </w:rPr>
              <w:t>地点</w:t>
            </w:r>
            <w:r w:rsidR="001F4427" w:rsidRPr="003C3F90">
              <w:rPr>
                <w:rFonts w:ascii="微软雅黑" w:eastAsia="微软雅黑" w:hAnsi="微软雅黑" w:cs="Arial"/>
              </w:rPr>
              <w:t>:</w:t>
            </w:r>
          </w:p>
        </w:tc>
        <w:tc>
          <w:tcPr>
            <w:tcW w:w="7766" w:type="dxa"/>
            <w:tcBorders>
              <w:top w:val="nil"/>
              <w:bottom w:val="double" w:sz="4" w:space="0" w:color="auto"/>
            </w:tcBorders>
          </w:tcPr>
          <w:p w14:paraId="360B0B6B" w14:textId="3633A6E4" w:rsidR="00A255F9" w:rsidRPr="00343906" w:rsidRDefault="00814FA7" w:rsidP="00343906">
            <w:pPr>
              <w:ind w:right="440"/>
              <w:jc w:val="both"/>
              <w:rPr>
                <w:rFonts w:ascii="微软雅黑" w:eastAsia="微软雅黑" w:hAnsi="微软雅黑"/>
                <w:color w:val="000000"/>
                <w:lang w:eastAsia="zh-CN"/>
              </w:rPr>
            </w:pPr>
            <w:r>
              <w:rPr>
                <w:rFonts w:ascii="微软雅黑" w:eastAsia="微软雅黑" w:hAnsi="微软雅黑" w:hint="eastAsia"/>
                <w:color w:val="000000"/>
                <w:lang w:eastAsia="zh-CN"/>
              </w:rPr>
              <w:t>苏州信达</w:t>
            </w:r>
          </w:p>
        </w:tc>
      </w:tr>
      <w:tr w:rsidR="00814FA7" w:rsidRPr="003C3F90" w14:paraId="10A1220B" w14:textId="77777777" w:rsidTr="00EE458B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228"/>
        </w:trPr>
        <w:tc>
          <w:tcPr>
            <w:tcW w:w="9720" w:type="dxa"/>
            <w:gridSpan w:val="2"/>
          </w:tcPr>
          <w:p w14:paraId="4527CD15" w14:textId="29C02D01" w:rsidR="00AC27E6" w:rsidRDefault="00AC27E6" w:rsidP="002727CE">
            <w:pPr>
              <w:rPr>
                <w:rFonts w:ascii="微软雅黑" w:eastAsia="微软雅黑" w:hAnsi="微软雅黑" w:cs="Arial"/>
                <w:lang w:eastAsia="zh-CN"/>
              </w:rPr>
            </w:pPr>
            <w:r>
              <w:rPr>
                <w:rFonts w:ascii="微软雅黑" w:eastAsia="微软雅黑" w:hAnsi="微软雅黑" w:cs="Arial" w:hint="eastAsia"/>
                <w:lang w:eastAsia="zh-CN"/>
              </w:rPr>
              <w:t>日期：0</w:t>
            </w:r>
            <w:r w:rsidR="00B80B1B">
              <w:rPr>
                <w:rFonts w:ascii="微软雅黑" w:eastAsia="微软雅黑" w:hAnsi="微软雅黑" w:cs="Arial"/>
                <w:lang w:eastAsia="zh-CN"/>
              </w:rPr>
              <w:t>9</w:t>
            </w:r>
            <w:r>
              <w:rPr>
                <w:rFonts w:ascii="微软雅黑" w:eastAsia="微软雅黑" w:hAnsi="微软雅黑" w:cs="Arial"/>
                <w:lang w:eastAsia="zh-CN"/>
              </w:rPr>
              <w:t>.</w:t>
            </w:r>
            <w:r w:rsidR="00E56510">
              <w:rPr>
                <w:rFonts w:ascii="微软雅黑" w:eastAsia="微软雅黑" w:hAnsi="微软雅黑" w:cs="Arial"/>
                <w:lang w:eastAsia="zh-CN"/>
              </w:rPr>
              <w:t>13</w:t>
            </w:r>
            <w:r>
              <w:rPr>
                <w:rFonts w:ascii="微软雅黑" w:eastAsia="微软雅黑" w:hAnsi="微软雅黑" w:cs="Arial"/>
                <w:lang w:eastAsia="zh-CN"/>
              </w:rPr>
              <w:t xml:space="preserve"> </w:t>
            </w:r>
            <w:r w:rsidR="00B80B1B">
              <w:rPr>
                <w:rFonts w:ascii="微软雅黑" w:eastAsia="微软雅黑" w:hAnsi="微软雅黑" w:cs="Arial" w:hint="eastAsia"/>
                <w:lang w:eastAsia="zh-CN"/>
              </w:rPr>
              <w:t>专题</w:t>
            </w:r>
            <w:r>
              <w:rPr>
                <w:rFonts w:ascii="微软雅黑" w:eastAsia="微软雅黑" w:hAnsi="微软雅黑" w:cs="Arial" w:hint="eastAsia"/>
                <w:lang w:eastAsia="zh-CN"/>
              </w:rPr>
              <w:t>：</w:t>
            </w:r>
            <w:r w:rsidR="00E56510">
              <w:rPr>
                <w:rFonts w:ascii="微软雅黑" w:eastAsia="微软雅黑" w:hAnsi="微软雅黑" w:hint="eastAsia"/>
                <w:color w:val="000000"/>
                <w:lang w:eastAsia="zh-CN"/>
              </w:rPr>
              <w:t>清场合格证</w:t>
            </w:r>
            <w:r w:rsidR="00415C43">
              <w:rPr>
                <w:rFonts w:ascii="微软雅黑" w:eastAsia="微软雅黑" w:hAnsi="微软雅黑" w:hint="eastAsia"/>
                <w:color w:val="000000"/>
                <w:lang w:eastAsia="zh-CN"/>
              </w:rPr>
              <w:t>（上午）膜包（下午）</w:t>
            </w:r>
          </w:p>
          <w:p w14:paraId="4169EED1" w14:textId="4D34247C" w:rsidR="00814FA7" w:rsidRDefault="00814FA7" w:rsidP="002727CE">
            <w:pPr>
              <w:rPr>
                <w:rFonts w:ascii="微软雅黑" w:eastAsia="微软雅黑" w:hAnsi="微软雅黑" w:cs="Arial"/>
                <w:lang w:eastAsia="zh-CN"/>
              </w:rPr>
            </w:pPr>
            <w:r>
              <w:rPr>
                <w:rFonts w:ascii="微软雅黑" w:eastAsia="微软雅黑" w:hAnsi="微软雅黑" w:cs="Arial" w:hint="eastAsia"/>
                <w:lang w:eastAsia="zh-CN"/>
              </w:rPr>
              <w:t>参与人：</w:t>
            </w:r>
          </w:p>
          <w:p w14:paraId="5C7BB379" w14:textId="3D4C0371" w:rsidR="00C95370" w:rsidRDefault="000A1B27" w:rsidP="000A1B27">
            <w:pPr>
              <w:pStyle w:val="5"/>
              <w:rPr>
                <w:lang w:eastAsia="zh-CN"/>
              </w:rPr>
            </w:pPr>
            <w:bookmarkStart w:id="2" w:name="_GoBack"/>
            <w:bookmarkEnd w:id="2"/>
            <w:r>
              <w:rPr>
                <w:rFonts w:hint="eastAsia"/>
                <w:lang w:eastAsia="zh-CN"/>
              </w:rPr>
              <w:t>黄新、王海燕、</w:t>
            </w:r>
            <w:r w:rsidR="00F74227">
              <w:rPr>
                <w:rFonts w:hint="eastAsia"/>
                <w:lang w:eastAsia="zh-CN"/>
              </w:rPr>
              <w:t>钱骏</w:t>
            </w:r>
            <w:r w:rsidR="00F74227" w:rsidRPr="00F74227">
              <w:rPr>
                <w:rFonts w:hint="eastAsia"/>
                <w:lang w:eastAsia="zh-CN"/>
              </w:rPr>
              <w:t>、陈逗、高江涛、何赛</w:t>
            </w:r>
          </w:p>
        </w:tc>
      </w:tr>
    </w:tbl>
    <w:p w14:paraId="4BD98EAA" w14:textId="7D5821C4" w:rsidR="001F4427" w:rsidRDefault="001F4427" w:rsidP="001F4427">
      <w:pPr>
        <w:rPr>
          <w:rFonts w:ascii="微软雅黑" w:eastAsia="微软雅黑" w:hAnsi="微软雅黑"/>
          <w:lang w:eastAsia="zh-CN"/>
        </w:rPr>
      </w:pPr>
    </w:p>
    <w:p w14:paraId="6A8BC1EA" w14:textId="77777777" w:rsidR="00B270CD" w:rsidRPr="00B270CD" w:rsidRDefault="00B270CD" w:rsidP="001F4427">
      <w:pPr>
        <w:rPr>
          <w:rFonts w:ascii="微软雅黑" w:eastAsia="微软雅黑" w:hAnsi="微软雅黑"/>
          <w:b/>
          <w:bCs/>
          <w:sz w:val="24"/>
          <w:szCs w:val="24"/>
          <w:lang w:eastAsia="zh-CN"/>
        </w:rPr>
      </w:pPr>
    </w:p>
    <w:p w14:paraId="3DE8C19D" w14:textId="43FF3DFA" w:rsidR="0009050F" w:rsidRDefault="0009050F">
      <w:pPr>
        <w:rPr>
          <w:rFonts w:ascii="微软雅黑" w:eastAsia="微软雅黑" w:hAnsi="微软雅黑" w:cs="Helv"/>
          <w:b/>
          <w:bCs/>
          <w:color w:val="000000"/>
          <w:szCs w:val="22"/>
          <w:lang w:eastAsia="zh-CN"/>
        </w:rPr>
      </w:pPr>
    </w:p>
    <w:p w14:paraId="255878B5" w14:textId="77777777" w:rsidR="0009050F" w:rsidRDefault="0009050F" w:rsidP="009B3DB1">
      <w:pPr>
        <w:autoSpaceDE w:val="0"/>
        <w:autoSpaceDN w:val="0"/>
        <w:adjustRightInd w:val="0"/>
        <w:rPr>
          <w:rFonts w:ascii="微软雅黑" w:eastAsia="微软雅黑" w:hAnsi="微软雅黑" w:cs="Helv"/>
          <w:b/>
          <w:bCs/>
          <w:color w:val="000000"/>
          <w:szCs w:val="22"/>
          <w:lang w:eastAsia="zh-CN"/>
        </w:rPr>
        <w:sectPr w:rsidR="0009050F" w:rsidSect="00E66AB2">
          <w:headerReference w:type="default" r:id="rId8"/>
          <w:footerReference w:type="default" r:id="rId9"/>
          <w:pgSz w:w="12240" w:h="15840"/>
          <w:pgMar w:top="1440" w:right="994" w:bottom="1440" w:left="1440" w:header="720" w:footer="634" w:gutter="0"/>
          <w:cols w:space="720"/>
          <w:docGrid w:linePitch="299"/>
        </w:sectPr>
      </w:pPr>
    </w:p>
    <w:tbl>
      <w:tblPr>
        <w:tblW w:w="9923" w:type="dxa"/>
        <w:tblInd w:w="13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000" w:firstRow="0" w:lastRow="0" w:firstColumn="0" w:lastColumn="0" w:noHBand="0" w:noVBand="0"/>
      </w:tblPr>
      <w:tblGrid>
        <w:gridCol w:w="9923"/>
      </w:tblGrid>
      <w:tr w:rsidR="0009050F" w:rsidRPr="003C3F90" w14:paraId="3C66D8BD" w14:textId="77777777" w:rsidTr="003455C0">
        <w:trPr>
          <w:trHeight w:val="425"/>
        </w:trPr>
        <w:tc>
          <w:tcPr>
            <w:tcW w:w="9923" w:type="dxa"/>
            <w:shd w:val="clear" w:color="C0C0C0" w:fill="666666"/>
          </w:tcPr>
          <w:p w14:paraId="3FE7D86E" w14:textId="1A1A0C9B" w:rsidR="0009050F" w:rsidRPr="00C42DCC" w:rsidRDefault="0009050F" w:rsidP="00EE458B">
            <w:pPr>
              <w:jc w:val="center"/>
              <w:rPr>
                <w:rFonts w:ascii="微软雅黑" w:eastAsia="微软雅黑" w:hAnsi="微软雅黑" w:cs="Arial"/>
                <w:color w:val="FFFFFF"/>
                <w:lang w:eastAsia="zh-CN"/>
              </w:rPr>
            </w:pPr>
            <w:r w:rsidRPr="00C42DCC">
              <w:rPr>
                <w:rFonts w:ascii="微软雅黑" w:eastAsia="微软雅黑" w:hAnsi="微软雅黑" w:cs="Arial" w:hint="eastAsia"/>
                <w:color w:val="FFFFFF"/>
                <w:lang w:eastAsia="zh-CN"/>
              </w:rPr>
              <w:lastRenderedPageBreak/>
              <w:t>需求调研</w:t>
            </w:r>
          </w:p>
        </w:tc>
      </w:tr>
      <w:tr w:rsidR="0009050F" w:rsidRPr="003C3F90" w14:paraId="1997DFDF" w14:textId="77777777" w:rsidTr="003455C0">
        <w:trPr>
          <w:trHeight w:val="4966"/>
        </w:trPr>
        <w:tc>
          <w:tcPr>
            <w:tcW w:w="9923" w:type="dxa"/>
          </w:tcPr>
          <w:p w14:paraId="0CBCC237" w14:textId="1B4BD25E" w:rsidR="00FA4B3F" w:rsidRDefault="00B80B1B" w:rsidP="00FA4B3F">
            <w:pPr>
              <w:pStyle w:val="af3"/>
              <w:spacing w:before="0" w:beforeAutospacing="0" w:after="0" w:afterAutospacing="0"/>
              <w:rPr>
                <w:rFonts w:ascii="微软雅黑" w:eastAsia="微软雅黑" w:hAnsi="微软雅黑" w:cs="Calibri"/>
                <w:sz w:val="22"/>
                <w:szCs w:val="22"/>
              </w:rPr>
            </w:pPr>
            <w:r>
              <w:rPr>
                <w:rFonts w:ascii="微软雅黑" w:eastAsia="微软雅黑" w:hAnsi="微软雅黑" w:cs="Calibri" w:hint="eastAsia"/>
                <w:b/>
                <w:bCs/>
                <w:sz w:val="22"/>
                <w:szCs w:val="22"/>
              </w:rPr>
              <w:t>专题</w:t>
            </w:r>
            <w:r w:rsidR="00FA4B3F">
              <w:rPr>
                <w:rFonts w:ascii="微软雅黑" w:eastAsia="微软雅黑" w:hAnsi="微软雅黑" w:cs="Calibri" w:hint="eastAsia"/>
                <w:sz w:val="22"/>
                <w:szCs w:val="22"/>
              </w:rPr>
              <w:t>：</w:t>
            </w:r>
            <w:r w:rsidR="00E56510">
              <w:rPr>
                <w:rFonts w:ascii="微软雅黑" w:eastAsia="微软雅黑" w:hAnsi="微软雅黑" w:cs="Calibri" w:hint="eastAsia"/>
                <w:sz w:val="22"/>
                <w:szCs w:val="22"/>
              </w:rPr>
              <w:t>清场合格证</w:t>
            </w:r>
          </w:p>
          <w:tbl>
            <w:tblPr>
              <w:tblStyle w:val="af"/>
              <w:tblW w:w="0" w:type="auto"/>
              <w:tblLook w:val="04A0" w:firstRow="1" w:lastRow="0" w:firstColumn="1" w:lastColumn="0" w:noHBand="0" w:noVBand="1"/>
            </w:tblPr>
            <w:tblGrid>
              <w:gridCol w:w="678"/>
              <w:gridCol w:w="1668"/>
              <w:gridCol w:w="1728"/>
              <w:gridCol w:w="2268"/>
              <w:gridCol w:w="778"/>
              <w:gridCol w:w="1119"/>
              <w:gridCol w:w="1458"/>
            </w:tblGrid>
            <w:tr w:rsidR="008F3012" w14:paraId="3A012904" w14:textId="77777777" w:rsidTr="00C867F3">
              <w:trPr>
                <w:trHeight w:val="371"/>
              </w:trPr>
              <w:tc>
                <w:tcPr>
                  <w:tcW w:w="678" w:type="dxa"/>
                </w:tcPr>
                <w:p w14:paraId="523AB908" w14:textId="77777777" w:rsidR="00B80B1B" w:rsidRDefault="00B80B1B" w:rsidP="00B80B1B">
                  <w:pPr>
                    <w:pStyle w:val="af3"/>
                    <w:spacing w:before="0" w:beforeAutospacing="0" w:after="0" w:afterAutospacing="0"/>
                    <w:rPr>
                      <w:rFonts w:ascii="微软雅黑" w:eastAsia="微软雅黑" w:hAnsi="微软雅黑" w:cs="Calibri"/>
                      <w:b/>
                      <w:bCs/>
                      <w:sz w:val="22"/>
                      <w:szCs w:val="22"/>
                    </w:rPr>
                  </w:pPr>
                  <w:r>
                    <w:rPr>
                      <w:rFonts w:ascii="微软雅黑" w:eastAsia="微软雅黑" w:hAnsi="微软雅黑" w:cs="Calibri" w:hint="eastAsia"/>
                      <w:b/>
                      <w:bCs/>
                      <w:sz w:val="22"/>
                      <w:szCs w:val="22"/>
                    </w:rPr>
                    <w:t>序号</w:t>
                  </w:r>
                </w:p>
              </w:tc>
              <w:tc>
                <w:tcPr>
                  <w:tcW w:w="1668" w:type="dxa"/>
                </w:tcPr>
                <w:p w14:paraId="31D958FA" w14:textId="77777777" w:rsidR="00B80B1B" w:rsidRDefault="00B80B1B" w:rsidP="00B80B1B">
                  <w:pPr>
                    <w:pStyle w:val="af3"/>
                    <w:spacing w:before="0" w:beforeAutospacing="0" w:after="0" w:afterAutospacing="0"/>
                    <w:jc w:val="center"/>
                    <w:rPr>
                      <w:rFonts w:ascii="微软雅黑" w:eastAsia="微软雅黑" w:hAnsi="微软雅黑" w:cs="Calibri"/>
                      <w:b/>
                      <w:bCs/>
                      <w:sz w:val="22"/>
                      <w:szCs w:val="22"/>
                    </w:rPr>
                  </w:pPr>
                  <w:r>
                    <w:rPr>
                      <w:rFonts w:ascii="微软雅黑" w:eastAsia="微软雅黑" w:hAnsi="微软雅黑" w:cs="Calibri" w:hint="eastAsia"/>
                      <w:b/>
                      <w:bCs/>
                      <w:sz w:val="22"/>
                      <w:szCs w:val="22"/>
                    </w:rPr>
                    <w:t>业务场景</w:t>
                  </w:r>
                </w:p>
              </w:tc>
              <w:tc>
                <w:tcPr>
                  <w:tcW w:w="1728" w:type="dxa"/>
                </w:tcPr>
                <w:p w14:paraId="7A373CF8" w14:textId="77777777" w:rsidR="00B80B1B" w:rsidRDefault="00B80B1B" w:rsidP="00B80B1B">
                  <w:pPr>
                    <w:pStyle w:val="af3"/>
                    <w:spacing w:before="0" w:beforeAutospacing="0" w:after="0" w:afterAutospacing="0"/>
                    <w:jc w:val="center"/>
                    <w:rPr>
                      <w:rFonts w:ascii="微软雅黑" w:eastAsia="微软雅黑" w:hAnsi="微软雅黑" w:cs="Calibri"/>
                      <w:b/>
                      <w:bCs/>
                      <w:sz w:val="22"/>
                      <w:szCs w:val="22"/>
                    </w:rPr>
                  </w:pPr>
                  <w:r>
                    <w:rPr>
                      <w:rFonts w:ascii="微软雅黑" w:eastAsia="微软雅黑" w:hAnsi="微软雅黑" w:cs="Calibri" w:hint="eastAsia"/>
                      <w:b/>
                      <w:bCs/>
                      <w:sz w:val="22"/>
                      <w:szCs w:val="22"/>
                    </w:rPr>
                    <w:t>流程现状</w:t>
                  </w:r>
                </w:p>
              </w:tc>
              <w:tc>
                <w:tcPr>
                  <w:tcW w:w="2268" w:type="dxa"/>
                </w:tcPr>
                <w:p w14:paraId="342AE13E" w14:textId="77777777" w:rsidR="00B80B1B" w:rsidRDefault="00B80B1B" w:rsidP="00B80B1B">
                  <w:pPr>
                    <w:pStyle w:val="af3"/>
                    <w:spacing w:before="0" w:beforeAutospacing="0" w:after="0" w:afterAutospacing="0"/>
                    <w:jc w:val="center"/>
                    <w:rPr>
                      <w:rFonts w:ascii="微软雅黑" w:eastAsia="微软雅黑" w:hAnsi="微软雅黑" w:cs="Calibri"/>
                      <w:b/>
                      <w:bCs/>
                      <w:sz w:val="22"/>
                      <w:szCs w:val="22"/>
                    </w:rPr>
                  </w:pPr>
                  <w:r>
                    <w:rPr>
                      <w:rFonts w:ascii="微软雅黑" w:eastAsia="微软雅黑" w:hAnsi="微软雅黑" w:cs="Calibri" w:hint="eastAsia"/>
                      <w:b/>
                      <w:bCs/>
                      <w:sz w:val="22"/>
                      <w:szCs w:val="22"/>
                    </w:rPr>
                    <w:t>客户需求/设计方案</w:t>
                  </w:r>
                </w:p>
              </w:tc>
              <w:tc>
                <w:tcPr>
                  <w:tcW w:w="778" w:type="dxa"/>
                </w:tcPr>
                <w:p w14:paraId="6C0FD7C5" w14:textId="77777777" w:rsidR="00B80B1B" w:rsidRDefault="00B80B1B" w:rsidP="00B80B1B">
                  <w:pPr>
                    <w:pStyle w:val="af3"/>
                    <w:spacing w:before="0" w:beforeAutospacing="0" w:after="0" w:afterAutospacing="0"/>
                    <w:jc w:val="center"/>
                    <w:rPr>
                      <w:rFonts w:ascii="微软雅黑" w:eastAsia="微软雅黑" w:hAnsi="微软雅黑" w:cs="Calibri"/>
                      <w:b/>
                      <w:bCs/>
                      <w:sz w:val="22"/>
                      <w:szCs w:val="22"/>
                    </w:rPr>
                  </w:pPr>
                  <w:r>
                    <w:rPr>
                      <w:rFonts w:ascii="微软雅黑" w:eastAsia="微软雅黑" w:hAnsi="微软雅黑" w:cs="Calibri" w:hint="eastAsia"/>
                      <w:b/>
                      <w:bCs/>
                      <w:sz w:val="22"/>
                      <w:szCs w:val="22"/>
                    </w:rPr>
                    <w:t>类型</w:t>
                  </w:r>
                </w:p>
              </w:tc>
              <w:tc>
                <w:tcPr>
                  <w:tcW w:w="1119" w:type="dxa"/>
                </w:tcPr>
                <w:p w14:paraId="36D58F03" w14:textId="77777777" w:rsidR="00B80B1B" w:rsidRDefault="00B80B1B" w:rsidP="00B80B1B">
                  <w:pPr>
                    <w:pStyle w:val="af3"/>
                    <w:spacing w:before="0" w:beforeAutospacing="0" w:after="0" w:afterAutospacing="0"/>
                    <w:jc w:val="center"/>
                    <w:rPr>
                      <w:rFonts w:ascii="微软雅黑" w:eastAsia="微软雅黑" w:hAnsi="微软雅黑" w:cs="Calibri"/>
                      <w:b/>
                      <w:bCs/>
                      <w:sz w:val="22"/>
                      <w:szCs w:val="22"/>
                    </w:rPr>
                  </w:pPr>
                  <w:r>
                    <w:rPr>
                      <w:rFonts w:ascii="微软雅黑" w:eastAsia="微软雅黑" w:hAnsi="微软雅黑" w:cs="Calibri" w:hint="eastAsia"/>
                      <w:b/>
                      <w:bCs/>
                      <w:sz w:val="22"/>
                      <w:szCs w:val="22"/>
                    </w:rPr>
                    <w:t>功能编号</w:t>
                  </w:r>
                </w:p>
              </w:tc>
              <w:tc>
                <w:tcPr>
                  <w:tcW w:w="1458" w:type="dxa"/>
                </w:tcPr>
                <w:p w14:paraId="39DC360A" w14:textId="77777777" w:rsidR="00B80B1B" w:rsidRDefault="00B80B1B" w:rsidP="00B80B1B">
                  <w:pPr>
                    <w:pStyle w:val="af3"/>
                    <w:spacing w:before="0" w:beforeAutospacing="0" w:after="0" w:afterAutospacing="0"/>
                    <w:jc w:val="center"/>
                    <w:rPr>
                      <w:rFonts w:ascii="微软雅黑" w:eastAsia="微软雅黑" w:hAnsi="微软雅黑" w:cs="Calibri"/>
                      <w:b/>
                      <w:bCs/>
                      <w:sz w:val="22"/>
                      <w:szCs w:val="22"/>
                    </w:rPr>
                  </w:pPr>
                  <w:r>
                    <w:rPr>
                      <w:rFonts w:ascii="微软雅黑" w:eastAsia="微软雅黑" w:hAnsi="微软雅黑" w:cs="Calibri" w:hint="eastAsia"/>
                      <w:b/>
                      <w:bCs/>
                      <w:sz w:val="22"/>
                      <w:szCs w:val="22"/>
                    </w:rPr>
                    <w:t>待确认问题</w:t>
                  </w:r>
                </w:p>
              </w:tc>
            </w:tr>
            <w:tr w:rsidR="008F3012" w14:paraId="19DCE18C" w14:textId="77777777" w:rsidTr="00C867F3">
              <w:trPr>
                <w:trHeight w:val="354"/>
              </w:trPr>
              <w:tc>
                <w:tcPr>
                  <w:tcW w:w="678" w:type="dxa"/>
                </w:tcPr>
                <w:p w14:paraId="5B38DB2C" w14:textId="1FEE1572" w:rsidR="00B80B1B" w:rsidRPr="00E36DA7" w:rsidRDefault="00E56510" w:rsidP="00502FA0">
                  <w:pPr>
                    <w:pStyle w:val="af3"/>
                    <w:spacing w:before="0" w:beforeAutospacing="0" w:after="0" w:afterAutospacing="0"/>
                    <w:jc w:val="center"/>
                    <w:rPr>
                      <w:rFonts w:ascii="微软雅黑" w:eastAsia="微软雅黑" w:hAnsi="微软雅黑" w:cs="Calibri"/>
                      <w:sz w:val="16"/>
                      <w:szCs w:val="16"/>
                    </w:rPr>
                  </w:pPr>
                  <w:r>
                    <w:rPr>
                      <w:rFonts w:ascii="微软雅黑" w:eastAsia="微软雅黑" w:hAnsi="微软雅黑" w:cs="Calibri"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1668" w:type="dxa"/>
                </w:tcPr>
                <w:p w14:paraId="71A6B414" w14:textId="02130378" w:rsidR="00B80B1B" w:rsidRPr="00E36DA7" w:rsidRDefault="00F562F1" w:rsidP="00B80B1B">
                  <w:pPr>
                    <w:pStyle w:val="af3"/>
                    <w:spacing w:before="0" w:beforeAutospacing="0" w:after="0" w:afterAutospacing="0"/>
                    <w:rPr>
                      <w:rFonts w:ascii="微软雅黑" w:eastAsia="微软雅黑" w:hAnsi="微软雅黑" w:cs="Calibri"/>
                      <w:sz w:val="16"/>
                      <w:szCs w:val="16"/>
                    </w:rPr>
                  </w:pPr>
                  <w:r>
                    <w:rPr>
                      <w:rFonts w:ascii="微软雅黑" w:eastAsia="微软雅黑" w:hAnsi="微软雅黑" w:cs="Calibri" w:hint="eastAsia"/>
                      <w:sz w:val="16"/>
                      <w:szCs w:val="16"/>
                    </w:rPr>
                    <w:t>清场合格证设计方案</w:t>
                  </w:r>
                </w:p>
              </w:tc>
              <w:tc>
                <w:tcPr>
                  <w:tcW w:w="1728" w:type="dxa"/>
                </w:tcPr>
                <w:p w14:paraId="23574BCB" w14:textId="3B9B58D2" w:rsidR="00B80B1B" w:rsidRPr="00E36DA7" w:rsidRDefault="00F562F1" w:rsidP="00B80B1B">
                  <w:pPr>
                    <w:pStyle w:val="af3"/>
                    <w:spacing w:before="0" w:beforeAutospacing="0" w:after="0" w:afterAutospacing="0"/>
                    <w:rPr>
                      <w:rFonts w:ascii="微软雅黑" w:eastAsia="微软雅黑" w:hAnsi="微软雅黑" w:cs="Calibri"/>
                      <w:sz w:val="16"/>
                      <w:szCs w:val="16"/>
                    </w:rPr>
                  </w:pPr>
                  <w:r>
                    <w:rPr>
                      <w:rFonts w:ascii="微软雅黑" w:eastAsia="微软雅黑" w:hAnsi="微软雅黑" w:cs="Calibri" w:hint="eastAsia"/>
                      <w:sz w:val="16"/>
                      <w:szCs w:val="16"/>
                    </w:rPr>
                    <w:t>当一批生产结束时，完成清场后，</w:t>
                  </w:r>
                  <w:del w:id="4" w:author="高江涛(Jiangtao Gao)" w:date="2022-09-14T09:20:00Z">
                    <w:r w:rsidDel="000A1B27">
                      <w:rPr>
                        <w:rFonts w:ascii="微软雅黑" w:eastAsia="微软雅黑" w:hAnsi="微软雅黑" w:cs="Calibri" w:hint="eastAsia"/>
                        <w:sz w:val="16"/>
                        <w:szCs w:val="16"/>
                      </w:rPr>
                      <w:delText>打印</w:delText>
                    </w:r>
                  </w:del>
                  <w:ins w:id="5" w:author="高江涛(Jiangtao Gao)" w:date="2022-09-14T09:20:00Z">
                    <w:r w:rsidR="000A1B27">
                      <w:rPr>
                        <w:rFonts w:ascii="微软雅黑" w:eastAsia="微软雅黑" w:hAnsi="微软雅黑" w:cs="Calibri" w:hint="eastAsia"/>
                        <w:sz w:val="16"/>
                        <w:szCs w:val="16"/>
                      </w:rPr>
                      <w:t>填写</w:t>
                    </w:r>
                  </w:ins>
                  <w:r>
                    <w:rPr>
                      <w:rFonts w:ascii="微软雅黑" w:eastAsia="微软雅黑" w:hAnsi="微软雅黑" w:cs="Calibri" w:hint="eastAsia"/>
                      <w:sz w:val="16"/>
                      <w:szCs w:val="16"/>
                    </w:rPr>
                    <w:t>纸质的清场合格证，分为主副两份，由操作员工和Q</w:t>
                  </w:r>
                  <w:r>
                    <w:rPr>
                      <w:rFonts w:ascii="微软雅黑" w:eastAsia="微软雅黑" w:hAnsi="微软雅黑" w:cs="Calibri"/>
                      <w:sz w:val="16"/>
                      <w:szCs w:val="16"/>
                    </w:rPr>
                    <w:t>A</w:t>
                  </w:r>
                  <w:r>
                    <w:rPr>
                      <w:rFonts w:ascii="微软雅黑" w:eastAsia="微软雅黑" w:hAnsi="微软雅黑" w:cs="Calibri" w:hint="eastAsia"/>
                      <w:sz w:val="16"/>
                      <w:szCs w:val="16"/>
                    </w:rPr>
                    <w:t>签名确认。</w:t>
                  </w:r>
                </w:p>
              </w:tc>
              <w:tc>
                <w:tcPr>
                  <w:tcW w:w="2268" w:type="dxa"/>
                </w:tcPr>
                <w:p w14:paraId="3F1CF878" w14:textId="5CB579A2" w:rsidR="00735B05" w:rsidRDefault="00735B05" w:rsidP="00DC27E8">
                  <w:pPr>
                    <w:pStyle w:val="af3"/>
                    <w:spacing w:before="0" w:beforeAutospacing="0" w:after="0" w:afterAutospacing="0"/>
                    <w:rPr>
                      <w:rFonts w:ascii="微软雅黑" w:eastAsia="微软雅黑" w:hAnsi="微软雅黑" w:cs="Calibri"/>
                      <w:sz w:val="16"/>
                      <w:szCs w:val="16"/>
                    </w:rPr>
                  </w:pPr>
                  <w:r>
                    <w:rPr>
                      <w:rFonts w:ascii="微软雅黑" w:eastAsia="微软雅黑" w:hAnsi="微软雅黑" w:cs="Calibri" w:hint="eastAsia"/>
                      <w:sz w:val="16"/>
                      <w:szCs w:val="16"/>
                    </w:rPr>
                    <w:t>清场合格证不在使用纸质版本，在M</w:t>
                  </w:r>
                  <w:r>
                    <w:rPr>
                      <w:rFonts w:ascii="微软雅黑" w:eastAsia="微软雅黑" w:hAnsi="微软雅黑" w:cs="Calibri"/>
                      <w:sz w:val="16"/>
                      <w:szCs w:val="16"/>
                    </w:rPr>
                    <w:t>ES</w:t>
                  </w:r>
                  <w:r>
                    <w:rPr>
                      <w:rFonts w:ascii="微软雅黑" w:eastAsia="微软雅黑" w:hAnsi="微软雅黑" w:cs="Calibri" w:hint="eastAsia"/>
                      <w:sz w:val="16"/>
                      <w:szCs w:val="16"/>
                    </w:rPr>
                    <w:t>系统中管理。在一批生产结束时，在电子批记录中执行清场，完成清场确认，并由操作人员和复核人员签名确认（操作人员根据清洁检查项逐条勾选，复核人员对检查项确认，不分合格、不合格，统一按合格确认）。</w:t>
                  </w:r>
                  <w:r w:rsidR="00DC27E8">
                    <w:rPr>
                      <w:rFonts w:ascii="微软雅黑" w:eastAsia="微软雅黑" w:hAnsi="微软雅黑" w:cs="Calibri" w:hint="eastAsia"/>
                      <w:sz w:val="16"/>
                      <w:szCs w:val="16"/>
                    </w:rPr>
                    <w:t>随后，Q</w:t>
                  </w:r>
                  <w:r w:rsidR="00DC27E8">
                    <w:rPr>
                      <w:rFonts w:ascii="微软雅黑" w:eastAsia="微软雅黑" w:hAnsi="微软雅黑" w:cs="Calibri"/>
                      <w:sz w:val="16"/>
                      <w:szCs w:val="16"/>
                    </w:rPr>
                    <w:t>A</w:t>
                  </w:r>
                  <w:r w:rsidR="00DC27E8">
                    <w:rPr>
                      <w:rFonts w:ascii="微软雅黑" w:eastAsia="微软雅黑" w:hAnsi="微软雅黑" w:cs="Calibri" w:hint="eastAsia"/>
                      <w:sz w:val="16"/>
                      <w:szCs w:val="16"/>
                    </w:rPr>
                    <w:t>确认清场信息，并记录合格、不合格。当选择合格并签名后，</w:t>
                  </w:r>
                  <w:r>
                    <w:rPr>
                      <w:rFonts w:ascii="微软雅黑" w:eastAsia="微软雅黑" w:hAnsi="微软雅黑" w:cs="Calibri" w:hint="eastAsia"/>
                      <w:sz w:val="16"/>
                      <w:szCs w:val="16"/>
                    </w:rPr>
                    <w:t>系统将记录生产工序、产品名称、批号、规格、签名信息，并将该信息关联到</w:t>
                  </w:r>
                  <w:del w:id="6" w:author="高江涛(Jiangtao Gao)" w:date="2022-09-14T09:21:00Z">
                    <w:r w:rsidDel="000A1B27">
                      <w:rPr>
                        <w:rFonts w:ascii="微软雅黑" w:eastAsia="微软雅黑" w:hAnsi="微软雅黑" w:cs="Calibri" w:hint="eastAsia"/>
                        <w:sz w:val="16"/>
                        <w:szCs w:val="16"/>
                      </w:rPr>
                      <w:delText>设备</w:delText>
                    </w:r>
                  </w:del>
                  <w:ins w:id="7" w:author="高江涛(Jiangtao Gao)" w:date="2022-09-14T09:21:00Z">
                    <w:r w:rsidR="000A1B27">
                      <w:rPr>
                        <w:rFonts w:ascii="微软雅黑" w:eastAsia="微软雅黑" w:hAnsi="微软雅黑" w:cs="Calibri" w:hint="eastAsia"/>
                        <w:sz w:val="16"/>
                        <w:szCs w:val="16"/>
                      </w:rPr>
                      <w:t>反应器（细胞）</w:t>
                    </w:r>
                  </w:ins>
                  <w:r>
                    <w:rPr>
                      <w:rFonts w:ascii="微软雅黑" w:eastAsia="微软雅黑" w:hAnsi="微软雅黑" w:cs="Calibri" w:hint="eastAsia"/>
                      <w:sz w:val="16"/>
                      <w:szCs w:val="16"/>
                    </w:rPr>
                    <w:t>/房间</w:t>
                  </w:r>
                  <w:ins w:id="8" w:author="高江涛(Jiangtao Gao)" w:date="2022-09-14T09:21:00Z">
                    <w:r w:rsidR="000A1B27">
                      <w:rPr>
                        <w:rFonts w:ascii="微软雅黑" w:eastAsia="微软雅黑" w:hAnsi="微软雅黑" w:cs="Calibri" w:hint="eastAsia"/>
                        <w:sz w:val="16"/>
                        <w:szCs w:val="16"/>
                      </w:rPr>
                      <w:t>（纯化、摇瓶）</w:t>
                    </w:r>
                  </w:ins>
                  <w:r>
                    <w:rPr>
                      <w:rFonts w:ascii="微软雅黑" w:eastAsia="微软雅黑" w:hAnsi="微软雅黑" w:cs="Calibri" w:hint="eastAsia"/>
                      <w:sz w:val="16"/>
                      <w:szCs w:val="16"/>
                    </w:rPr>
                    <w:t>中。</w:t>
                  </w:r>
                </w:p>
                <w:p w14:paraId="09816884" w14:textId="2324D53D" w:rsidR="00DC27E8" w:rsidRPr="00E36DA7" w:rsidRDefault="00DC27E8" w:rsidP="00DC27E8">
                  <w:pPr>
                    <w:pStyle w:val="af3"/>
                    <w:spacing w:before="0" w:beforeAutospacing="0" w:after="0" w:afterAutospacing="0"/>
                    <w:rPr>
                      <w:rFonts w:ascii="微软雅黑" w:eastAsia="微软雅黑" w:hAnsi="微软雅黑" w:cs="Calibri"/>
                      <w:sz w:val="16"/>
                      <w:szCs w:val="16"/>
                    </w:rPr>
                  </w:pPr>
                  <w:r>
                    <w:rPr>
                      <w:rFonts w:ascii="微软雅黑" w:eastAsia="微软雅黑" w:hAnsi="微软雅黑" w:cs="Calibri" w:hint="eastAsia"/>
                      <w:sz w:val="16"/>
                      <w:szCs w:val="16"/>
                    </w:rPr>
                    <w:t>当下一批开始生产时，扫描该</w:t>
                  </w:r>
                  <w:ins w:id="9" w:author="高江涛(Jiangtao Gao)" w:date="2022-09-14T09:21:00Z">
                    <w:r w:rsidR="000A1B27">
                      <w:rPr>
                        <w:rFonts w:ascii="微软雅黑" w:eastAsia="微软雅黑" w:hAnsi="微软雅黑" w:cs="Calibri" w:hint="eastAsia"/>
                        <w:sz w:val="16"/>
                        <w:szCs w:val="16"/>
                      </w:rPr>
                      <w:t>反应器（细胞）/房间（纯化、摇瓶）</w:t>
                    </w:r>
                  </w:ins>
                  <w:del w:id="10" w:author="高江涛(Jiangtao Gao)" w:date="2022-09-14T09:21:00Z">
                    <w:r w:rsidDel="000A1B27">
                      <w:rPr>
                        <w:rFonts w:ascii="微软雅黑" w:eastAsia="微软雅黑" w:hAnsi="微软雅黑" w:cs="Calibri" w:hint="eastAsia"/>
                        <w:sz w:val="16"/>
                        <w:szCs w:val="16"/>
                      </w:rPr>
                      <w:delText>设备/房间</w:delText>
                    </w:r>
                  </w:del>
                  <w:r>
                    <w:rPr>
                      <w:rFonts w:ascii="微软雅黑" w:eastAsia="微软雅黑" w:hAnsi="微软雅黑" w:cs="Calibri" w:hint="eastAsia"/>
                      <w:sz w:val="16"/>
                      <w:szCs w:val="16"/>
                    </w:rPr>
                    <w:t>后，系统将展示上一批的清场信息，操作员工须确认后开始生产活动。</w:t>
                  </w:r>
                </w:p>
              </w:tc>
              <w:tc>
                <w:tcPr>
                  <w:tcW w:w="778" w:type="dxa"/>
                </w:tcPr>
                <w:p w14:paraId="63744344" w14:textId="5AA75515" w:rsidR="00B80B1B" w:rsidRPr="00E36DA7" w:rsidRDefault="00735B05" w:rsidP="00B80B1B">
                  <w:pPr>
                    <w:pStyle w:val="af3"/>
                    <w:spacing w:before="0" w:beforeAutospacing="0" w:after="0" w:afterAutospacing="0"/>
                    <w:jc w:val="center"/>
                    <w:rPr>
                      <w:rFonts w:ascii="微软雅黑" w:eastAsia="微软雅黑" w:hAnsi="微软雅黑" w:cs="Calibri"/>
                      <w:sz w:val="16"/>
                      <w:szCs w:val="16"/>
                    </w:rPr>
                  </w:pPr>
                  <w:r>
                    <w:rPr>
                      <w:rFonts w:ascii="微软雅黑" w:eastAsia="微软雅黑" w:hAnsi="微软雅黑" w:cs="Calibri"/>
                      <w:sz w:val="16"/>
                      <w:szCs w:val="16"/>
                    </w:rPr>
                    <w:t>BB</w:t>
                  </w:r>
                </w:p>
              </w:tc>
              <w:tc>
                <w:tcPr>
                  <w:tcW w:w="1119" w:type="dxa"/>
                </w:tcPr>
                <w:p w14:paraId="7E456C07" w14:textId="7009E247" w:rsidR="00B80B1B" w:rsidRPr="00E36DA7" w:rsidRDefault="00735B05" w:rsidP="00735B05">
                  <w:pPr>
                    <w:pStyle w:val="af3"/>
                    <w:spacing w:before="0" w:beforeAutospacing="0" w:after="0" w:afterAutospacing="0"/>
                    <w:jc w:val="center"/>
                    <w:rPr>
                      <w:rFonts w:ascii="微软雅黑" w:eastAsia="微软雅黑" w:hAnsi="微软雅黑" w:cs="Calibri"/>
                      <w:sz w:val="16"/>
                      <w:szCs w:val="16"/>
                    </w:rPr>
                  </w:pPr>
                  <w:r>
                    <w:rPr>
                      <w:rFonts w:ascii="微软雅黑" w:eastAsia="微软雅黑" w:hAnsi="微软雅黑" w:cs="Calibri" w:hint="eastAsia"/>
                      <w:sz w:val="16"/>
                      <w:szCs w:val="16"/>
                    </w:rPr>
                    <w:t>标准</w:t>
                  </w:r>
                </w:p>
              </w:tc>
              <w:tc>
                <w:tcPr>
                  <w:tcW w:w="1458" w:type="dxa"/>
                </w:tcPr>
                <w:p w14:paraId="484E5110" w14:textId="78F43C17" w:rsidR="00B80B1B" w:rsidRPr="00E36DA7" w:rsidRDefault="00B80B1B" w:rsidP="00B80B1B">
                  <w:pPr>
                    <w:pStyle w:val="af3"/>
                    <w:spacing w:before="0" w:beforeAutospacing="0" w:after="0" w:afterAutospacing="0"/>
                    <w:rPr>
                      <w:rFonts w:ascii="微软雅黑" w:eastAsia="微软雅黑" w:hAnsi="微软雅黑" w:cs="Calibri"/>
                      <w:sz w:val="16"/>
                      <w:szCs w:val="16"/>
                    </w:rPr>
                  </w:pPr>
                </w:p>
              </w:tc>
            </w:tr>
            <w:tr w:rsidR="008F3012" w14:paraId="57541C49" w14:textId="77777777" w:rsidTr="00C867F3">
              <w:trPr>
                <w:trHeight w:val="354"/>
              </w:trPr>
              <w:tc>
                <w:tcPr>
                  <w:tcW w:w="678" w:type="dxa"/>
                </w:tcPr>
                <w:p w14:paraId="2ECCDF51" w14:textId="0803CA7D" w:rsidR="00B80B1B" w:rsidRPr="00E36DA7" w:rsidRDefault="000B4630" w:rsidP="00502FA0">
                  <w:pPr>
                    <w:pStyle w:val="af3"/>
                    <w:spacing w:before="0" w:beforeAutospacing="0" w:after="0" w:afterAutospacing="0"/>
                    <w:jc w:val="center"/>
                    <w:rPr>
                      <w:rFonts w:ascii="微软雅黑" w:eastAsia="微软雅黑" w:hAnsi="微软雅黑" w:cs="Calibri"/>
                      <w:sz w:val="16"/>
                      <w:szCs w:val="16"/>
                    </w:rPr>
                  </w:pPr>
                  <w:r>
                    <w:rPr>
                      <w:rFonts w:ascii="微软雅黑" w:eastAsia="微软雅黑" w:hAnsi="微软雅黑" w:cs="Calibri"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1668" w:type="dxa"/>
                </w:tcPr>
                <w:p w14:paraId="049FE5F8" w14:textId="6C68C836" w:rsidR="00B80B1B" w:rsidRPr="00E36DA7" w:rsidRDefault="00DC27E8" w:rsidP="008F3012">
                  <w:pPr>
                    <w:pStyle w:val="af3"/>
                    <w:spacing w:before="0" w:beforeAutospacing="0" w:after="0" w:afterAutospacing="0"/>
                    <w:rPr>
                      <w:rFonts w:ascii="微软雅黑" w:eastAsia="微软雅黑" w:hAnsi="微软雅黑" w:cs="Calibri"/>
                      <w:sz w:val="16"/>
                      <w:szCs w:val="16"/>
                    </w:rPr>
                  </w:pPr>
                  <w:r>
                    <w:rPr>
                      <w:rFonts w:ascii="微软雅黑" w:eastAsia="微软雅黑" w:hAnsi="微软雅黑" w:cs="Calibri" w:hint="eastAsia"/>
                      <w:sz w:val="16"/>
                      <w:szCs w:val="16"/>
                    </w:rPr>
                    <w:t>清场</w:t>
                  </w:r>
                  <w:r w:rsidR="004B71D1">
                    <w:rPr>
                      <w:rFonts w:ascii="微软雅黑" w:eastAsia="微软雅黑" w:hAnsi="微软雅黑" w:cs="Calibri" w:hint="eastAsia"/>
                      <w:sz w:val="16"/>
                      <w:szCs w:val="16"/>
                    </w:rPr>
                    <w:t>异常场景</w:t>
                  </w:r>
                </w:p>
              </w:tc>
              <w:tc>
                <w:tcPr>
                  <w:tcW w:w="1728" w:type="dxa"/>
                </w:tcPr>
                <w:p w14:paraId="05460FC6" w14:textId="7C144A47" w:rsidR="00EC0541" w:rsidRPr="00E36DA7" w:rsidRDefault="00DC27E8" w:rsidP="00EC0541">
                  <w:pPr>
                    <w:pStyle w:val="af3"/>
                    <w:spacing w:before="0" w:beforeAutospacing="0" w:after="0" w:afterAutospacing="0"/>
                    <w:rPr>
                      <w:rFonts w:ascii="微软雅黑" w:eastAsia="微软雅黑" w:hAnsi="微软雅黑" w:cs="Calibri"/>
                      <w:sz w:val="16"/>
                      <w:szCs w:val="16"/>
                    </w:rPr>
                  </w:pPr>
                  <w:r>
                    <w:rPr>
                      <w:rFonts w:ascii="微软雅黑" w:eastAsia="微软雅黑" w:hAnsi="微软雅黑" w:cs="Calibri" w:hint="eastAsia"/>
                      <w:sz w:val="16"/>
                      <w:szCs w:val="16"/>
                    </w:rPr>
                    <w:t>当清场失</w:t>
                  </w:r>
                  <w:r w:rsidR="000B4630">
                    <w:rPr>
                      <w:rFonts w:ascii="微软雅黑" w:eastAsia="微软雅黑" w:hAnsi="微软雅黑" w:cs="Calibri" w:hint="eastAsia"/>
                      <w:sz w:val="16"/>
                      <w:szCs w:val="16"/>
                    </w:rPr>
                    <w:t>败</w:t>
                  </w:r>
                  <w:r>
                    <w:rPr>
                      <w:rFonts w:ascii="微软雅黑" w:eastAsia="微软雅黑" w:hAnsi="微软雅黑" w:cs="Calibri" w:hint="eastAsia"/>
                      <w:sz w:val="16"/>
                      <w:szCs w:val="16"/>
                    </w:rPr>
                    <w:t>需要重新清场时，记录偏差</w:t>
                  </w:r>
                </w:p>
              </w:tc>
              <w:tc>
                <w:tcPr>
                  <w:tcW w:w="2268" w:type="dxa"/>
                </w:tcPr>
                <w:p w14:paraId="7D4413A3" w14:textId="6DD87399" w:rsidR="001230A9" w:rsidRDefault="000B4630" w:rsidP="008F3012">
                  <w:pPr>
                    <w:pStyle w:val="af3"/>
                    <w:spacing w:before="0" w:beforeAutospacing="0" w:after="0" w:afterAutospacing="0"/>
                    <w:rPr>
                      <w:rFonts w:ascii="微软雅黑" w:eastAsia="微软雅黑" w:hAnsi="微软雅黑" w:cs="Calibri"/>
                      <w:sz w:val="16"/>
                      <w:szCs w:val="16"/>
                    </w:rPr>
                  </w:pPr>
                  <w:commentRangeStart w:id="11"/>
                  <w:del w:id="12" w:author="高江涛(Jiangtao Gao)" w:date="2022-09-14T13:55:00Z">
                    <w:r w:rsidDel="00356ED2">
                      <w:rPr>
                        <w:rFonts w:ascii="微软雅黑" w:eastAsia="微软雅黑" w:hAnsi="微软雅黑" w:cs="Calibri" w:hint="eastAsia"/>
                        <w:sz w:val="16"/>
                        <w:szCs w:val="16"/>
                      </w:rPr>
                      <w:delText>当</w:delText>
                    </w:r>
                  </w:del>
                  <w:r>
                    <w:rPr>
                      <w:rFonts w:ascii="微软雅黑" w:eastAsia="微软雅黑" w:hAnsi="微软雅黑" w:cs="Calibri" w:hint="eastAsia"/>
                      <w:sz w:val="16"/>
                      <w:szCs w:val="16"/>
                    </w:rPr>
                    <w:t>复核人员</w:t>
                  </w:r>
                  <w:ins w:id="13" w:author="高江涛(Jiangtao Gao)" w:date="2022-09-14T13:55:00Z">
                    <w:r w:rsidR="00356ED2">
                      <w:rPr>
                        <w:rFonts w:ascii="微软雅黑" w:eastAsia="微软雅黑" w:hAnsi="微软雅黑" w:cs="Calibri" w:hint="eastAsia"/>
                        <w:sz w:val="16"/>
                        <w:szCs w:val="16"/>
                      </w:rPr>
                      <w:t>确认</w:t>
                    </w:r>
                  </w:ins>
                  <w:del w:id="14" w:author="高江涛(Jiangtao Gao)" w:date="2022-09-14T13:55:00Z">
                    <w:r w:rsidDel="00356ED2">
                      <w:rPr>
                        <w:rFonts w:ascii="微软雅黑" w:eastAsia="微软雅黑" w:hAnsi="微软雅黑" w:cs="Calibri" w:hint="eastAsia"/>
                        <w:sz w:val="16"/>
                        <w:szCs w:val="16"/>
                      </w:rPr>
                      <w:delText>发现</w:delText>
                    </w:r>
                  </w:del>
                  <w:r>
                    <w:rPr>
                      <w:rFonts w:ascii="微软雅黑" w:eastAsia="微软雅黑" w:hAnsi="微软雅黑" w:cs="Calibri" w:hint="eastAsia"/>
                      <w:sz w:val="16"/>
                      <w:szCs w:val="16"/>
                    </w:rPr>
                    <w:t>清场</w:t>
                  </w:r>
                  <w:ins w:id="15" w:author="高江涛(Jiangtao Gao)" w:date="2022-09-14T13:56:00Z">
                    <w:r w:rsidR="00356ED2">
                      <w:rPr>
                        <w:rFonts w:ascii="微软雅黑" w:eastAsia="微软雅黑" w:hAnsi="微软雅黑" w:cs="Calibri" w:hint="eastAsia"/>
                        <w:sz w:val="16"/>
                        <w:szCs w:val="16"/>
                      </w:rPr>
                      <w:t>合格</w:t>
                    </w:r>
                  </w:ins>
                  <w:del w:id="16" w:author="高江涛(Jiangtao Gao)" w:date="2022-09-14T13:56:00Z">
                    <w:r w:rsidDel="00356ED2">
                      <w:rPr>
                        <w:rFonts w:ascii="微软雅黑" w:eastAsia="微软雅黑" w:hAnsi="微软雅黑" w:cs="Calibri" w:hint="eastAsia"/>
                        <w:sz w:val="16"/>
                        <w:szCs w:val="16"/>
                      </w:rPr>
                      <w:delText>失败</w:delText>
                    </w:r>
                  </w:del>
                  <w:r>
                    <w:rPr>
                      <w:rFonts w:ascii="微软雅黑" w:eastAsia="微软雅黑" w:hAnsi="微软雅黑" w:cs="Calibri" w:hint="eastAsia"/>
                      <w:sz w:val="16"/>
                      <w:szCs w:val="16"/>
                    </w:rPr>
                    <w:t>后，</w:t>
                  </w:r>
                  <w:ins w:id="17" w:author="高江涛(Jiangtao Gao)" w:date="2022-09-14T13:56:00Z">
                    <w:r w:rsidR="00356ED2">
                      <w:rPr>
                        <w:rFonts w:ascii="微软雅黑" w:eastAsia="微软雅黑" w:hAnsi="微软雅黑" w:cs="Calibri" w:hint="eastAsia"/>
                        <w:sz w:val="16"/>
                        <w:szCs w:val="16"/>
                      </w:rPr>
                      <w:t>再</w:t>
                    </w:r>
                  </w:ins>
                  <w:del w:id="18" w:author="高江涛(Jiangtao Gao)" w:date="2022-09-14T13:56:00Z">
                    <w:r w:rsidDel="00356ED2">
                      <w:rPr>
                        <w:rFonts w:ascii="微软雅黑" w:eastAsia="微软雅黑" w:hAnsi="微软雅黑" w:cs="Calibri" w:hint="eastAsia"/>
                        <w:sz w:val="16"/>
                        <w:szCs w:val="16"/>
                      </w:rPr>
                      <w:delText>不</w:delText>
                    </w:r>
                  </w:del>
                  <w:r>
                    <w:rPr>
                      <w:rFonts w:ascii="微软雅黑" w:eastAsia="微软雅黑" w:hAnsi="微软雅黑" w:cs="Calibri" w:hint="eastAsia"/>
                      <w:sz w:val="16"/>
                      <w:szCs w:val="16"/>
                    </w:rPr>
                    <w:t>执行复核</w:t>
                  </w:r>
                  <w:ins w:id="19" w:author="高江涛(Jiangtao Gao)" w:date="2022-09-14T13:58:00Z">
                    <w:r w:rsidR="00091C2C">
                      <w:rPr>
                        <w:rFonts w:ascii="微软雅黑" w:eastAsia="微软雅黑" w:hAnsi="微软雅黑" w:cs="Calibri" w:hint="eastAsia"/>
                        <w:sz w:val="16"/>
                        <w:szCs w:val="16"/>
                      </w:rPr>
                      <w:t>签名</w:t>
                    </w:r>
                  </w:ins>
                  <w:del w:id="20" w:author="高江涛(Jiangtao Gao)" w:date="2022-09-14T13:58:00Z">
                    <w:r w:rsidDel="00091C2C">
                      <w:rPr>
                        <w:rFonts w:ascii="微软雅黑" w:eastAsia="微软雅黑" w:hAnsi="微软雅黑" w:cs="Calibri" w:hint="eastAsia"/>
                        <w:sz w:val="16"/>
                        <w:szCs w:val="16"/>
                      </w:rPr>
                      <w:delText>确认</w:delText>
                    </w:r>
                  </w:del>
                  <w:del w:id="21" w:author="高江涛(Jiangtao Gao)" w:date="2022-09-14T13:54:00Z">
                    <w:r w:rsidDel="00356ED2">
                      <w:rPr>
                        <w:rFonts w:ascii="微软雅黑" w:eastAsia="微软雅黑" w:hAnsi="微软雅黑" w:cs="Calibri" w:hint="eastAsia"/>
                        <w:sz w:val="16"/>
                        <w:szCs w:val="16"/>
                      </w:rPr>
                      <w:delText>，</w:delText>
                    </w:r>
                  </w:del>
                  <w:del w:id="22" w:author="高江涛(Jiangtao Gao)" w:date="2022-09-14T13:48:00Z">
                    <w:r w:rsidDel="00D00DD8">
                      <w:rPr>
                        <w:rFonts w:ascii="微软雅黑" w:eastAsia="微软雅黑" w:hAnsi="微软雅黑" w:cs="Calibri" w:hint="eastAsia"/>
                        <w:sz w:val="16"/>
                        <w:szCs w:val="16"/>
                      </w:rPr>
                      <w:delText>并通过系统异常重新开启清场循环</w:delText>
                    </w:r>
                  </w:del>
                  <w:r>
                    <w:rPr>
                      <w:rFonts w:ascii="微软雅黑" w:eastAsia="微软雅黑" w:hAnsi="微软雅黑" w:cs="Calibri" w:hint="eastAsia"/>
                      <w:sz w:val="16"/>
                      <w:szCs w:val="16"/>
                    </w:rPr>
                    <w:t>。</w:t>
                  </w:r>
                  <w:commentRangeEnd w:id="11"/>
                  <w:r w:rsidR="000A1B27">
                    <w:rPr>
                      <w:rStyle w:val="a3"/>
                      <w:rFonts w:eastAsiaTheme="minorEastAsia"/>
                      <w:szCs w:val="20"/>
                      <w:lang w:eastAsia="en-US"/>
                    </w:rPr>
                    <w:commentReference w:id="11"/>
                  </w:r>
                </w:p>
                <w:p w14:paraId="149E8DAC" w14:textId="77777777" w:rsidR="000B4630" w:rsidRDefault="000B4630" w:rsidP="008F3012">
                  <w:pPr>
                    <w:pStyle w:val="af3"/>
                    <w:spacing w:before="0" w:beforeAutospacing="0" w:after="0" w:afterAutospacing="0"/>
                    <w:rPr>
                      <w:rFonts w:ascii="微软雅黑" w:eastAsia="微软雅黑" w:hAnsi="微软雅黑" w:cs="Calibri"/>
                      <w:sz w:val="16"/>
                      <w:szCs w:val="16"/>
                    </w:rPr>
                  </w:pPr>
                  <w:r>
                    <w:rPr>
                      <w:rFonts w:ascii="微软雅黑" w:eastAsia="微软雅黑" w:hAnsi="微软雅黑" w:cs="Calibri" w:hint="eastAsia"/>
                      <w:sz w:val="16"/>
                      <w:szCs w:val="16"/>
                    </w:rPr>
                    <w:t>当Q</w:t>
                  </w:r>
                  <w:r>
                    <w:rPr>
                      <w:rFonts w:ascii="微软雅黑" w:eastAsia="微软雅黑" w:hAnsi="微软雅黑" w:cs="Calibri"/>
                      <w:sz w:val="16"/>
                      <w:szCs w:val="16"/>
                    </w:rPr>
                    <w:t>A</w:t>
                  </w:r>
                  <w:r>
                    <w:rPr>
                      <w:rFonts w:ascii="微软雅黑" w:eastAsia="微软雅黑" w:hAnsi="微软雅黑" w:cs="Calibri" w:hint="eastAsia"/>
                      <w:sz w:val="16"/>
                      <w:szCs w:val="16"/>
                    </w:rPr>
                    <w:t>发现清场失败后，选择不合格，签名后系统重新触发清场循环。</w:t>
                  </w:r>
                </w:p>
                <w:p w14:paraId="3B0897C6" w14:textId="7F97C4A4" w:rsidR="000B4630" w:rsidRPr="00E36DA7" w:rsidRDefault="000B4630" w:rsidP="008F3012">
                  <w:pPr>
                    <w:pStyle w:val="af3"/>
                    <w:spacing w:before="0" w:beforeAutospacing="0" w:after="0" w:afterAutospacing="0"/>
                    <w:rPr>
                      <w:rFonts w:ascii="微软雅黑" w:eastAsia="微软雅黑" w:hAnsi="微软雅黑" w:cs="Calibri"/>
                      <w:sz w:val="16"/>
                      <w:szCs w:val="16"/>
                    </w:rPr>
                  </w:pPr>
                  <w:r>
                    <w:rPr>
                      <w:rFonts w:ascii="微软雅黑" w:eastAsia="微软雅黑" w:hAnsi="微软雅黑" w:cs="Calibri" w:hint="eastAsia"/>
                      <w:sz w:val="16"/>
                      <w:szCs w:val="16"/>
                    </w:rPr>
                    <w:t>同时发起偏差管理流程。</w:t>
                  </w:r>
                </w:p>
              </w:tc>
              <w:tc>
                <w:tcPr>
                  <w:tcW w:w="778" w:type="dxa"/>
                </w:tcPr>
                <w:p w14:paraId="53B347AB" w14:textId="00AE3EEC" w:rsidR="00B80B1B" w:rsidRPr="00E36DA7" w:rsidRDefault="000B4630" w:rsidP="00502FA0">
                  <w:pPr>
                    <w:pStyle w:val="af3"/>
                    <w:spacing w:before="0" w:beforeAutospacing="0" w:after="0" w:afterAutospacing="0"/>
                    <w:jc w:val="center"/>
                    <w:rPr>
                      <w:rFonts w:ascii="微软雅黑" w:eastAsia="微软雅黑" w:hAnsi="微软雅黑" w:cs="Calibri"/>
                      <w:sz w:val="16"/>
                      <w:szCs w:val="16"/>
                    </w:rPr>
                  </w:pPr>
                  <w:r>
                    <w:rPr>
                      <w:rFonts w:ascii="微软雅黑" w:eastAsia="微软雅黑" w:hAnsi="微软雅黑" w:cs="Calibri"/>
                      <w:sz w:val="16"/>
                      <w:szCs w:val="16"/>
                    </w:rPr>
                    <w:t>BB</w:t>
                  </w:r>
                </w:p>
              </w:tc>
              <w:tc>
                <w:tcPr>
                  <w:tcW w:w="1119" w:type="dxa"/>
                </w:tcPr>
                <w:p w14:paraId="1FD14291" w14:textId="1A06391D" w:rsidR="00B80B1B" w:rsidRPr="00E36DA7" w:rsidRDefault="000B4630" w:rsidP="008F3012">
                  <w:pPr>
                    <w:pStyle w:val="af3"/>
                    <w:spacing w:before="0" w:beforeAutospacing="0" w:after="0" w:afterAutospacing="0"/>
                    <w:rPr>
                      <w:rFonts w:ascii="微软雅黑" w:eastAsia="微软雅黑" w:hAnsi="微软雅黑" w:cs="Calibri"/>
                      <w:sz w:val="16"/>
                      <w:szCs w:val="16"/>
                    </w:rPr>
                  </w:pPr>
                  <w:r>
                    <w:rPr>
                      <w:rFonts w:ascii="微软雅黑" w:eastAsia="微软雅黑" w:hAnsi="微软雅黑" w:cs="Calibri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微软雅黑" w:eastAsia="微软雅黑" w:hAnsi="微软雅黑" w:cs="Calibri" w:hint="eastAsia"/>
                      <w:sz w:val="16"/>
                      <w:szCs w:val="16"/>
                    </w:rPr>
                    <w:t>标准</w:t>
                  </w:r>
                </w:p>
              </w:tc>
              <w:tc>
                <w:tcPr>
                  <w:tcW w:w="1458" w:type="dxa"/>
                </w:tcPr>
                <w:p w14:paraId="39F3672E" w14:textId="274BDF5F" w:rsidR="00B80B1B" w:rsidRPr="00E36DA7" w:rsidRDefault="00EC0541" w:rsidP="008F3012">
                  <w:pPr>
                    <w:pStyle w:val="af3"/>
                    <w:spacing w:before="0" w:beforeAutospacing="0" w:after="0" w:afterAutospacing="0"/>
                    <w:rPr>
                      <w:rFonts w:ascii="微软雅黑" w:eastAsia="微软雅黑" w:hAnsi="微软雅黑" w:cs="Calibri"/>
                      <w:sz w:val="16"/>
                      <w:szCs w:val="16"/>
                    </w:rPr>
                  </w:pPr>
                  <w:r>
                    <w:rPr>
                      <w:rFonts w:ascii="微软雅黑" w:eastAsia="微软雅黑" w:hAnsi="微软雅黑" w:cs="Calibri" w:hint="eastAsia"/>
                      <w:sz w:val="16"/>
                      <w:szCs w:val="16"/>
                    </w:rPr>
                    <w:t>。</w:t>
                  </w:r>
                </w:p>
              </w:tc>
            </w:tr>
            <w:tr w:rsidR="004B71D1" w14:paraId="2AD96701" w14:textId="77777777" w:rsidTr="00C867F3">
              <w:trPr>
                <w:trHeight w:val="354"/>
              </w:trPr>
              <w:tc>
                <w:tcPr>
                  <w:tcW w:w="678" w:type="dxa"/>
                </w:tcPr>
                <w:p w14:paraId="7B9A6F98" w14:textId="6B0F7CE5" w:rsidR="004B71D1" w:rsidRPr="00E36DA7" w:rsidRDefault="000B4630" w:rsidP="00502FA0">
                  <w:pPr>
                    <w:pStyle w:val="af3"/>
                    <w:spacing w:before="0" w:beforeAutospacing="0" w:after="0" w:afterAutospacing="0"/>
                    <w:jc w:val="center"/>
                    <w:rPr>
                      <w:rFonts w:ascii="微软雅黑" w:eastAsia="微软雅黑" w:hAnsi="微软雅黑" w:cs="Calibri"/>
                      <w:sz w:val="16"/>
                      <w:szCs w:val="16"/>
                    </w:rPr>
                  </w:pPr>
                  <w:r>
                    <w:rPr>
                      <w:rFonts w:ascii="微软雅黑" w:eastAsia="微软雅黑" w:hAnsi="微软雅黑" w:cs="Calibri"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1668" w:type="dxa"/>
                </w:tcPr>
                <w:p w14:paraId="6EB82236" w14:textId="716FE8D8" w:rsidR="004B71D1" w:rsidRDefault="00F562F1" w:rsidP="008F3012">
                  <w:pPr>
                    <w:pStyle w:val="af3"/>
                    <w:spacing w:before="0" w:beforeAutospacing="0" w:after="0" w:afterAutospacing="0"/>
                    <w:rPr>
                      <w:rFonts w:ascii="微软雅黑" w:eastAsia="微软雅黑" w:hAnsi="微软雅黑" w:cs="Calibri"/>
                      <w:sz w:val="16"/>
                      <w:szCs w:val="16"/>
                    </w:rPr>
                  </w:pPr>
                  <w:r>
                    <w:rPr>
                      <w:rFonts w:ascii="微软雅黑" w:eastAsia="微软雅黑" w:hAnsi="微软雅黑" w:cs="Calibri" w:hint="eastAsia"/>
                      <w:sz w:val="16"/>
                      <w:szCs w:val="16"/>
                    </w:rPr>
                    <w:t>清场</w:t>
                  </w:r>
                  <w:r w:rsidR="000B4630">
                    <w:rPr>
                      <w:rFonts w:ascii="微软雅黑" w:eastAsia="微软雅黑" w:hAnsi="微软雅黑" w:cs="Calibri" w:hint="eastAsia"/>
                      <w:sz w:val="16"/>
                      <w:szCs w:val="16"/>
                    </w:rPr>
                    <w:t>信息获取</w:t>
                  </w:r>
                </w:p>
              </w:tc>
              <w:tc>
                <w:tcPr>
                  <w:tcW w:w="1728" w:type="dxa"/>
                </w:tcPr>
                <w:p w14:paraId="29056588" w14:textId="53B49585" w:rsidR="004B71D1" w:rsidRPr="00E36DA7" w:rsidRDefault="000B4630" w:rsidP="00EC0541">
                  <w:pPr>
                    <w:pStyle w:val="af3"/>
                    <w:spacing w:before="0" w:beforeAutospacing="0" w:after="0" w:afterAutospacing="0"/>
                    <w:rPr>
                      <w:rFonts w:ascii="微软雅黑" w:eastAsia="微软雅黑" w:hAnsi="微软雅黑" w:cs="Calibri"/>
                      <w:sz w:val="16"/>
                      <w:szCs w:val="16"/>
                    </w:rPr>
                  </w:pPr>
                  <w:r>
                    <w:rPr>
                      <w:rFonts w:ascii="微软雅黑" w:eastAsia="微软雅黑" w:hAnsi="微软雅黑" w:cs="Calibri" w:hint="eastAsia"/>
                      <w:sz w:val="16"/>
                      <w:szCs w:val="16"/>
                    </w:rPr>
                    <w:t>人工记录</w:t>
                  </w:r>
                </w:p>
              </w:tc>
              <w:tc>
                <w:tcPr>
                  <w:tcW w:w="2268" w:type="dxa"/>
                </w:tcPr>
                <w:p w14:paraId="0A024EDF" w14:textId="257A6AAD" w:rsidR="000B4630" w:rsidRDefault="000B4630" w:rsidP="008F3012">
                  <w:pPr>
                    <w:pStyle w:val="af3"/>
                    <w:spacing w:before="0" w:beforeAutospacing="0" w:after="0" w:afterAutospacing="0"/>
                    <w:rPr>
                      <w:rFonts w:ascii="微软雅黑" w:eastAsia="微软雅黑" w:hAnsi="微软雅黑" w:cs="Calibri"/>
                      <w:sz w:val="16"/>
                      <w:szCs w:val="16"/>
                    </w:rPr>
                  </w:pPr>
                  <w:r>
                    <w:rPr>
                      <w:rFonts w:ascii="微软雅黑" w:eastAsia="微软雅黑" w:hAnsi="微软雅黑" w:cs="Calibri" w:hint="eastAsia"/>
                      <w:sz w:val="16"/>
                      <w:szCs w:val="16"/>
                    </w:rPr>
                    <w:t>系统获取信息通过</w:t>
                  </w:r>
                  <w:del w:id="23" w:author="高江涛(Jiangtao Gao)" w:date="2022-09-14T09:28:00Z">
                    <w:r w:rsidDel="00D17C0E">
                      <w:rPr>
                        <w:rFonts w:ascii="微软雅黑" w:eastAsia="微软雅黑" w:hAnsi="微软雅黑" w:cs="Calibri" w:hint="eastAsia"/>
                        <w:sz w:val="16"/>
                        <w:szCs w:val="16"/>
                      </w:rPr>
                      <w:delText>一下</w:delText>
                    </w:r>
                  </w:del>
                  <w:ins w:id="24" w:author="高江涛(Jiangtao Gao)" w:date="2022-09-14T09:28:00Z">
                    <w:r w:rsidR="00D17C0E">
                      <w:rPr>
                        <w:rFonts w:ascii="微软雅黑" w:eastAsia="微软雅黑" w:hAnsi="微软雅黑" w:cs="Calibri" w:hint="eastAsia"/>
                        <w:sz w:val="16"/>
                        <w:szCs w:val="16"/>
                      </w:rPr>
                      <w:t>以下</w:t>
                    </w:r>
                  </w:ins>
                  <w:r>
                    <w:rPr>
                      <w:rFonts w:ascii="微软雅黑" w:eastAsia="微软雅黑" w:hAnsi="微软雅黑" w:cs="Calibri" w:hint="eastAsia"/>
                      <w:sz w:val="16"/>
                      <w:szCs w:val="16"/>
                    </w:rPr>
                    <w:t>表达式：</w:t>
                  </w:r>
                </w:p>
                <w:p w14:paraId="47551679" w14:textId="03566175" w:rsidR="004B71D1" w:rsidRDefault="00032F6B" w:rsidP="008F3012">
                  <w:pPr>
                    <w:pStyle w:val="af3"/>
                    <w:spacing w:before="0" w:beforeAutospacing="0" w:after="0" w:afterAutospacing="0"/>
                    <w:rPr>
                      <w:rFonts w:ascii="微软雅黑" w:eastAsia="微软雅黑" w:hAnsi="微软雅黑" w:cs="Calibri"/>
                      <w:sz w:val="16"/>
                      <w:szCs w:val="16"/>
                    </w:rPr>
                  </w:pPr>
                  <w:r>
                    <w:rPr>
                      <w:rFonts w:ascii="微软雅黑" w:eastAsia="微软雅黑" w:hAnsi="微软雅黑" w:cs="Calibri" w:hint="eastAsia"/>
                      <w:sz w:val="16"/>
                      <w:szCs w:val="16"/>
                    </w:rPr>
                    <w:t>获取签名</w:t>
                  </w:r>
                  <w:r w:rsidR="000B4630">
                    <w:rPr>
                      <w:rFonts w:ascii="微软雅黑" w:eastAsia="微软雅黑" w:hAnsi="微软雅黑" w:cs="Calibri" w:hint="eastAsia"/>
                      <w:sz w:val="16"/>
                      <w:szCs w:val="16"/>
                    </w:rPr>
                    <w:t>表格式</w:t>
                  </w:r>
                </w:p>
                <w:p w14:paraId="4284753C" w14:textId="77777777" w:rsidR="00032F6B" w:rsidRDefault="000B4630" w:rsidP="008F3012">
                  <w:pPr>
                    <w:pStyle w:val="af3"/>
                    <w:spacing w:before="0" w:beforeAutospacing="0" w:after="0" w:afterAutospacing="0"/>
                    <w:rPr>
                      <w:rFonts w:ascii="微软雅黑" w:eastAsia="微软雅黑" w:hAnsi="微软雅黑" w:cs="Calibri"/>
                      <w:sz w:val="16"/>
                      <w:szCs w:val="16"/>
                    </w:rPr>
                  </w:pPr>
                  <w:r>
                    <w:rPr>
                      <w:rFonts w:ascii="微软雅黑" w:eastAsia="微软雅黑" w:hAnsi="微软雅黑" w:cs="Calibri" w:hint="eastAsia"/>
                      <w:sz w:val="16"/>
                      <w:szCs w:val="16"/>
                    </w:rPr>
                    <w:t>Com</w:t>
                  </w:r>
                  <w:r>
                    <w:rPr>
                      <w:rFonts w:ascii="微软雅黑" w:eastAsia="微软雅黑" w:hAnsi="微软雅黑" w:cs="Calibri"/>
                      <w:sz w:val="16"/>
                      <w:szCs w:val="16"/>
                    </w:rPr>
                    <w:t>pare</w:t>
                  </w:r>
                  <w:r w:rsidR="00032F6B">
                    <w:rPr>
                      <w:rFonts w:ascii="微软雅黑" w:eastAsia="微软雅黑" w:hAnsi="微软雅黑" w:cs="Calibri" w:hint="eastAsia"/>
                      <w:sz w:val="16"/>
                      <w:szCs w:val="16"/>
                    </w:rPr>
                    <w:t>比较功能</w:t>
                  </w:r>
                  <w:r>
                    <w:rPr>
                      <w:rFonts w:ascii="微软雅黑" w:eastAsia="微软雅黑" w:hAnsi="微软雅黑" w:cs="Calibri" w:hint="eastAsia"/>
                      <w:sz w:val="16"/>
                      <w:szCs w:val="16"/>
                    </w:rPr>
                    <w:t>表达式</w:t>
                  </w:r>
                  <w:r w:rsidR="00DF705E">
                    <w:rPr>
                      <w:rFonts w:ascii="微软雅黑" w:eastAsia="微软雅黑" w:hAnsi="微软雅黑" w:cs="Calibri" w:hint="eastAsia"/>
                      <w:sz w:val="16"/>
                      <w:szCs w:val="16"/>
                    </w:rPr>
                    <w:t>，可比较两个签名是否一致，用于非标准签名功能，保证签名人和复核人不是同一个人</w:t>
                  </w:r>
                </w:p>
                <w:p w14:paraId="467C6C36" w14:textId="77777777" w:rsidR="00DF705E" w:rsidRDefault="00DF705E" w:rsidP="008F3012">
                  <w:pPr>
                    <w:pStyle w:val="af3"/>
                    <w:spacing w:before="0" w:beforeAutospacing="0" w:after="0" w:afterAutospacing="0"/>
                    <w:rPr>
                      <w:rFonts w:ascii="微软雅黑" w:eastAsia="微软雅黑" w:hAnsi="微软雅黑" w:cs="Calibri"/>
                      <w:sz w:val="16"/>
                      <w:szCs w:val="16"/>
                    </w:rPr>
                  </w:pPr>
                  <w:r>
                    <w:rPr>
                      <w:rFonts w:ascii="微软雅黑" w:eastAsia="微软雅黑" w:hAnsi="微软雅黑" w:cs="Calibri" w:hint="eastAsia"/>
                      <w:sz w:val="16"/>
                      <w:szCs w:val="16"/>
                    </w:rPr>
                    <w:lastRenderedPageBreak/>
                    <w:t>获取原液产品名称表达式</w:t>
                  </w:r>
                </w:p>
                <w:p w14:paraId="4F14EC3F" w14:textId="5FEBF4DA" w:rsidR="00DF705E" w:rsidRPr="00E36DA7" w:rsidRDefault="00DF705E" w:rsidP="008F3012">
                  <w:pPr>
                    <w:pStyle w:val="af3"/>
                    <w:spacing w:before="0" w:beforeAutospacing="0" w:after="0" w:afterAutospacing="0"/>
                    <w:rPr>
                      <w:rFonts w:ascii="微软雅黑" w:eastAsia="微软雅黑" w:hAnsi="微软雅黑" w:cs="Calibri"/>
                      <w:sz w:val="16"/>
                      <w:szCs w:val="16"/>
                    </w:rPr>
                  </w:pPr>
                  <w:r>
                    <w:rPr>
                      <w:rFonts w:ascii="微软雅黑" w:eastAsia="微软雅黑" w:hAnsi="微软雅黑" w:cs="Calibri" w:hint="eastAsia"/>
                      <w:sz w:val="16"/>
                      <w:szCs w:val="16"/>
                    </w:rPr>
                    <w:t>获取工作站上生产线名称表达式</w:t>
                  </w:r>
                </w:p>
              </w:tc>
              <w:tc>
                <w:tcPr>
                  <w:tcW w:w="778" w:type="dxa"/>
                </w:tcPr>
                <w:p w14:paraId="70B7FE8E" w14:textId="2870047C" w:rsidR="004B71D1" w:rsidRPr="00E36DA7" w:rsidRDefault="00DC27E8" w:rsidP="00502FA0">
                  <w:pPr>
                    <w:pStyle w:val="af3"/>
                    <w:spacing w:before="0" w:beforeAutospacing="0" w:after="0" w:afterAutospacing="0"/>
                    <w:jc w:val="center"/>
                    <w:rPr>
                      <w:rFonts w:ascii="微软雅黑" w:eastAsia="微软雅黑" w:hAnsi="微软雅黑" w:cs="Calibri"/>
                      <w:sz w:val="16"/>
                      <w:szCs w:val="16"/>
                    </w:rPr>
                  </w:pPr>
                  <w:r>
                    <w:rPr>
                      <w:rFonts w:ascii="微软雅黑" w:eastAsia="微软雅黑" w:hAnsi="微软雅黑" w:cs="Calibri" w:hint="eastAsia"/>
                      <w:sz w:val="16"/>
                      <w:szCs w:val="16"/>
                    </w:rPr>
                    <w:lastRenderedPageBreak/>
                    <w:t>表达式</w:t>
                  </w:r>
                </w:p>
              </w:tc>
              <w:tc>
                <w:tcPr>
                  <w:tcW w:w="1119" w:type="dxa"/>
                </w:tcPr>
                <w:p w14:paraId="5DAD8D56" w14:textId="453FDC84" w:rsidR="004B71D1" w:rsidRPr="00E36DA7" w:rsidRDefault="00DF705E" w:rsidP="008F3012">
                  <w:pPr>
                    <w:pStyle w:val="af3"/>
                    <w:spacing w:before="0" w:beforeAutospacing="0" w:after="0" w:afterAutospacing="0"/>
                    <w:rPr>
                      <w:rFonts w:ascii="微软雅黑" w:eastAsia="微软雅黑" w:hAnsi="微软雅黑" w:cs="Calibri"/>
                      <w:sz w:val="16"/>
                      <w:szCs w:val="16"/>
                    </w:rPr>
                  </w:pPr>
                  <w:r>
                    <w:rPr>
                      <w:rFonts w:ascii="微软雅黑" w:eastAsia="微软雅黑" w:hAnsi="微软雅黑" w:cs="Calibri"/>
                      <w:sz w:val="16"/>
                      <w:szCs w:val="16"/>
                    </w:rPr>
                    <w:t>ISC-040</w:t>
                  </w:r>
                </w:p>
              </w:tc>
              <w:tc>
                <w:tcPr>
                  <w:tcW w:w="1458" w:type="dxa"/>
                </w:tcPr>
                <w:p w14:paraId="661410E7" w14:textId="77777777" w:rsidR="004B71D1" w:rsidRDefault="004B71D1" w:rsidP="008F3012">
                  <w:pPr>
                    <w:pStyle w:val="af3"/>
                    <w:spacing w:before="0" w:beforeAutospacing="0" w:after="0" w:afterAutospacing="0"/>
                    <w:rPr>
                      <w:rFonts w:ascii="微软雅黑" w:eastAsia="微软雅黑" w:hAnsi="微软雅黑" w:cs="Calibri"/>
                      <w:sz w:val="16"/>
                      <w:szCs w:val="16"/>
                    </w:rPr>
                  </w:pPr>
                </w:p>
              </w:tc>
            </w:tr>
          </w:tbl>
          <w:p w14:paraId="510C6A6E" w14:textId="4C375959" w:rsidR="00B80B1B" w:rsidRDefault="00B80B1B" w:rsidP="000700E3">
            <w:pPr>
              <w:pStyle w:val="af3"/>
              <w:spacing w:before="0" w:beforeAutospacing="0" w:after="0" w:afterAutospacing="0"/>
              <w:rPr>
                <w:rFonts w:ascii="微软雅黑" w:eastAsia="微软雅黑" w:hAnsi="微软雅黑" w:cs="Calibri"/>
                <w:sz w:val="22"/>
                <w:szCs w:val="22"/>
              </w:rPr>
            </w:pPr>
          </w:p>
          <w:p w14:paraId="7B7869E1" w14:textId="77777777" w:rsidR="00F30E3D" w:rsidRDefault="00F30E3D" w:rsidP="000700E3">
            <w:pPr>
              <w:pStyle w:val="af3"/>
              <w:spacing w:before="0" w:beforeAutospacing="0" w:after="0" w:afterAutospacing="0"/>
              <w:rPr>
                <w:rFonts w:ascii="微软雅黑" w:eastAsia="微软雅黑" w:hAnsi="微软雅黑" w:cs="Calibri"/>
                <w:sz w:val="22"/>
                <w:szCs w:val="22"/>
              </w:rPr>
            </w:pPr>
            <w:r w:rsidRPr="00F30E3D">
              <w:rPr>
                <w:rFonts w:ascii="微软雅黑" w:eastAsia="微软雅黑" w:hAnsi="微软雅黑" w:cs="Calibri" w:hint="eastAsia"/>
                <w:b/>
                <w:bCs/>
                <w:sz w:val="22"/>
                <w:szCs w:val="22"/>
              </w:rPr>
              <w:t>专题：</w:t>
            </w:r>
            <w:r>
              <w:rPr>
                <w:rFonts w:ascii="微软雅黑" w:eastAsia="微软雅黑" w:hAnsi="微软雅黑" w:cs="Calibri" w:hint="eastAsia"/>
                <w:sz w:val="22"/>
                <w:szCs w:val="22"/>
              </w:rPr>
              <w:t>膜包管理</w:t>
            </w:r>
          </w:p>
          <w:tbl>
            <w:tblPr>
              <w:tblStyle w:val="af"/>
              <w:tblW w:w="0" w:type="auto"/>
              <w:tblLook w:val="04A0" w:firstRow="1" w:lastRow="0" w:firstColumn="1" w:lastColumn="0" w:noHBand="0" w:noVBand="1"/>
            </w:tblPr>
            <w:tblGrid>
              <w:gridCol w:w="678"/>
              <w:gridCol w:w="1668"/>
              <w:gridCol w:w="1728"/>
              <w:gridCol w:w="2268"/>
              <w:gridCol w:w="778"/>
              <w:gridCol w:w="1119"/>
              <w:gridCol w:w="1458"/>
            </w:tblGrid>
            <w:tr w:rsidR="00F30E3D" w14:paraId="4CEBC18C" w14:textId="77777777" w:rsidTr="00C867F3">
              <w:trPr>
                <w:trHeight w:val="371"/>
              </w:trPr>
              <w:tc>
                <w:tcPr>
                  <w:tcW w:w="678" w:type="dxa"/>
                </w:tcPr>
                <w:p w14:paraId="2429FCB6" w14:textId="77777777" w:rsidR="00F30E3D" w:rsidRDefault="00F30E3D" w:rsidP="00F30E3D">
                  <w:pPr>
                    <w:pStyle w:val="af3"/>
                    <w:spacing w:before="0" w:beforeAutospacing="0" w:after="0" w:afterAutospacing="0"/>
                    <w:rPr>
                      <w:rFonts w:ascii="微软雅黑" w:eastAsia="微软雅黑" w:hAnsi="微软雅黑" w:cs="Calibri"/>
                      <w:b/>
                      <w:bCs/>
                      <w:sz w:val="22"/>
                      <w:szCs w:val="22"/>
                    </w:rPr>
                  </w:pPr>
                  <w:r>
                    <w:rPr>
                      <w:rFonts w:ascii="微软雅黑" w:eastAsia="微软雅黑" w:hAnsi="微软雅黑" w:cs="Calibri" w:hint="eastAsia"/>
                      <w:b/>
                      <w:bCs/>
                      <w:sz w:val="22"/>
                      <w:szCs w:val="22"/>
                    </w:rPr>
                    <w:t>序号</w:t>
                  </w:r>
                </w:p>
              </w:tc>
              <w:tc>
                <w:tcPr>
                  <w:tcW w:w="1668" w:type="dxa"/>
                </w:tcPr>
                <w:p w14:paraId="79D0904E" w14:textId="77777777" w:rsidR="00F30E3D" w:rsidRDefault="00F30E3D" w:rsidP="00F30E3D">
                  <w:pPr>
                    <w:pStyle w:val="af3"/>
                    <w:spacing w:before="0" w:beforeAutospacing="0" w:after="0" w:afterAutospacing="0"/>
                    <w:jc w:val="center"/>
                    <w:rPr>
                      <w:rFonts w:ascii="微软雅黑" w:eastAsia="微软雅黑" w:hAnsi="微软雅黑" w:cs="Calibri"/>
                      <w:b/>
                      <w:bCs/>
                      <w:sz w:val="22"/>
                      <w:szCs w:val="22"/>
                    </w:rPr>
                  </w:pPr>
                  <w:r>
                    <w:rPr>
                      <w:rFonts w:ascii="微软雅黑" w:eastAsia="微软雅黑" w:hAnsi="微软雅黑" w:cs="Calibri" w:hint="eastAsia"/>
                      <w:b/>
                      <w:bCs/>
                      <w:sz w:val="22"/>
                      <w:szCs w:val="22"/>
                    </w:rPr>
                    <w:t>业务场景</w:t>
                  </w:r>
                </w:p>
              </w:tc>
              <w:tc>
                <w:tcPr>
                  <w:tcW w:w="1728" w:type="dxa"/>
                </w:tcPr>
                <w:p w14:paraId="513CF765" w14:textId="77777777" w:rsidR="00F30E3D" w:rsidRDefault="00F30E3D" w:rsidP="00F30E3D">
                  <w:pPr>
                    <w:pStyle w:val="af3"/>
                    <w:spacing w:before="0" w:beforeAutospacing="0" w:after="0" w:afterAutospacing="0"/>
                    <w:jc w:val="center"/>
                    <w:rPr>
                      <w:rFonts w:ascii="微软雅黑" w:eastAsia="微软雅黑" w:hAnsi="微软雅黑" w:cs="Calibri"/>
                      <w:b/>
                      <w:bCs/>
                      <w:sz w:val="22"/>
                      <w:szCs w:val="22"/>
                    </w:rPr>
                  </w:pPr>
                  <w:r>
                    <w:rPr>
                      <w:rFonts w:ascii="微软雅黑" w:eastAsia="微软雅黑" w:hAnsi="微软雅黑" w:cs="Calibri" w:hint="eastAsia"/>
                      <w:b/>
                      <w:bCs/>
                      <w:sz w:val="22"/>
                      <w:szCs w:val="22"/>
                    </w:rPr>
                    <w:t>流程现状</w:t>
                  </w:r>
                </w:p>
              </w:tc>
              <w:tc>
                <w:tcPr>
                  <w:tcW w:w="2268" w:type="dxa"/>
                </w:tcPr>
                <w:p w14:paraId="2AEBCFA9" w14:textId="77777777" w:rsidR="00F30E3D" w:rsidRDefault="00F30E3D" w:rsidP="00F30E3D">
                  <w:pPr>
                    <w:pStyle w:val="af3"/>
                    <w:spacing w:before="0" w:beforeAutospacing="0" w:after="0" w:afterAutospacing="0"/>
                    <w:jc w:val="center"/>
                    <w:rPr>
                      <w:rFonts w:ascii="微软雅黑" w:eastAsia="微软雅黑" w:hAnsi="微软雅黑" w:cs="Calibri"/>
                      <w:b/>
                      <w:bCs/>
                      <w:sz w:val="22"/>
                      <w:szCs w:val="22"/>
                    </w:rPr>
                  </w:pPr>
                  <w:r>
                    <w:rPr>
                      <w:rFonts w:ascii="微软雅黑" w:eastAsia="微软雅黑" w:hAnsi="微软雅黑" w:cs="Calibri" w:hint="eastAsia"/>
                      <w:b/>
                      <w:bCs/>
                      <w:sz w:val="22"/>
                      <w:szCs w:val="22"/>
                    </w:rPr>
                    <w:t>客户需求/设计方案</w:t>
                  </w:r>
                </w:p>
              </w:tc>
              <w:tc>
                <w:tcPr>
                  <w:tcW w:w="778" w:type="dxa"/>
                </w:tcPr>
                <w:p w14:paraId="338A4470" w14:textId="77777777" w:rsidR="00F30E3D" w:rsidRDefault="00F30E3D" w:rsidP="00F30E3D">
                  <w:pPr>
                    <w:pStyle w:val="af3"/>
                    <w:spacing w:before="0" w:beforeAutospacing="0" w:after="0" w:afterAutospacing="0"/>
                    <w:jc w:val="center"/>
                    <w:rPr>
                      <w:rFonts w:ascii="微软雅黑" w:eastAsia="微软雅黑" w:hAnsi="微软雅黑" w:cs="Calibri"/>
                      <w:b/>
                      <w:bCs/>
                      <w:sz w:val="22"/>
                      <w:szCs w:val="22"/>
                    </w:rPr>
                  </w:pPr>
                  <w:r>
                    <w:rPr>
                      <w:rFonts w:ascii="微软雅黑" w:eastAsia="微软雅黑" w:hAnsi="微软雅黑" w:cs="Calibri" w:hint="eastAsia"/>
                      <w:b/>
                      <w:bCs/>
                      <w:sz w:val="22"/>
                      <w:szCs w:val="22"/>
                    </w:rPr>
                    <w:t>类型</w:t>
                  </w:r>
                </w:p>
              </w:tc>
              <w:tc>
                <w:tcPr>
                  <w:tcW w:w="1119" w:type="dxa"/>
                </w:tcPr>
                <w:p w14:paraId="5A703F73" w14:textId="77777777" w:rsidR="00F30E3D" w:rsidRDefault="00F30E3D" w:rsidP="00F30E3D">
                  <w:pPr>
                    <w:pStyle w:val="af3"/>
                    <w:spacing w:before="0" w:beforeAutospacing="0" w:after="0" w:afterAutospacing="0"/>
                    <w:jc w:val="center"/>
                    <w:rPr>
                      <w:rFonts w:ascii="微软雅黑" w:eastAsia="微软雅黑" w:hAnsi="微软雅黑" w:cs="Calibri"/>
                      <w:b/>
                      <w:bCs/>
                      <w:sz w:val="22"/>
                      <w:szCs w:val="22"/>
                    </w:rPr>
                  </w:pPr>
                  <w:r>
                    <w:rPr>
                      <w:rFonts w:ascii="微软雅黑" w:eastAsia="微软雅黑" w:hAnsi="微软雅黑" w:cs="Calibri" w:hint="eastAsia"/>
                      <w:b/>
                      <w:bCs/>
                      <w:sz w:val="22"/>
                      <w:szCs w:val="22"/>
                    </w:rPr>
                    <w:t>功能编号</w:t>
                  </w:r>
                </w:p>
              </w:tc>
              <w:tc>
                <w:tcPr>
                  <w:tcW w:w="1458" w:type="dxa"/>
                </w:tcPr>
                <w:p w14:paraId="1F3EF28D" w14:textId="77777777" w:rsidR="00F30E3D" w:rsidRDefault="00F30E3D" w:rsidP="00F30E3D">
                  <w:pPr>
                    <w:pStyle w:val="af3"/>
                    <w:spacing w:before="0" w:beforeAutospacing="0" w:after="0" w:afterAutospacing="0"/>
                    <w:jc w:val="center"/>
                    <w:rPr>
                      <w:rFonts w:ascii="微软雅黑" w:eastAsia="微软雅黑" w:hAnsi="微软雅黑" w:cs="Calibri"/>
                      <w:b/>
                      <w:bCs/>
                      <w:sz w:val="22"/>
                      <w:szCs w:val="22"/>
                    </w:rPr>
                  </w:pPr>
                  <w:r>
                    <w:rPr>
                      <w:rFonts w:ascii="微软雅黑" w:eastAsia="微软雅黑" w:hAnsi="微软雅黑" w:cs="Calibri" w:hint="eastAsia"/>
                      <w:b/>
                      <w:bCs/>
                      <w:sz w:val="22"/>
                      <w:szCs w:val="22"/>
                    </w:rPr>
                    <w:t>待确认问题</w:t>
                  </w:r>
                </w:p>
              </w:tc>
            </w:tr>
            <w:tr w:rsidR="00F30E3D" w14:paraId="5B7B860D" w14:textId="77777777" w:rsidTr="00C867F3">
              <w:trPr>
                <w:trHeight w:val="354"/>
              </w:trPr>
              <w:tc>
                <w:tcPr>
                  <w:tcW w:w="678" w:type="dxa"/>
                </w:tcPr>
                <w:p w14:paraId="0B6CE5CA" w14:textId="518BE0BC" w:rsidR="00F30E3D" w:rsidRPr="00E36DA7" w:rsidRDefault="00F30E3D" w:rsidP="00F30E3D">
                  <w:pPr>
                    <w:pStyle w:val="af3"/>
                    <w:spacing w:before="0" w:beforeAutospacing="0" w:after="0" w:afterAutospacing="0"/>
                    <w:jc w:val="center"/>
                    <w:rPr>
                      <w:rFonts w:ascii="微软雅黑" w:eastAsia="微软雅黑" w:hAnsi="微软雅黑" w:cs="Calibri"/>
                      <w:sz w:val="16"/>
                      <w:szCs w:val="16"/>
                    </w:rPr>
                  </w:pPr>
                  <w:r>
                    <w:rPr>
                      <w:rFonts w:ascii="微软雅黑" w:eastAsia="微软雅黑" w:hAnsi="微软雅黑" w:cs="Calibri"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1668" w:type="dxa"/>
                </w:tcPr>
                <w:p w14:paraId="6BB82642" w14:textId="6FDF9FD9" w:rsidR="001C6AB3" w:rsidRPr="00E36DA7" w:rsidRDefault="00483F00" w:rsidP="001C6AB3">
                  <w:pPr>
                    <w:pStyle w:val="af3"/>
                    <w:spacing w:before="0" w:beforeAutospacing="0" w:after="0" w:afterAutospacing="0"/>
                    <w:rPr>
                      <w:rFonts w:ascii="微软雅黑" w:eastAsia="微软雅黑" w:hAnsi="微软雅黑" w:cs="Calibri"/>
                      <w:sz w:val="16"/>
                      <w:szCs w:val="16"/>
                    </w:rPr>
                  </w:pPr>
                  <w:r>
                    <w:rPr>
                      <w:rFonts w:ascii="微软雅黑" w:eastAsia="微软雅黑" w:hAnsi="微软雅黑" w:cs="Calibri" w:hint="eastAsia"/>
                      <w:sz w:val="16"/>
                      <w:szCs w:val="16"/>
                    </w:rPr>
                    <w:t>膜包管理方案</w:t>
                  </w:r>
                </w:p>
              </w:tc>
              <w:tc>
                <w:tcPr>
                  <w:tcW w:w="1728" w:type="dxa"/>
                </w:tcPr>
                <w:p w14:paraId="12A0B4CE" w14:textId="43DACD47" w:rsidR="00F30E3D" w:rsidRPr="00E36DA7" w:rsidRDefault="00483F00" w:rsidP="00F30E3D">
                  <w:pPr>
                    <w:pStyle w:val="af3"/>
                    <w:spacing w:before="0" w:beforeAutospacing="0" w:after="0" w:afterAutospacing="0"/>
                    <w:rPr>
                      <w:rFonts w:ascii="微软雅黑" w:eastAsia="微软雅黑" w:hAnsi="微软雅黑" w:cs="Calibri"/>
                      <w:sz w:val="16"/>
                      <w:szCs w:val="16"/>
                    </w:rPr>
                  </w:pPr>
                  <w:r>
                    <w:rPr>
                      <w:rFonts w:ascii="微软雅黑" w:eastAsia="微软雅黑" w:hAnsi="微软雅黑" w:cs="Calibri" w:hint="eastAsia"/>
                      <w:sz w:val="16"/>
                      <w:szCs w:val="16"/>
                    </w:rPr>
                    <w:t>辅助记录</w:t>
                  </w:r>
                </w:p>
              </w:tc>
              <w:tc>
                <w:tcPr>
                  <w:tcW w:w="2268" w:type="dxa"/>
                </w:tcPr>
                <w:p w14:paraId="5E5D8A47" w14:textId="77777777" w:rsidR="001C6AB3" w:rsidRDefault="001C6AB3" w:rsidP="00F30E3D">
                  <w:pPr>
                    <w:pStyle w:val="af3"/>
                    <w:spacing w:before="0" w:beforeAutospacing="0" w:after="0" w:afterAutospacing="0"/>
                    <w:rPr>
                      <w:rFonts w:ascii="微软雅黑" w:eastAsia="微软雅黑" w:hAnsi="微软雅黑" w:cs="Calibri"/>
                      <w:sz w:val="16"/>
                      <w:szCs w:val="16"/>
                    </w:rPr>
                  </w:pPr>
                  <w:proofErr w:type="gramStart"/>
                  <w:r>
                    <w:rPr>
                      <w:rFonts w:ascii="微软雅黑" w:eastAsia="微软雅黑" w:hAnsi="微软雅黑" w:cs="Calibri" w:hint="eastAsia"/>
                      <w:sz w:val="16"/>
                      <w:szCs w:val="16"/>
                    </w:rPr>
                    <w:t>通过膜包组装</w:t>
                  </w:r>
                  <w:proofErr w:type="gramEnd"/>
                  <w:r>
                    <w:rPr>
                      <w:rFonts w:ascii="微软雅黑" w:eastAsia="微软雅黑" w:hAnsi="微软雅黑" w:cs="Calibri" w:hint="eastAsia"/>
                      <w:sz w:val="16"/>
                      <w:szCs w:val="16"/>
                    </w:rPr>
                    <w:t>工作</w:t>
                  </w:r>
                  <w:proofErr w:type="gramStart"/>
                  <w:r>
                    <w:rPr>
                      <w:rFonts w:ascii="微软雅黑" w:eastAsia="微软雅黑" w:hAnsi="微软雅黑" w:cs="Calibri" w:hint="eastAsia"/>
                      <w:sz w:val="16"/>
                      <w:szCs w:val="16"/>
                    </w:rPr>
                    <w:t>流完成膜</w:t>
                  </w:r>
                  <w:proofErr w:type="gramEnd"/>
                  <w:r>
                    <w:rPr>
                      <w:rFonts w:ascii="微软雅黑" w:eastAsia="微软雅黑" w:hAnsi="微软雅黑" w:cs="Calibri" w:hint="eastAsia"/>
                      <w:sz w:val="16"/>
                      <w:szCs w:val="16"/>
                    </w:rPr>
                    <w:t>包组的整合，以3</w:t>
                  </w:r>
                  <w:r>
                    <w:rPr>
                      <w:rFonts w:ascii="微软雅黑" w:eastAsia="微软雅黑" w:hAnsi="微软雅黑" w:cs="Calibri"/>
                      <w:sz w:val="16"/>
                      <w:szCs w:val="16"/>
                    </w:rPr>
                    <w:t>08</w:t>
                  </w:r>
                  <w:r>
                    <w:rPr>
                      <w:rFonts w:ascii="微软雅黑" w:eastAsia="微软雅黑" w:hAnsi="微软雅黑" w:cs="Calibri" w:hint="eastAsia"/>
                      <w:sz w:val="16"/>
                      <w:szCs w:val="16"/>
                    </w:rPr>
                    <w:t>的超滤膜包为例，在一个工序中会固定使用8块膜包，</w:t>
                  </w:r>
                </w:p>
                <w:p w14:paraId="4907B11A" w14:textId="36C74EDA" w:rsidR="001C6AB3" w:rsidRDefault="001C6AB3" w:rsidP="00F30E3D">
                  <w:pPr>
                    <w:pStyle w:val="af3"/>
                    <w:spacing w:before="0" w:beforeAutospacing="0" w:after="0" w:afterAutospacing="0"/>
                    <w:rPr>
                      <w:rFonts w:ascii="微软雅黑" w:eastAsia="微软雅黑" w:hAnsi="微软雅黑" w:cs="Calibri"/>
                      <w:sz w:val="16"/>
                      <w:szCs w:val="16"/>
                    </w:rPr>
                  </w:pPr>
                  <w:proofErr w:type="gramStart"/>
                  <w:r>
                    <w:rPr>
                      <w:rFonts w:ascii="微软雅黑" w:eastAsia="微软雅黑" w:hAnsi="微软雅黑" w:cs="Calibri" w:hint="eastAsia"/>
                      <w:sz w:val="16"/>
                      <w:szCs w:val="16"/>
                    </w:rPr>
                    <w:t>在膜包组装</w:t>
                  </w:r>
                  <w:proofErr w:type="gramEnd"/>
                  <w:r>
                    <w:rPr>
                      <w:rFonts w:ascii="微软雅黑" w:eastAsia="微软雅黑" w:hAnsi="微软雅黑" w:cs="Calibri" w:hint="eastAsia"/>
                      <w:sz w:val="16"/>
                      <w:szCs w:val="16"/>
                    </w:rPr>
                    <w:t>工作流中：</w:t>
                  </w:r>
                </w:p>
                <w:p w14:paraId="1728DDF6" w14:textId="1EF31153" w:rsidR="001C6AB3" w:rsidRDefault="001C6AB3" w:rsidP="00F30E3D">
                  <w:pPr>
                    <w:pStyle w:val="af3"/>
                    <w:spacing w:before="0" w:beforeAutospacing="0" w:after="0" w:afterAutospacing="0"/>
                    <w:rPr>
                      <w:rFonts w:ascii="微软雅黑" w:eastAsia="微软雅黑" w:hAnsi="微软雅黑" w:cs="Calibri"/>
                      <w:sz w:val="16"/>
                      <w:szCs w:val="16"/>
                    </w:rPr>
                  </w:pPr>
                  <w:r>
                    <w:rPr>
                      <w:rFonts w:ascii="微软雅黑" w:eastAsia="微软雅黑" w:hAnsi="微软雅黑" w:cs="Calibri"/>
                      <w:sz w:val="16"/>
                      <w:szCs w:val="16"/>
                    </w:rPr>
                    <w:t>1.</w:t>
                  </w:r>
                  <w:r>
                    <w:rPr>
                      <w:rFonts w:ascii="微软雅黑" w:eastAsia="微软雅黑" w:hAnsi="微软雅黑" w:cs="Calibri" w:hint="eastAsia"/>
                      <w:sz w:val="16"/>
                      <w:szCs w:val="16"/>
                    </w:rPr>
                    <w:t>扫描膜包组，该膜包组作为M</w:t>
                  </w:r>
                  <w:r>
                    <w:rPr>
                      <w:rFonts w:ascii="微软雅黑" w:eastAsia="微软雅黑" w:hAnsi="微软雅黑" w:cs="Calibri"/>
                      <w:sz w:val="16"/>
                      <w:szCs w:val="16"/>
                    </w:rPr>
                    <w:t>ES</w:t>
                  </w:r>
                  <w:r>
                    <w:rPr>
                      <w:rFonts w:ascii="微软雅黑" w:eastAsia="微软雅黑" w:hAnsi="微软雅黑" w:cs="Calibri" w:hint="eastAsia"/>
                      <w:sz w:val="16"/>
                      <w:szCs w:val="16"/>
                    </w:rPr>
                    <w:t>的设备对象，其中项目号、厂家信息、</w:t>
                  </w:r>
                  <w:proofErr w:type="gramStart"/>
                  <w:r w:rsidR="00483F00">
                    <w:rPr>
                      <w:rFonts w:ascii="微软雅黑" w:eastAsia="微软雅黑" w:hAnsi="微软雅黑" w:cs="Calibri" w:hint="eastAsia"/>
                      <w:sz w:val="16"/>
                      <w:szCs w:val="16"/>
                    </w:rPr>
                    <w:t>膜包名称</w:t>
                  </w:r>
                  <w:proofErr w:type="gramEnd"/>
                  <w:r w:rsidR="00483F00">
                    <w:rPr>
                      <w:rFonts w:ascii="微软雅黑" w:eastAsia="微软雅黑" w:hAnsi="微软雅黑" w:cs="Calibri" w:hint="eastAsia"/>
                      <w:sz w:val="16"/>
                      <w:szCs w:val="16"/>
                    </w:rPr>
                    <w:t>、</w:t>
                  </w:r>
                  <w:r>
                    <w:rPr>
                      <w:rFonts w:ascii="微软雅黑" w:eastAsia="微软雅黑" w:hAnsi="微软雅黑" w:cs="Calibri" w:hint="eastAsia"/>
                      <w:sz w:val="16"/>
                      <w:szCs w:val="16"/>
                    </w:rPr>
                    <w:t>使用工序作为属性固定值已经在D</w:t>
                  </w:r>
                  <w:r>
                    <w:rPr>
                      <w:rFonts w:ascii="微软雅黑" w:eastAsia="微软雅黑" w:hAnsi="微软雅黑" w:cs="Calibri"/>
                      <w:sz w:val="16"/>
                      <w:szCs w:val="16"/>
                    </w:rPr>
                    <w:t>M</w:t>
                  </w:r>
                  <w:r>
                    <w:rPr>
                      <w:rFonts w:ascii="微软雅黑" w:eastAsia="微软雅黑" w:hAnsi="微软雅黑" w:cs="Calibri" w:hint="eastAsia"/>
                      <w:sz w:val="16"/>
                      <w:szCs w:val="16"/>
                    </w:rPr>
                    <w:t>中维护，该设备中</w:t>
                  </w:r>
                  <w:proofErr w:type="gramStart"/>
                  <w:r>
                    <w:rPr>
                      <w:rFonts w:ascii="微软雅黑" w:eastAsia="微软雅黑" w:hAnsi="微软雅黑" w:cs="Calibri" w:hint="eastAsia"/>
                      <w:sz w:val="16"/>
                      <w:szCs w:val="16"/>
                    </w:rPr>
                    <w:t>每块膜包的</w:t>
                  </w:r>
                  <w:proofErr w:type="gramEnd"/>
                  <w:r>
                    <w:rPr>
                      <w:rFonts w:ascii="微软雅黑" w:eastAsia="微软雅黑" w:hAnsi="微软雅黑" w:cs="Calibri" w:hint="eastAsia"/>
                      <w:sz w:val="16"/>
                      <w:szCs w:val="16"/>
                    </w:rPr>
                    <w:t>序列号、接收批号等作为属性变量</w:t>
                  </w:r>
                  <w:commentRangeStart w:id="25"/>
                  <w:r>
                    <w:rPr>
                      <w:rFonts w:ascii="微软雅黑" w:eastAsia="微软雅黑" w:hAnsi="微软雅黑" w:cs="Calibri" w:hint="eastAsia"/>
                      <w:sz w:val="16"/>
                      <w:szCs w:val="16"/>
                    </w:rPr>
                    <w:t>管理</w:t>
                  </w:r>
                  <w:commentRangeEnd w:id="25"/>
                  <w:r w:rsidR="00D17C0E">
                    <w:rPr>
                      <w:rStyle w:val="a3"/>
                      <w:rFonts w:eastAsiaTheme="minorEastAsia"/>
                      <w:szCs w:val="20"/>
                      <w:lang w:eastAsia="en-US"/>
                    </w:rPr>
                    <w:commentReference w:id="25"/>
                  </w:r>
                  <w:r>
                    <w:rPr>
                      <w:rFonts w:ascii="微软雅黑" w:eastAsia="微软雅黑" w:hAnsi="微软雅黑" w:cs="Calibri" w:hint="eastAsia"/>
                      <w:sz w:val="16"/>
                      <w:szCs w:val="16"/>
                    </w:rPr>
                    <w:t>。</w:t>
                  </w:r>
                  <w:ins w:id="26" w:author="高江涛(Jiangtao Gao)" w:date="2022-09-14T13:57:00Z">
                    <w:r w:rsidR="00356ED2">
                      <w:rPr>
                        <w:rFonts w:ascii="微软雅黑" w:eastAsia="微软雅黑" w:hAnsi="微软雅黑" w:cs="Calibri" w:hint="eastAsia"/>
                        <w:sz w:val="16"/>
                        <w:szCs w:val="16"/>
                      </w:rPr>
                      <w:t>对于上线切换，</w:t>
                    </w:r>
                  </w:ins>
                  <w:ins w:id="27" w:author="高江涛(Jiangtao Gao)" w:date="2022-09-14T13:58:00Z">
                    <w:r w:rsidR="00356ED2">
                      <w:rPr>
                        <w:rFonts w:ascii="微软雅黑" w:eastAsia="微软雅黑" w:hAnsi="微软雅黑" w:cs="Calibri" w:hint="eastAsia"/>
                        <w:sz w:val="16"/>
                        <w:szCs w:val="16"/>
                      </w:rPr>
                      <w:t>直接在设备</w:t>
                    </w:r>
                    <w:proofErr w:type="gramStart"/>
                    <w:r w:rsidR="00356ED2">
                      <w:rPr>
                        <w:rFonts w:ascii="微软雅黑" w:eastAsia="微软雅黑" w:hAnsi="微软雅黑" w:cs="Calibri" w:hint="eastAsia"/>
                        <w:sz w:val="16"/>
                        <w:szCs w:val="16"/>
                      </w:rPr>
                      <w:t>主数据</w:t>
                    </w:r>
                    <w:proofErr w:type="gramEnd"/>
                    <w:r w:rsidR="00356ED2">
                      <w:rPr>
                        <w:rFonts w:ascii="微软雅黑" w:eastAsia="微软雅黑" w:hAnsi="微软雅黑" w:cs="Calibri" w:hint="eastAsia"/>
                        <w:sz w:val="16"/>
                        <w:szCs w:val="16"/>
                      </w:rPr>
                      <w:t>中进行维护。</w:t>
                    </w:r>
                  </w:ins>
                </w:p>
                <w:p w14:paraId="4DA7CCA2" w14:textId="6742ECE6" w:rsidR="00F30E3D" w:rsidRDefault="001C6AB3" w:rsidP="00F30E3D">
                  <w:pPr>
                    <w:pStyle w:val="af3"/>
                    <w:spacing w:before="0" w:beforeAutospacing="0" w:after="0" w:afterAutospacing="0"/>
                    <w:rPr>
                      <w:rFonts w:ascii="微软雅黑" w:eastAsia="微软雅黑" w:hAnsi="微软雅黑" w:cs="Calibri"/>
                      <w:sz w:val="16"/>
                      <w:szCs w:val="16"/>
                    </w:rPr>
                  </w:pPr>
                  <w:r>
                    <w:rPr>
                      <w:rFonts w:ascii="微软雅黑" w:eastAsia="微软雅黑" w:hAnsi="微软雅黑" w:cs="Calibri" w:hint="eastAsia"/>
                      <w:sz w:val="16"/>
                      <w:szCs w:val="16"/>
                    </w:rPr>
                    <w:t>2</w:t>
                  </w:r>
                  <w:r>
                    <w:rPr>
                      <w:rFonts w:ascii="微软雅黑" w:eastAsia="微软雅黑" w:hAnsi="微软雅黑" w:cs="Calibri"/>
                      <w:sz w:val="16"/>
                      <w:szCs w:val="16"/>
                    </w:rPr>
                    <w:t>.</w:t>
                  </w:r>
                  <w:r>
                    <w:rPr>
                      <w:rFonts w:ascii="微软雅黑" w:eastAsia="微软雅黑" w:hAnsi="微软雅黑" w:cs="Calibri" w:hint="eastAsia"/>
                      <w:sz w:val="16"/>
                      <w:szCs w:val="16"/>
                    </w:rPr>
                    <w:t>使用</w:t>
                  </w:r>
                  <w:proofErr w:type="spellStart"/>
                  <w:r>
                    <w:rPr>
                      <w:rFonts w:ascii="微软雅黑" w:eastAsia="微软雅黑" w:hAnsi="微软雅黑" w:cs="Calibri" w:hint="eastAsia"/>
                      <w:sz w:val="16"/>
                      <w:szCs w:val="16"/>
                    </w:rPr>
                    <w:t>I</w:t>
                  </w:r>
                  <w:r>
                    <w:rPr>
                      <w:rFonts w:ascii="微软雅黑" w:eastAsia="微软雅黑" w:hAnsi="微软雅黑" w:cs="Calibri"/>
                      <w:sz w:val="16"/>
                      <w:szCs w:val="16"/>
                    </w:rPr>
                    <w:t>denfiy</w:t>
                  </w:r>
                  <w:proofErr w:type="spellEnd"/>
                  <w:r>
                    <w:rPr>
                      <w:rFonts w:ascii="微软雅黑" w:eastAsia="微软雅黑" w:hAnsi="微软雅黑" w:cs="Calibri"/>
                      <w:sz w:val="16"/>
                      <w:szCs w:val="16"/>
                    </w:rPr>
                    <w:t xml:space="preserve"> Sublot</w:t>
                  </w:r>
                  <w:r>
                    <w:rPr>
                      <w:rFonts w:ascii="微软雅黑" w:eastAsia="微软雅黑" w:hAnsi="微软雅黑" w:cs="Calibri" w:hint="eastAsia"/>
                      <w:sz w:val="16"/>
                      <w:szCs w:val="16"/>
                    </w:rPr>
                    <w:t>扫描</w:t>
                  </w:r>
                  <w:r w:rsidR="00316890">
                    <w:rPr>
                      <w:rFonts w:ascii="微软雅黑" w:eastAsia="微软雅黑" w:hAnsi="微软雅黑" w:cs="Calibri" w:hint="eastAsia"/>
                      <w:sz w:val="16"/>
                      <w:szCs w:val="16"/>
                    </w:rPr>
                    <w:t>第一个</w:t>
                  </w:r>
                  <w:r>
                    <w:rPr>
                      <w:rFonts w:ascii="微软雅黑" w:eastAsia="微软雅黑" w:hAnsi="微软雅黑" w:cs="Calibri" w:hint="eastAsia"/>
                      <w:sz w:val="16"/>
                      <w:szCs w:val="16"/>
                    </w:rPr>
                    <w:t>膜包的物料标签，作为非B</w:t>
                  </w:r>
                  <w:r>
                    <w:rPr>
                      <w:rFonts w:ascii="微软雅黑" w:eastAsia="微软雅黑" w:hAnsi="微软雅黑" w:cs="Calibri"/>
                      <w:sz w:val="16"/>
                      <w:szCs w:val="16"/>
                    </w:rPr>
                    <w:t>OM</w:t>
                  </w:r>
                  <w:r>
                    <w:rPr>
                      <w:rFonts w:ascii="微软雅黑" w:eastAsia="微软雅黑" w:hAnsi="微软雅黑" w:cs="Calibri" w:hint="eastAsia"/>
                      <w:sz w:val="16"/>
                      <w:szCs w:val="16"/>
                    </w:rPr>
                    <w:t>物料进行消耗</w:t>
                  </w:r>
                  <w:r w:rsidR="00316890">
                    <w:rPr>
                      <w:rFonts w:ascii="微软雅黑" w:eastAsia="微软雅黑" w:hAnsi="微软雅黑" w:cs="Calibri" w:hint="eastAsia"/>
                      <w:sz w:val="16"/>
                      <w:szCs w:val="16"/>
                    </w:rPr>
                    <w:t>。</w:t>
                  </w:r>
                </w:p>
                <w:p w14:paraId="6A7F75FB" w14:textId="21587CBD" w:rsidR="00316890" w:rsidRDefault="00316890" w:rsidP="00F30E3D">
                  <w:pPr>
                    <w:pStyle w:val="af3"/>
                    <w:spacing w:before="0" w:beforeAutospacing="0" w:after="0" w:afterAutospacing="0"/>
                    <w:rPr>
                      <w:rFonts w:ascii="微软雅黑" w:eastAsia="微软雅黑" w:hAnsi="微软雅黑" w:cs="Calibri"/>
                      <w:sz w:val="16"/>
                      <w:szCs w:val="16"/>
                    </w:rPr>
                  </w:pPr>
                  <w:r>
                    <w:rPr>
                      <w:rFonts w:ascii="微软雅黑" w:eastAsia="微软雅黑" w:hAnsi="微软雅黑" w:cs="Calibri"/>
                      <w:sz w:val="16"/>
                      <w:szCs w:val="16"/>
                    </w:rPr>
                    <w:t>3.</w:t>
                  </w:r>
                  <w:r>
                    <w:rPr>
                      <w:rFonts w:ascii="微软雅黑" w:eastAsia="微软雅黑" w:hAnsi="微软雅黑" w:cs="Calibri" w:hint="eastAsia"/>
                      <w:sz w:val="16"/>
                      <w:szCs w:val="16"/>
                    </w:rPr>
                    <w:t>选择膜包序号，比如1，将第一块膜包的序列号、接收批号、效期等，最大使用次数维护到属性变量中。</w:t>
                  </w:r>
                </w:p>
                <w:p w14:paraId="03B7147A" w14:textId="77777777" w:rsidR="00316890" w:rsidRDefault="00316890" w:rsidP="00F30E3D">
                  <w:pPr>
                    <w:pStyle w:val="af3"/>
                    <w:spacing w:before="0" w:beforeAutospacing="0" w:after="0" w:afterAutospacing="0"/>
                    <w:rPr>
                      <w:rFonts w:ascii="微软雅黑" w:eastAsia="微软雅黑" w:hAnsi="微软雅黑" w:cs="Calibri"/>
                      <w:sz w:val="16"/>
                      <w:szCs w:val="16"/>
                    </w:rPr>
                  </w:pPr>
                  <w:r>
                    <w:rPr>
                      <w:rFonts w:ascii="微软雅黑" w:eastAsia="微软雅黑" w:hAnsi="微软雅黑" w:cs="Calibri"/>
                      <w:sz w:val="16"/>
                      <w:szCs w:val="16"/>
                    </w:rPr>
                    <w:t>4.</w:t>
                  </w:r>
                  <w:r>
                    <w:rPr>
                      <w:rFonts w:ascii="微软雅黑" w:eastAsia="微软雅黑" w:hAnsi="微软雅黑" w:cs="Calibri" w:hint="eastAsia"/>
                      <w:sz w:val="16"/>
                      <w:szCs w:val="16"/>
                    </w:rPr>
                    <w:t>选择继续并进行下一个膜包数据的维护，直至8块膜包的数据全部维护。</w:t>
                  </w:r>
                </w:p>
                <w:p w14:paraId="0CE6E12B" w14:textId="77777777" w:rsidR="00316890" w:rsidRDefault="00316890" w:rsidP="00F30E3D">
                  <w:pPr>
                    <w:pStyle w:val="af3"/>
                    <w:spacing w:before="0" w:beforeAutospacing="0" w:after="0" w:afterAutospacing="0"/>
                    <w:rPr>
                      <w:rFonts w:ascii="微软雅黑" w:eastAsia="微软雅黑" w:hAnsi="微软雅黑" w:cs="Calibri"/>
                      <w:sz w:val="16"/>
                      <w:szCs w:val="16"/>
                    </w:rPr>
                  </w:pPr>
                </w:p>
                <w:p w14:paraId="3A44FC02" w14:textId="7F90E732" w:rsidR="00316890" w:rsidRPr="00E36DA7" w:rsidRDefault="00316890" w:rsidP="00F30E3D">
                  <w:pPr>
                    <w:pStyle w:val="af3"/>
                    <w:spacing w:before="0" w:beforeAutospacing="0" w:after="0" w:afterAutospacing="0"/>
                    <w:rPr>
                      <w:rFonts w:ascii="微软雅黑" w:eastAsia="微软雅黑" w:hAnsi="微软雅黑" w:cs="Calibri"/>
                      <w:sz w:val="16"/>
                      <w:szCs w:val="16"/>
                    </w:rPr>
                  </w:pPr>
                  <w:r>
                    <w:rPr>
                      <w:rFonts w:ascii="微软雅黑" w:eastAsia="微软雅黑" w:hAnsi="微软雅黑" w:cs="Calibri" w:hint="eastAsia"/>
                      <w:sz w:val="16"/>
                      <w:szCs w:val="16"/>
                    </w:rPr>
                    <w:t>当在批记录中</w:t>
                  </w:r>
                  <w:proofErr w:type="gramStart"/>
                  <w:r>
                    <w:rPr>
                      <w:rFonts w:ascii="微软雅黑" w:eastAsia="微软雅黑" w:hAnsi="微软雅黑" w:cs="Calibri" w:hint="eastAsia"/>
                      <w:sz w:val="16"/>
                      <w:szCs w:val="16"/>
                    </w:rPr>
                    <w:t>使用膜包时</w:t>
                  </w:r>
                  <w:proofErr w:type="gramEnd"/>
                  <w:r>
                    <w:rPr>
                      <w:rFonts w:ascii="微软雅黑" w:eastAsia="微软雅黑" w:hAnsi="微软雅黑" w:cs="Calibri" w:hint="eastAsia"/>
                      <w:sz w:val="16"/>
                      <w:szCs w:val="16"/>
                    </w:rPr>
                    <w:t>，扫描或者在处方中固定配好膜包组的设备I</w:t>
                  </w:r>
                  <w:r>
                    <w:rPr>
                      <w:rFonts w:ascii="微软雅黑" w:eastAsia="微软雅黑" w:hAnsi="微软雅黑" w:cs="Calibri"/>
                      <w:sz w:val="16"/>
                      <w:szCs w:val="16"/>
                    </w:rPr>
                    <w:t>D</w:t>
                  </w:r>
                  <w:r>
                    <w:rPr>
                      <w:rFonts w:ascii="微软雅黑" w:eastAsia="微软雅黑" w:hAnsi="微软雅黑" w:cs="Calibri" w:hint="eastAsia"/>
                      <w:sz w:val="16"/>
                      <w:szCs w:val="16"/>
                    </w:rPr>
                    <w:t>，系统将自动展示</w:t>
                  </w:r>
                  <w:proofErr w:type="gramStart"/>
                  <w:r>
                    <w:rPr>
                      <w:rFonts w:ascii="微软雅黑" w:eastAsia="微软雅黑" w:hAnsi="微软雅黑" w:cs="Calibri" w:hint="eastAsia"/>
                      <w:sz w:val="16"/>
                      <w:szCs w:val="16"/>
                    </w:rPr>
                    <w:t>8块膜包的</w:t>
                  </w:r>
                  <w:proofErr w:type="gramEnd"/>
                  <w:r>
                    <w:rPr>
                      <w:rFonts w:ascii="微软雅黑" w:eastAsia="微软雅黑" w:hAnsi="微软雅黑" w:cs="Calibri" w:hint="eastAsia"/>
                      <w:sz w:val="16"/>
                      <w:szCs w:val="16"/>
                    </w:rPr>
                    <w:t>序列号，</w:t>
                  </w:r>
                  <w:del w:id="28" w:author="高江涛(Jiangtao Gao)" w:date="2022-09-14T09:29:00Z">
                    <w:r w:rsidDel="00D17C0E">
                      <w:rPr>
                        <w:rFonts w:ascii="微软雅黑" w:eastAsia="微软雅黑" w:hAnsi="微软雅黑" w:cs="Calibri" w:hint="eastAsia"/>
                        <w:sz w:val="16"/>
                        <w:szCs w:val="16"/>
                      </w:rPr>
                      <w:delText>校期</w:delText>
                    </w:r>
                  </w:del>
                  <w:ins w:id="29" w:author="高江涛(Jiangtao Gao)" w:date="2022-09-14T09:29:00Z">
                    <w:r w:rsidR="00D17C0E">
                      <w:rPr>
                        <w:rFonts w:ascii="微软雅黑" w:eastAsia="微软雅黑" w:hAnsi="微软雅黑" w:cs="Calibri" w:hint="eastAsia"/>
                        <w:sz w:val="16"/>
                        <w:szCs w:val="16"/>
                      </w:rPr>
                      <w:t>有效期</w:t>
                    </w:r>
                  </w:ins>
                  <w:r>
                    <w:rPr>
                      <w:rFonts w:ascii="微软雅黑" w:eastAsia="微软雅黑" w:hAnsi="微软雅黑" w:cs="Calibri" w:hint="eastAsia"/>
                      <w:sz w:val="16"/>
                      <w:szCs w:val="16"/>
                    </w:rPr>
                    <w:t>、使用次数等信息，并对</w:t>
                  </w:r>
                  <w:del w:id="30" w:author="高江涛(Jiangtao Gao)" w:date="2022-09-14T09:29:00Z">
                    <w:r w:rsidDel="00D17C0E">
                      <w:rPr>
                        <w:rFonts w:ascii="微软雅黑" w:eastAsia="微软雅黑" w:hAnsi="微软雅黑" w:cs="Calibri" w:hint="eastAsia"/>
                        <w:sz w:val="16"/>
                        <w:szCs w:val="16"/>
                      </w:rPr>
                      <w:delText>校期</w:delText>
                    </w:r>
                  </w:del>
                  <w:ins w:id="31" w:author="高江涛(Jiangtao Gao)" w:date="2022-09-14T09:29:00Z">
                    <w:r w:rsidR="00D17C0E">
                      <w:rPr>
                        <w:rFonts w:ascii="微软雅黑" w:eastAsia="微软雅黑" w:hAnsi="微软雅黑" w:cs="Calibri" w:hint="eastAsia"/>
                        <w:sz w:val="16"/>
                        <w:szCs w:val="16"/>
                      </w:rPr>
                      <w:t>有效期</w:t>
                    </w:r>
                  </w:ins>
                  <w:r>
                    <w:rPr>
                      <w:rFonts w:ascii="微软雅黑" w:eastAsia="微软雅黑" w:hAnsi="微软雅黑" w:cs="Calibri" w:hint="eastAsia"/>
                      <w:sz w:val="16"/>
                      <w:szCs w:val="16"/>
                    </w:rPr>
                    <w:t>、次数进行检查。</w:t>
                  </w:r>
                </w:p>
              </w:tc>
              <w:tc>
                <w:tcPr>
                  <w:tcW w:w="778" w:type="dxa"/>
                </w:tcPr>
                <w:p w14:paraId="0384A2E9" w14:textId="4AAB85D8" w:rsidR="00F30E3D" w:rsidRPr="00E36DA7" w:rsidRDefault="00483F00" w:rsidP="00F30E3D">
                  <w:pPr>
                    <w:pStyle w:val="af3"/>
                    <w:spacing w:before="0" w:beforeAutospacing="0" w:after="0" w:afterAutospacing="0"/>
                    <w:jc w:val="center"/>
                    <w:rPr>
                      <w:rFonts w:ascii="微软雅黑" w:eastAsia="微软雅黑" w:hAnsi="微软雅黑" w:cs="Calibri"/>
                      <w:sz w:val="16"/>
                      <w:szCs w:val="16"/>
                    </w:rPr>
                  </w:pPr>
                  <w:r>
                    <w:rPr>
                      <w:rFonts w:ascii="微软雅黑" w:eastAsia="微软雅黑" w:hAnsi="微软雅黑" w:cs="Calibri"/>
                      <w:sz w:val="16"/>
                      <w:szCs w:val="16"/>
                    </w:rPr>
                    <w:t>BB</w:t>
                  </w:r>
                </w:p>
              </w:tc>
              <w:tc>
                <w:tcPr>
                  <w:tcW w:w="1119" w:type="dxa"/>
                </w:tcPr>
                <w:p w14:paraId="126A7161" w14:textId="291EE7E9" w:rsidR="00F30E3D" w:rsidRPr="00E36DA7" w:rsidRDefault="00483F00" w:rsidP="00483F00">
                  <w:pPr>
                    <w:pStyle w:val="af3"/>
                    <w:spacing w:before="0" w:beforeAutospacing="0" w:after="0" w:afterAutospacing="0"/>
                    <w:jc w:val="center"/>
                    <w:rPr>
                      <w:rFonts w:ascii="微软雅黑" w:eastAsia="微软雅黑" w:hAnsi="微软雅黑" w:cs="Calibri"/>
                      <w:sz w:val="16"/>
                      <w:szCs w:val="16"/>
                    </w:rPr>
                  </w:pPr>
                  <w:r>
                    <w:rPr>
                      <w:rFonts w:ascii="微软雅黑" w:eastAsia="微软雅黑" w:hAnsi="微软雅黑" w:cs="Calibri" w:hint="eastAsia"/>
                      <w:sz w:val="16"/>
                      <w:szCs w:val="16"/>
                    </w:rPr>
                    <w:t>标准</w:t>
                  </w:r>
                </w:p>
              </w:tc>
              <w:tc>
                <w:tcPr>
                  <w:tcW w:w="1458" w:type="dxa"/>
                </w:tcPr>
                <w:p w14:paraId="188C5A93" w14:textId="77777777" w:rsidR="00F30E3D" w:rsidRPr="00E36DA7" w:rsidRDefault="00F30E3D" w:rsidP="00F30E3D">
                  <w:pPr>
                    <w:pStyle w:val="af3"/>
                    <w:spacing w:before="0" w:beforeAutospacing="0" w:after="0" w:afterAutospacing="0"/>
                    <w:rPr>
                      <w:rFonts w:ascii="微软雅黑" w:eastAsia="微软雅黑" w:hAnsi="微软雅黑" w:cs="Calibri"/>
                      <w:sz w:val="16"/>
                      <w:szCs w:val="16"/>
                    </w:rPr>
                  </w:pPr>
                </w:p>
              </w:tc>
            </w:tr>
            <w:tr w:rsidR="00F30E3D" w14:paraId="26609841" w14:textId="77777777" w:rsidTr="00C867F3">
              <w:trPr>
                <w:trHeight w:val="354"/>
              </w:trPr>
              <w:tc>
                <w:tcPr>
                  <w:tcW w:w="678" w:type="dxa"/>
                </w:tcPr>
                <w:p w14:paraId="21EF765B" w14:textId="3CA938AB" w:rsidR="00F30E3D" w:rsidRPr="00E36DA7" w:rsidRDefault="00717948" w:rsidP="00F30E3D">
                  <w:pPr>
                    <w:pStyle w:val="af3"/>
                    <w:spacing w:before="0" w:beforeAutospacing="0" w:after="0" w:afterAutospacing="0"/>
                    <w:jc w:val="center"/>
                    <w:rPr>
                      <w:rFonts w:ascii="微软雅黑" w:eastAsia="微软雅黑" w:hAnsi="微软雅黑" w:cs="Calibri"/>
                      <w:sz w:val="16"/>
                      <w:szCs w:val="16"/>
                    </w:rPr>
                  </w:pPr>
                  <w:r>
                    <w:rPr>
                      <w:rFonts w:ascii="微软雅黑" w:eastAsia="微软雅黑" w:hAnsi="微软雅黑" w:cs="Calibri"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1668" w:type="dxa"/>
                </w:tcPr>
                <w:p w14:paraId="7A9C380D" w14:textId="6D975E80" w:rsidR="00F30E3D" w:rsidRPr="00E36DA7" w:rsidRDefault="00483F00" w:rsidP="00F30E3D">
                  <w:pPr>
                    <w:pStyle w:val="af3"/>
                    <w:spacing w:before="0" w:beforeAutospacing="0" w:after="0" w:afterAutospacing="0"/>
                    <w:rPr>
                      <w:rFonts w:ascii="微软雅黑" w:eastAsia="微软雅黑" w:hAnsi="微软雅黑" w:cs="Calibri"/>
                      <w:sz w:val="16"/>
                      <w:szCs w:val="16"/>
                    </w:rPr>
                  </w:pPr>
                  <w:proofErr w:type="gramStart"/>
                  <w:r>
                    <w:rPr>
                      <w:rFonts w:ascii="微软雅黑" w:eastAsia="微软雅黑" w:hAnsi="微软雅黑" w:cs="Calibri" w:hint="eastAsia"/>
                      <w:sz w:val="16"/>
                      <w:szCs w:val="16"/>
                    </w:rPr>
                    <w:t>膜包信息</w:t>
                  </w:r>
                  <w:proofErr w:type="gramEnd"/>
                  <w:r>
                    <w:rPr>
                      <w:rFonts w:ascii="微软雅黑" w:eastAsia="微软雅黑" w:hAnsi="微软雅黑" w:cs="Calibri" w:hint="eastAsia"/>
                      <w:sz w:val="16"/>
                      <w:szCs w:val="16"/>
                    </w:rPr>
                    <w:t>获取</w:t>
                  </w:r>
                </w:p>
              </w:tc>
              <w:tc>
                <w:tcPr>
                  <w:tcW w:w="1728" w:type="dxa"/>
                </w:tcPr>
                <w:p w14:paraId="561F575D" w14:textId="053D7B46" w:rsidR="00F30E3D" w:rsidRPr="00E36DA7" w:rsidRDefault="00483F00" w:rsidP="00F30E3D">
                  <w:pPr>
                    <w:pStyle w:val="af3"/>
                    <w:spacing w:before="0" w:beforeAutospacing="0" w:after="0" w:afterAutospacing="0"/>
                    <w:rPr>
                      <w:rFonts w:ascii="微软雅黑" w:eastAsia="微软雅黑" w:hAnsi="微软雅黑" w:cs="Calibri"/>
                      <w:sz w:val="16"/>
                      <w:szCs w:val="16"/>
                    </w:rPr>
                  </w:pPr>
                  <w:r>
                    <w:rPr>
                      <w:rFonts w:ascii="微软雅黑" w:eastAsia="微软雅黑" w:hAnsi="微软雅黑" w:cs="Calibri" w:hint="eastAsia"/>
                      <w:sz w:val="16"/>
                      <w:szCs w:val="16"/>
                    </w:rPr>
                    <w:t>人工读取</w:t>
                  </w:r>
                </w:p>
              </w:tc>
              <w:tc>
                <w:tcPr>
                  <w:tcW w:w="2268" w:type="dxa"/>
                </w:tcPr>
                <w:p w14:paraId="47583781" w14:textId="4B627B5C" w:rsidR="00F30E3D" w:rsidRDefault="003C634A" w:rsidP="00F30E3D">
                  <w:pPr>
                    <w:pStyle w:val="af3"/>
                    <w:spacing w:before="0" w:beforeAutospacing="0" w:after="0" w:afterAutospacing="0"/>
                    <w:rPr>
                      <w:rFonts w:ascii="微软雅黑" w:eastAsia="微软雅黑" w:hAnsi="微软雅黑" w:cs="Calibri"/>
                      <w:sz w:val="16"/>
                      <w:szCs w:val="16"/>
                    </w:rPr>
                  </w:pPr>
                  <w:proofErr w:type="gramStart"/>
                  <w:r>
                    <w:rPr>
                      <w:rFonts w:ascii="微软雅黑" w:eastAsia="微软雅黑" w:hAnsi="微软雅黑" w:cs="Calibri" w:hint="eastAsia"/>
                      <w:sz w:val="16"/>
                      <w:szCs w:val="16"/>
                    </w:rPr>
                    <w:t>膜包</w:t>
                  </w:r>
                  <w:r w:rsidR="00483F00">
                    <w:rPr>
                      <w:rFonts w:ascii="微软雅黑" w:eastAsia="微软雅黑" w:hAnsi="微软雅黑" w:cs="Calibri" w:hint="eastAsia"/>
                      <w:sz w:val="16"/>
                      <w:szCs w:val="16"/>
                    </w:rPr>
                    <w:t>的</w:t>
                  </w:r>
                  <w:proofErr w:type="gramEnd"/>
                  <w:r>
                    <w:rPr>
                      <w:rFonts w:ascii="微软雅黑" w:eastAsia="微软雅黑" w:hAnsi="微软雅黑" w:cs="Calibri" w:hint="eastAsia"/>
                      <w:sz w:val="16"/>
                      <w:szCs w:val="16"/>
                    </w:rPr>
                    <w:t>接收批号、有效期</w:t>
                  </w:r>
                  <w:proofErr w:type="gramStart"/>
                  <w:r>
                    <w:rPr>
                      <w:rFonts w:ascii="微软雅黑" w:eastAsia="微软雅黑" w:hAnsi="微软雅黑" w:cs="Calibri" w:hint="eastAsia"/>
                      <w:sz w:val="16"/>
                      <w:szCs w:val="16"/>
                    </w:rPr>
                    <w:t>至来自</w:t>
                  </w:r>
                  <w:proofErr w:type="gramEnd"/>
                  <w:r>
                    <w:rPr>
                      <w:rFonts w:ascii="微软雅黑" w:eastAsia="微软雅黑" w:hAnsi="微软雅黑" w:cs="Calibri" w:hint="eastAsia"/>
                      <w:sz w:val="16"/>
                      <w:szCs w:val="16"/>
                    </w:rPr>
                    <w:t>于S</w:t>
                  </w:r>
                  <w:r>
                    <w:rPr>
                      <w:rFonts w:ascii="微软雅黑" w:eastAsia="微软雅黑" w:hAnsi="微软雅黑" w:cs="Calibri"/>
                      <w:sz w:val="16"/>
                      <w:szCs w:val="16"/>
                    </w:rPr>
                    <w:t>AP</w:t>
                  </w:r>
                  <w:r>
                    <w:rPr>
                      <w:rFonts w:ascii="微软雅黑" w:eastAsia="微软雅黑" w:hAnsi="微软雅黑" w:cs="Calibri" w:hint="eastAsia"/>
                      <w:sz w:val="16"/>
                      <w:szCs w:val="16"/>
                    </w:rPr>
                    <w:t>，M</w:t>
                  </w:r>
                  <w:r>
                    <w:rPr>
                      <w:rFonts w:ascii="微软雅黑" w:eastAsia="微软雅黑" w:hAnsi="微软雅黑" w:cs="Calibri"/>
                      <w:sz w:val="16"/>
                      <w:szCs w:val="16"/>
                    </w:rPr>
                    <w:t>ES</w:t>
                  </w:r>
                  <w:r>
                    <w:rPr>
                      <w:rFonts w:ascii="微软雅黑" w:eastAsia="微软雅黑" w:hAnsi="微软雅黑" w:cs="Calibri" w:hint="eastAsia"/>
                      <w:sz w:val="16"/>
                      <w:szCs w:val="16"/>
                    </w:rPr>
                    <w:t>扫描子批次</w:t>
                  </w:r>
                  <w:r w:rsidR="00483F00">
                    <w:rPr>
                      <w:rFonts w:ascii="微软雅黑" w:eastAsia="微软雅黑" w:hAnsi="微软雅黑" w:cs="Calibri" w:hint="eastAsia"/>
                      <w:sz w:val="16"/>
                      <w:szCs w:val="16"/>
                    </w:rPr>
                    <w:t>通过表达式</w:t>
                  </w:r>
                  <w:r>
                    <w:rPr>
                      <w:rFonts w:ascii="微软雅黑" w:eastAsia="微软雅黑" w:hAnsi="微软雅黑" w:cs="Calibri" w:hint="eastAsia"/>
                      <w:sz w:val="16"/>
                      <w:szCs w:val="16"/>
                    </w:rPr>
                    <w:t>获取</w:t>
                  </w:r>
                </w:p>
                <w:p w14:paraId="0B676261" w14:textId="1104FCFF" w:rsidR="003C634A" w:rsidRPr="00E36DA7" w:rsidRDefault="003C634A" w:rsidP="00F30E3D">
                  <w:pPr>
                    <w:pStyle w:val="af3"/>
                    <w:spacing w:before="0" w:beforeAutospacing="0" w:after="0" w:afterAutospacing="0"/>
                    <w:rPr>
                      <w:rFonts w:ascii="微软雅黑" w:eastAsia="微软雅黑" w:hAnsi="微软雅黑" w:cs="Calibri"/>
                      <w:sz w:val="16"/>
                      <w:szCs w:val="16"/>
                    </w:rPr>
                  </w:pPr>
                  <w:r>
                    <w:rPr>
                      <w:rFonts w:ascii="微软雅黑" w:eastAsia="微软雅黑" w:hAnsi="微软雅黑" w:cs="Calibri" w:hint="eastAsia"/>
                      <w:sz w:val="16"/>
                      <w:szCs w:val="16"/>
                    </w:rPr>
                    <w:lastRenderedPageBreak/>
                    <w:t>序列号、最大使用次数需要手动录入（</w:t>
                  </w:r>
                  <w:ins w:id="32" w:author="高江涛(Jiangtao Gao)" w:date="2022-09-14T09:33:00Z">
                    <w:r w:rsidR="00D17C0E">
                      <w:rPr>
                        <w:rFonts w:ascii="微软雅黑" w:eastAsia="微软雅黑" w:hAnsi="微软雅黑" w:cs="Calibri" w:hint="eastAsia"/>
                        <w:sz w:val="16"/>
                        <w:szCs w:val="16"/>
                      </w:rPr>
                      <w:t>P</w:t>
                    </w:r>
                  </w:ins>
                  <w:r>
                    <w:rPr>
                      <w:rFonts w:ascii="微软雅黑" w:eastAsia="微软雅黑" w:hAnsi="微软雅黑" w:cs="Calibri" w:hint="eastAsia"/>
                      <w:sz w:val="16"/>
                      <w:szCs w:val="16"/>
                    </w:rPr>
                    <w:t>3</w:t>
                  </w:r>
                  <w:del w:id="33" w:author="高江涛(Jiangtao Gao)" w:date="2022-09-14T09:33:00Z">
                    <w:r w:rsidDel="00D17C0E">
                      <w:rPr>
                        <w:rFonts w:ascii="微软雅黑" w:eastAsia="微软雅黑" w:hAnsi="微软雅黑" w:cs="Calibri" w:hint="eastAsia"/>
                        <w:sz w:val="16"/>
                        <w:szCs w:val="16"/>
                      </w:rPr>
                      <w:delText>代码</w:delText>
                    </w:r>
                  </w:del>
                  <w:proofErr w:type="gramStart"/>
                  <w:r>
                    <w:rPr>
                      <w:rFonts w:ascii="微软雅黑" w:eastAsia="微软雅黑" w:hAnsi="微软雅黑" w:cs="Calibri" w:hint="eastAsia"/>
                      <w:sz w:val="16"/>
                      <w:szCs w:val="16"/>
                    </w:rPr>
                    <w:t>膜包序列</w:t>
                  </w:r>
                  <w:proofErr w:type="gramEnd"/>
                  <w:r>
                    <w:rPr>
                      <w:rFonts w:ascii="微软雅黑" w:eastAsia="微软雅黑" w:hAnsi="微软雅黑" w:cs="Calibri" w:hint="eastAsia"/>
                      <w:sz w:val="16"/>
                      <w:szCs w:val="16"/>
                    </w:rPr>
                    <w:t>号有条码，可以扫描）</w:t>
                  </w:r>
                </w:p>
              </w:tc>
              <w:tc>
                <w:tcPr>
                  <w:tcW w:w="778" w:type="dxa"/>
                </w:tcPr>
                <w:p w14:paraId="1835E3AE" w14:textId="134E180C" w:rsidR="00F30E3D" w:rsidRPr="00E36DA7" w:rsidRDefault="00483F00" w:rsidP="00F30E3D">
                  <w:pPr>
                    <w:pStyle w:val="af3"/>
                    <w:spacing w:before="0" w:beforeAutospacing="0" w:after="0" w:afterAutospacing="0"/>
                    <w:jc w:val="center"/>
                    <w:rPr>
                      <w:rFonts w:ascii="微软雅黑" w:eastAsia="微软雅黑" w:hAnsi="微软雅黑" w:cs="Calibri"/>
                      <w:sz w:val="16"/>
                      <w:szCs w:val="16"/>
                    </w:rPr>
                  </w:pPr>
                  <w:r>
                    <w:rPr>
                      <w:rFonts w:ascii="微软雅黑" w:eastAsia="微软雅黑" w:hAnsi="微软雅黑" w:cs="Calibri"/>
                      <w:sz w:val="16"/>
                      <w:szCs w:val="16"/>
                    </w:rPr>
                    <w:lastRenderedPageBreak/>
                    <w:t>EE</w:t>
                  </w:r>
                </w:p>
              </w:tc>
              <w:tc>
                <w:tcPr>
                  <w:tcW w:w="1119" w:type="dxa"/>
                </w:tcPr>
                <w:p w14:paraId="666C45C7" w14:textId="1C4EEBD4" w:rsidR="00F30E3D" w:rsidRPr="00E36DA7" w:rsidRDefault="00483F00" w:rsidP="00F30E3D">
                  <w:pPr>
                    <w:pStyle w:val="af3"/>
                    <w:spacing w:before="0" w:beforeAutospacing="0" w:after="0" w:afterAutospacing="0"/>
                    <w:rPr>
                      <w:rFonts w:ascii="微软雅黑" w:eastAsia="微软雅黑" w:hAnsi="微软雅黑" w:cs="Calibri"/>
                      <w:sz w:val="16"/>
                      <w:szCs w:val="16"/>
                    </w:rPr>
                  </w:pPr>
                  <w:r>
                    <w:rPr>
                      <w:rFonts w:ascii="微软雅黑" w:eastAsia="微软雅黑" w:hAnsi="微软雅黑" w:cs="Calibri"/>
                      <w:sz w:val="16"/>
                      <w:szCs w:val="16"/>
                    </w:rPr>
                    <w:t>ISC-041</w:t>
                  </w:r>
                </w:p>
              </w:tc>
              <w:tc>
                <w:tcPr>
                  <w:tcW w:w="1458" w:type="dxa"/>
                </w:tcPr>
                <w:p w14:paraId="62BDCCA4" w14:textId="77777777" w:rsidR="00F30E3D" w:rsidRPr="00E36DA7" w:rsidRDefault="00F30E3D" w:rsidP="00F30E3D">
                  <w:pPr>
                    <w:pStyle w:val="af3"/>
                    <w:spacing w:before="0" w:beforeAutospacing="0" w:after="0" w:afterAutospacing="0"/>
                    <w:rPr>
                      <w:rFonts w:ascii="微软雅黑" w:eastAsia="微软雅黑" w:hAnsi="微软雅黑" w:cs="Calibri"/>
                      <w:sz w:val="16"/>
                      <w:szCs w:val="16"/>
                    </w:rPr>
                  </w:pPr>
                </w:p>
              </w:tc>
            </w:tr>
            <w:tr w:rsidR="00F30E3D" w14:paraId="17C034B1" w14:textId="77777777" w:rsidTr="00C867F3">
              <w:trPr>
                <w:trHeight w:val="354"/>
              </w:trPr>
              <w:tc>
                <w:tcPr>
                  <w:tcW w:w="678" w:type="dxa"/>
                </w:tcPr>
                <w:p w14:paraId="62BDC5EF" w14:textId="02BBBA0C" w:rsidR="00F30E3D" w:rsidRPr="00E36DA7" w:rsidRDefault="00717948" w:rsidP="00F30E3D">
                  <w:pPr>
                    <w:pStyle w:val="af3"/>
                    <w:spacing w:before="0" w:beforeAutospacing="0" w:after="0" w:afterAutospacing="0"/>
                    <w:jc w:val="center"/>
                    <w:rPr>
                      <w:rFonts w:ascii="微软雅黑" w:eastAsia="微软雅黑" w:hAnsi="微软雅黑" w:cs="Calibri"/>
                      <w:sz w:val="16"/>
                      <w:szCs w:val="16"/>
                    </w:rPr>
                  </w:pPr>
                  <w:r>
                    <w:rPr>
                      <w:rFonts w:ascii="微软雅黑" w:eastAsia="微软雅黑" w:hAnsi="微软雅黑" w:cs="Calibri"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1668" w:type="dxa"/>
                </w:tcPr>
                <w:p w14:paraId="255F573D" w14:textId="4C537CE4" w:rsidR="00F30E3D" w:rsidRPr="00E36DA7" w:rsidRDefault="00A50E5A" w:rsidP="00F30E3D">
                  <w:pPr>
                    <w:pStyle w:val="af3"/>
                    <w:spacing w:before="0" w:beforeAutospacing="0" w:after="0" w:afterAutospacing="0"/>
                    <w:rPr>
                      <w:rFonts w:ascii="微软雅黑" w:eastAsia="微软雅黑" w:hAnsi="微软雅黑" w:cs="Calibri"/>
                      <w:sz w:val="16"/>
                      <w:szCs w:val="16"/>
                    </w:rPr>
                  </w:pPr>
                  <w:r>
                    <w:rPr>
                      <w:rFonts w:ascii="微软雅黑" w:eastAsia="微软雅黑" w:hAnsi="微软雅黑" w:cs="Calibri" w:hint="eastAsia"/>
                      <w:sz w:val="16"/>
                      <w:szCs w:val="16"/>
                    </w:rPr>
                    <w:t>超滤膜</w:t>
                  </w:r>
                  <w:proofErr w:type="gramStart"/>
                  <w:r>
                    <w:rPr>
                      <w:rFonts w:ascii="微软雅黑" w:eastAsia="微软雅黑" w:hAnsi="微软雅黑" w:cs="Calibri" w:hint="eastAsia"/>
                      <w:sz w:val="16"/>
                      <w:szCs w:val="16"/>
                    </w:rPr>
                    <w:t>包使用</w:t>
                  </w:r>
                  <w:proofErr w:type="gramEnd"/>
                  <w:r>
                    <w:rPr>
                      <w:rFonts w:ascii="微软雅黑" w:eastAsia="微软雅黑" w:hAnsi="微软雅黑" w:cs="Calibri" w:hint="eastAsia"/>
                      <w:sz w:val="16"/>
                      <w:szCs w:val="16"/>
                    </w:rPr>
                    <w:t>记录</w:t>
                  </w:r>
                </w:p>
              </w:tc>
              <w:tc>
                <w:tcPr>
                  <w:tcW w:w="1728" w:type="dxa"/>
                </w:tcPr>
                <w:p w14:paraId="55A28AD6" w14:textId="09AC04A4" w:rsidR="00F30E3D" w:rsidRPr="00E36DA7" w:rsidRDefault="00A50E5A" w:rsidP="00F30E3D">
                  <w:pPr>
                    <w:pStyle w:val="af3"/>
                    <w:spacing w:before="0" w:beforeAutospacing="0" w:after="0" w:afterAutospacing="0"/>
                    <w:rPr>
                      <w:rFonts w:ascii="微软雅黑" w:eastAsia="微软雅黑" w:hAnsi="微软雅黑" w:cs="Calibri"/>
                      <w:sz w:val="16"/>
                      <w:szCs w:val="16"/>
                    </w:rPr>
                  </w:pPr>
                  <w:r>
                    <w:rPr>
                      <w:rFonts w:ascii="微软雅黑" w:eastAsia="微软雅黑" w:hAnsi="微软雅黑" w:cs="Calibri" w:hint="eastAsia"/>
                      <w:sz w:val="16"/>
                      <w:szCs w:val="16"/>
                    </w:rPr>
                    <w:t>辅助记录</w:t>
                  </w:r>
                </w:p>
              </w:tc>
              <w:tc>
                <w:tcPr>
                  <w:tcW w:w="2268" w:type="dxa"/>
                </w:tcPr>
                <w:p w14:paraId="31EAD584" w14:textId="040142B3" w:rsidR="00F30E3D" w:rsidRDefault="00483F00" w:rsidP="00F30E3D">
                  <w:pPr>
                    <w:pStyle w:val="af3"/>
                    <w:spacing w:before="0" w:beforeAutospacing="0" w:after="0" w:afterAutospacing="0"/>
                    <w:rPr>
                      <w:rFonts w:ascii="微软雅黑" w:eastAsia="微软雅黑" w:hAnsi="微软雅黑" w:cs="Calibri"/>
                      <w:sz w:val="16"/>
                      <w:szCs w:val="16"/>
                    </w:rPr>
                  </w:pPr>
                  <w:r>
                    <w:rPr>
                      <w:rFonts w:ascii="微软雅黑" w:eastAsia="微软雅黑" w:hAnsi="微软雅黑" w:cs="Calibri" w:hint="eastAsia"/>
                      <w:sz w:val="16"/>
                      <w:szCs w:val="16"/>
                    </w:rPr>
                    <w:t>开发</w:t>
                  </w:r>
                  <w:r w:rsidR="000A25E0">
                    <w:rPr>
                      <w:rFonts w:ascii="微软雅黑" w:eastAsia="微软雅黑" w:hAnsi="微软雅黑" w:cs="Calibri" w:hint="eastAsia"/>
                      <w:sz w:val="16"/>
                      <w:szCs w:val="16"/>
                    </w:rPr>
                    <w:t>报表，使用记录</w:t>
                  </w:r>
                </w:p>
                <w:p w14:paraId="443A91EC" w14:textId="3B33A053" w:rsidR="000A25E0" w:rsidRDefault="000A25E0" w:rsidP="00F30E3D">
                  <w:pPr>
                    <w:pStyle w:val="af3"/>
                    <w:spacing w:before="0" w:beforeAutospacing="0" w:after="0" w:afterAutospacing="0"/>
                    <w:rPr>
                      <w:rFonts w:ascii="微软雅黑" w:eastAsia="微软雅黑" w:hAnsi="微软雅黑" w:cs="Calibri"/>
                      <w:sz w:val="16"/>
                      <w:szCs w:val="16"/>
                    </w:rPr>
                  </w:pPr>
                  <w:r>
                    <w:rPr>
                      <w:rFonts w:ascii="微软雅黑" w:eastAsia="微软雅黑" w:hAnsi="微软雅黑" w:cs="Calibri" w:hint="eastAsia"/>
                      <w:sz w:val="16"/>
                      <w:szCs w:val="16"/>
                    </w:rPr>
                    <w:t>日期、批号、使用次数、累计次数、剩余次数、水</w:t>
                  </w:r>
                  <w:ins w:id="34" w:author="高江涛(Jiangtao Gao)" w:date="2022-09-14T09:33:00Z">
                    <w:r w:rsidR="00D17C0E">
                      <w:rPr>
                        <w:rFonts w:ascii="微软雅黑" w:eastAsia="微软雅黑" w:hAnsi="微软雅黑" w:cs="Calibri" w:hint="eastAsia"/>
                        <w:sz w:val="16"/>
                        <w:szCs w:val="16"/>
                      </w:rPr>
                      <w:t>通</w:t>
                    </w:r>
                  </w:ins>
                  <w:del w:id="35" w:author="高江涛(Jiangtao Gao)" w:date="2022-09-14T09:33:00Z">
                    <w:r w:rsidDel="00D17C0E">
                      <w:rPr>
                        <w:rFonts w:ascii="微软雅黑" w:eastAsia="微软雅黑" w:hAnsi="微软雅黑" w:cs="Calibri" w:hint="eastAsia"/>
                        <w:sz w:val="16"/>
                        <w:szCs w:val="16"/>
                      </w:rPr>
                      <w:delText>桶</w:delText>
                    </w:r>
                  </w:del>
                  <w:r>
                    <w:rPr>
                      <w:rFonts w:ascii="微软雅黑" w:eastAsia="微软雅黑" w:hAnsi="微软雅黑" w:cs="Calibri" w:hint="eastAsia"/>
                      <w:sz w:val="16"/>
                      <w:szCs w:val="16"/>
                    </w:rPr>
                    <w:t>量</w:t>
                  </w:r>
                </w:p>
                <w:p w14:paraId="57B51F1D" w14:textId="38912255" w:rsidR="000A25E0" w:rsidRPr="00E36DA7" w:rsidRDefault="000A25E0" w:rsidP="00F30E3D">
                  <w:pPr>
                    <w:pStyle w:val="af3"/>
                    <w:spacing w:before="0" w:beforeAutospacing="0" w:after="0" w:afterAutospacing="0"/>
                    <w:rPr>
                      <w:rFonts w:ascii="微软雅黑" w:eastAsia="微软雅黑" w:hAnsi="微软雅黑" w:cs="Calibri"/>
                      <w:sz w:val="16"/>
                      <w:szCs w:val="16"/>
                    </w:rPr>
                  </w:pPr>
                  <w:r>
                    <w:rPr>
                      <w:rFonts w:ascii="微软雅黑" w:eastAsia="微软雅黑" w:hAnsi="微软雅黑" w:cs="Calibri" w:hint="eastAsia"/>
                      <w:sz w:val="16"/>
                      <w:szCs w:val="16"/>
                    </w:rPr>
                    <w:t>初始水通量、水通量</w:t>
                  </w:r>
                </w:p>
              </w:tc>
              <w:tc>
                <w:tcPr>
                  <w:tcW w:w="778" w:type="dxa"/>
                </w:tcPr>
                <w:p w14:paraId="5A77808A" w14:textId="3F687B09" w:rsidR="00F30E3D" w:rsidRPr="00E36DA7" w:rsidRDefault="00483F00" w:rsidP="00F30E3D">
                  <w:pPr>
                    <w:pStyle w:val="af3"/>
                    <w:spacing w:before="0" w:beforeAutospacing="0" w:after="0" w:afterAutospacing="0"/>
                    <w:jc w:val="center"/>
                    <w:rPr>
                      <w:rFonts w:ascii="微软雅黑" w:eastAsia="微软雅黑" w:hAnsi="微软雅黑" w:cs="Calibri"/>
                      <w:sz w:val="16"/>
                      <w:szCs w:val="16"/>
                    </w:rPr>
                  </w:pPr>
                  <w:r>
                    <w:rPr>
                      <w:rFonts w:ascii="微软雅黑" w:eastAsia="微软雅黑" w:hAnsi="微软雅黑" w:cs="Calibri" w:hint="eastAsia"/>
                      <w:sz w:val="16"/>
                      <w:szCs w:val="16"/>
                    </w:rPr>
                    <w:t>报表</w:t>
                  </w:r>
                </w:p>
              </w:tc>
              <w:tc>
                <w:tcPr>
                  <w:tcW w:w="1119" w:type="dxa"/>
                </w:tcPr>
                <w:p w14:paraId="358B0247" w14:textId="1868AA6E" w:rsidR="00F30E3D" w:rsidRPr="00E36DA7" w:rsidRDefault="00483F00" w:rsidP="00F30E3D">
                  <w:pPr>
                    <w:pStyle w:val="af3"/>
                    <w:spacing w:before="0" w:beforeAutospacing="0" w:after="0" w:afterAutospacing="0"/>
                    <w:rPr>
                      <w:rFonts w:ascii="微软雅黑" w:eastAsia="微软雅黑" w:hAnsi="微软雅黑" w:cs="Calibri"/>
                      <w:sz w:val="16"/>
                      <w:szCs w:val="16"/>
                    </w:rPr>
                  </w:pPr>
                  <w:r>
                    <w:rPr>
                      <w:rFonts w:ascii="微软雅黑" w:eastAsia="微软雅黑" w:hAnsi="微软雅黑" w:cs="Calibri"/>
                      <w:sz w:val="16"/>
                      <w:szCs w:val="16"/>
                    </w:rPr>
                    <w:t>ISC-042</w:t>
                  </w:r>
                </w:p>
              </w:tc>
              <w:tc>
                <w:tcPr>
                  <w:tcW w:w="1458" w:type="dxa"/>
                </w:tcPr>
                <w:p w14:paraId="30E336F5" w14:textId="77777777" w:rsidR="00F30E3D" w:rsidRPr="00E36DA7" w:rsidRDefault="00F30E3D" w:rsidP="00F30E3D">
                  <w:pPr>
                    <w:pStyle w:val="af3"/>
                    <w:spacing w:before="0" w:beforeAutospacing="0" w:after="0" w:afterAutospacing="0"/>
                    <w:rPr>
                      <w:rFonts w:ascii="微软雅黑" w:eastAsia="微软雅黑" w:hAnsi="微软雅黑" w:cs="Calibri"/>
                      <w:sz w:val="16"/>
                      <w:szCs w:val="16"/>
                    </w:rPr>
                  </w:pPr>
                  <w:r>
                    <w:rPr>
                      <w:rFonts w:ascii="微软雅黑" w:eastAsia="微软雅黑" w:hAnsi="微软雅黑" w:cs="Calibri" w:hint="eastAsia"/>
                      <w:sz w:val="16"/>
                      <w:szCs w:val="16"/>
                    </w:rPr>
                    <w:t>。</w:t>
                  </w:r>
                </w:p>
              </w:tc>
            </w:tr>
            <w:tr w:rsidR="00F30E3D" w14:paraId="0D05C14E" w14:textId="77777777" w:rsidTr="00C867F3">
              <w:trPr>
                <w:trHeight w:val="354"/>
              </w:trPr>
              <w:tc>
                <w:tcPr>
                  <w:tcW w:w="678" w:type="dxa"/>
                </w:tcPr>
                <w:p w14:paraId="43B21C0E" w14:textId="197DD65E" w:rsidR="00F30E3D" w:rsidRPr="00E36DA7" w:rsidRDefault="00717948" w:rsidP="00F30E3D">
                  <w:pPr>
                    <w:pStyle w:val="af3"/>
                    <w:spacing w:before="0" w:beforeAutospacing="0" w:after="0" w:afterAutospacing="0"/>
                    <w:jc w:val="center"/>
                    <w:rPr>
                      <w:rFonts w:ascii="微软雅黑" w:eastAsia="微软雅黑" w:hAnsi="微软雅黑" w:cs="Calibri"/>
                      <w:sz w:val="16"/>
                      <w:szCs w:val="16"/>
                    </w:rPr>
                  </w:pPr>
                  <w:r>
                    <w:rPr>
                      <w:rFonts w:ascii="微软雅黑" w:eastAsia="微软雅黑" w:hAnsi="微软雅黑" w:cs="Calibri"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1668" w:type="dxa"/>
                </w:tcPr>
                <w:p w14:paraId="22EB0FF1" w14:textId="5D81C016" w:rsidR="00F30E3D" w:rsidRDefault="00A50E5A" w:rsidP="00F30E3D">
                  <w:pPr>
                    <w:pStyle w:val="af3"/>
                    <w:spacing w:before="0" w:beforeAutospacing="0" w:after="0" w:afterAutospacing="0"/>
                    <w:rPr>
                      <w:rFonts w:ascii="微软雅黑" w:eastAsia="微软雅黑" w:hAnsi="微软雅黑" w:cs="Calibri"/>
                      <w:sz w:val="16"/>
                      <w:szCs w:val="16"/>
                    </w:rPr>
                  </w:pPr>
                  <w:r>
                    <w:rPr>
                      <w:rFonts w:ascii="微软雅黑" w:eastAsia="微软雅黑" w:hAnsi="微软雅黑" w:cs="Calibri" w:hint="eastAsia"/>
                      <w:sz w:val="16"/>
                      <w:szCs w:val="16"/>
                    </w:rPr>
                    <w:t>保存液更换记录</w:t>
                  </w:r>
                </w:p>
              </w:tc>
              <w:tc>
                <w:tcPr>
                  <w:tcW w:w="1728" w:type="dxa"/>
                </w:tcPr>
                <w:p w14:paraId="2ECF55A3" w14:textId="102A5E4F" w:rsidR="00F30E3D" w:rsidRPr="00E36DA7" w:rsidRDefault="00483F00" w:rsidP="00F30E3D">
                  <w:pPr>
                    <w:pStyle w:val="af3"/>
                    <w:spacing w:before="0" w:beforeAutospacing="0" w:after="0" w:afterAutospacing="0"/>
                    <w:rPr>
                      <w:rFonts w:ascii="微软雅黑" w:eastAsia="微软雅黑" w:hAnsi="微软雅黑" w:cs="Calibri"/>
                      <w:sz w:val="16"/>
                      <w:szCs w:val="16"/>
                    </w:rPr>
                  </w:pPr>
                  <w:r>
                    <w:rPr>
                      <w:rFonts w:ascii="微软雅黑" w:eastAsia="微软雅黑" w:hAnsi="微软雅黑" w:cs="Calibri" w:hint="eastAsia"/>
                      <w:sz w:val="16"/>
                      <w:szCs w:val="16"/>
                    </w:rPr>
                    <w:t>辅助记录</w:t>
                  </w:r>
                </w:p>
              </w:tc>
              <w:tc>
                <w:tcPr>
                  <w:tcW w:w="2268" w:type="dxa"/>
                </w:tcPr>
                <w:p w14:paraId="093ECC7F" w14:textId="4470C229" w:rsidR="00F30E3D" w:rsidRDefault="00483F00" w:rsidP="00F30E3D">
                  <w:pPr>
                    <w:pStyle w:val="af3"/>
                    <w:spacing w:before="0" w:beforeAutospacing="0" w:after="0" w:afterAutospacing="0"/>
                    <w:rPr>
                      <w:rFonts w:ascii="微软雅黑" w:eastAsia="微软雅黑" w:hAnsi="微软雅黑" w:cs="Calibri"/>
                      <w:sz w:val="16"/>
                      <w:szCs w:val="16"/>
                    </w:rPr>
                  </w:pPr>
                  <w:r>
                    <w:rPr>
                      <w:rFonts w:ascii="微软雅黑" w:eastAsia="微软雅黑" w:hAnsi="微软雅黑" w:cs="Calibri" w:hint="eastAsia"/>
                      <w:sz w:val="16"/>
                      <w:szCs w:val="16"/>
                    </w:rPr>
                    <w:t>开发</w:t>
                  </w:r>
                  <w:r w:rsidR="00A50E5A">
                    <w:rPr>
                      <w:rFonts w:ascii="微软雅黑" w:eastAsia="微软雅黑" w:hAnsi="微软雅黑" w:cs="Calibri" w:hint="eastAsia"/>
                      <w:sz w:val="16"/>
                      <w:szCs w:val="16"/>
                    </w:rPr>
                    <w:t>报表，记录保存液更换时间、保存液名称、保存液更换周期、下次更换时间</w:t>
                  </w:r>
                </w:p>
                <w:p w14:paraId="3AA655AD" w14:textId="5D170193" w:rsidR="00A50E5A" w:rsidRPr="00E36DA7" w:rsidRDefault="00A50E5A" w:rsidP="00F30E3D">
                  <w:pPr>
                    <w:pStyle w:val="af3"/>
                    <w:spacing w:before="0" w:beforeAutospacing="0" w:after="0" w:afterAutospacing="0"/>
                    <w:rPr>
                      <w:rFonts w:ascii="微软雅黑" w:eastAsia="微软雅黑" w:hAnsi="微软雅黑" w:cs="Calibri"/>
                      <w:sz w:val="16"/>
                      <w:szCs w:val="16"/>
                    </w:rPr>
                  </w:pPr>
                  <w:proofErr w:type="gramStart"/>
                  <w:r>
                    <w:rPr>
                      <w:rFonts w:ascii="微软雅黑" w:eastAsia="微软雅黑" w:hAnsi="微软雅黑" w:cs="Calibri" w:hint="eastAsia"/>
                      <w:sz w:val="16"/>
                      <w:szCs w:val="16"/>
                    </w:rPr>
                    <w:t>膜包批号</w:t>
                  </w:r>
                  <w:proofErr w:type="gramEnd"/>
                </w:p>
              </w:tc>
              <w:tc>
                <w:tcPr>
                  <w:tcW w:w="778" w:type="dxa"/>
                </w:tcPr>
                <w:p w14:paraId="1A31A764" w14:textId="34D577FC" w:rsidR="00F30E3D" w:rsidRPr="00E36DA7" w:rsidRDefault="00483F00" w:rsidP="00F30E3D">
                  <w:pPr>
                    <w:pStyle w:val="af3"/>
                    <w:spacing w:before="0" w:beforeAutospacing="0" w:after="0" w:afterAutospacing="0"/>
                    <w:jc w:val="center"/>
                    <w:rPr>
                      <w:rFonts w:ascii="微软雅黑" w:eastAsia="微软雅黑" w:hAnsi="微软雅黑" w:cs="Calibri"/>
                      <w:sz w:val="16"/>
                      <w:szCs w:val="16"/>
                    </w:rPr>
                  </w:pPr>
                  <w:r>
                    <w:rPr>
                      <w:rFonts w:ascii="微软雅黑" w:eastAsia="微软雅黑" w:hAnsi="微软雅黑" w:cs="Calibri" w:hint="eastAsia"/>
                      <w:sz w:val="16"/>
                      <w:szCs w:val="16"/>
                    </w:rPr>
                    <w:t>报表</w:t>
                  </w:r>
                </w:p>
              </w:tc>
              <w:tc>
                <w:tcPr>
                  <w:tcW w:w="1119" w:type="dxa"/>
                </w:tcPr>
                <w:p w14:paraId="7DEF5D20" w14:textId="55F0C127" w:rsidR="00F30E3D" w:rsidRPr="00E36DA7" w:rsidRDefault="00483F00" w:rsidP="00F30E3D">
                  <w:pPr>
                    <w:pStyle w:val="af3"/>
                    <w:spacing w:before="0" w:beforeAutospacing="0" w:after="0" w:afterAutospacing="0"/>
                    <w:rPr>
                      <w:rFonts w:ascii="微软雅黑" w:eastAsia="微软雅黑" w:hAnsi="微软雅黑" w:cs="Calibri"/>
                      <w:sz w:val="16"/>
                      <w:szCs w:val="16"/>
                    </w:rPr>
                  </w:pPr>
                  <w:r>
                    <w:rPr>
                      <w:rFonts w:ascii="微软雅黑" w:eastAsia="微软雅黑" w:hAnsi="微软雅黑" w:cs="Calibri"/>
                      <w:sz w:val="16"/>
                      <w:szCs w:val="16"/>
                    </w:rPr>
                    <w:t>ISC-043</w:t>
                  </w:r>
                </w:p>
              </w:tc>
              <w:tc>
                <w:tcPr>
                  <w:tcW w:w="1458" w:type="dxa"/>
                </w:tcPr>
                <w:p w14:paraId="62D47E7F" w14:textId="77777777" w:rsidR="00F30E3D" w:rsidRDefault="00F30E3D" w:rsidP="00F30E3D">
                  <w:pPr>
                    <w:pStyle w:val="af3"/>
                    <w:spacing w:before="0" w:beforeAutospacing="0" w:after="0" w:afterAutospacing="0"/>
                    <w:rPr>
                      <w:rFonts w:ascii="微软雅黑" w:eastAsia="微软雅黑" w:hAnsi="微软雅黑" w:cs="Calibri"/>
                      <w:sz w:val="16"/>
                      <w:szCs w:val="16"/>
                    </w:rPr>
                  </w:pPr>
                </w:p>
              </w:tc>
            </w:tr>
            <w:tr w:rsidR="00170E2E" w14:paraId="66C9E1FC" w14:textId="77777777" w:rsidTr="00C867F3">
              <w:trPr>
                <w:trHeight w:val="354"/>
              </w:trPr>
              <w:tc>
                <w:tcPr>
                  <w:tcW w:w="678" w:type="dxa"/>
                </w:tcPr>
                <w:p w14:paraId="287DC401" w14:textId="058EB3A0" w:rsidR="00170E2E" w:rsidRPr="00E36DA7" w:rsidRDefault="00717948" w:rsidP="00F30E3D">
                  <w:pPr>
                    <w:pStyle w:val="af3"/>
                    <w:spacing w:before="0" w:beforeAutospacing="0" w:after="0" w:afterAutospacing="0"/>
                    <w:jc w:val="center"/>
                    <w:rPr>
                      <w:rFonts w:ascii="微软雅黑" w:eastAsia="微软雅黑" w:hAnsi="微软雅黑" w:cs="Calibri"/>
                      <w:sz w:val="16"/>
                      <w:szCs w:val="16"/>
                    </w:rPr>
                  </w:pPr>
                  <w:r>
                    <w:rPr>
                      <w:rFonts w:ascii="微软雅黑" w:eastAsia="微软雅黑" w:hAnsi="微软雅黑" w:cs="Calibri"/>
                      <w:sz w:val="16"/>
                      <w:szCs w:val="16"/>
                    </w:rPr>
                    <w:t>5</w:t>
                  </w:r>
                </w:p>
              </w:tc>
              <w:tc>
                <w:tcPr>
                  <w:tcW w:w="1668" w:type="dxa"/>
                </w:tcPr>
                <w:p w14:paraId="7BD5292F" w14:textId="39462AFE" w:rsidR="00170E2E" w:rsidRDefault="00483F00" w:rsidP="00F30E3D">
                  <w:pPr>
                    <w:pStyle w:val="af3"/>
                    <w:spacing w:before="0" w:beforeAutospacing="0" w:after="0" w:afterAutospacing="0"/>
                    <w:rPr>
                      <w:rFonts w:ascii="微软雅黑" w:eastAsia="微软雅黑" w:hAnsi="微软雅黑" w:cs="Calibri"/>
                      <w:sz w:val="16"/>
                      <w:szCs w:val="16"/>
                    </w:rPr>
                  </w:pPr>
                  <w:proofErr w:type="gramStart"/>
                  <w:r>
                    <w:rPr>
                      <w:rFonts w:ascii="微软雅黑" w:eastAsia="微软雅黑" w:hAnsi="微软雅黑" w:cs="Calibri" w:hint="eastAsia"/>
                      <w:sz w:val="16"/>
                      <w:szCs w:val="16"/>
                    </w:rPr>
                    <w:t>膜包使用</w:t>
                  </w:r>
                  <w:proofErr w:type="gramEnd"/>
                  <w:r>
                    <w:rPr>
                      <w:rFonts w:ascii="微软雅黑" w:eastAsia="微软雅黑" w:hAnsi="微软雅黑" w:cs="Calibri" w:hint="eastAsia"/>
                      <w:sz w:val="16"/>
                      <w:szCs w:val="16"/>
                    </w:rPr>
                    <w:t>次数管理</w:t>
                  </w:r>
                </w:p>
              </w:tc>
              <w:tc>
                <w:tcPr>
                  <w:tcW w:w="1728" w:type="dxa"/>
                </w:tcPr>
                <w:p w14:paraId="16370964" w14:textId="77777777" w:rsidR="00170E2E" w:rsidRDefault="00483F00" w:rsidP="00F30E3D">
                  <w:pPr>
                    <w:pStyle w:val="af3"/>
                    <w:spacing w:before="0" w:beforeAutospacing="0" w:after="0" w:afterAutospacing="0"/>
                    <w:rPr>
                      <w:rFonts w:ascii="微软雅黑" w:eastAsia="微软雅黑" w:hAnsi="微软雅黑" w:cs="Calibri"/>
                      <w:sz w:val="16"/>
                      <w:szCs w:val="16"/>
                    </w:rPr>
                  </w:pPr>
                  <w:r>
                    <w:rPr>
                      <w:rFonts w:ascii="微软雅黑" w:eastAsia="微软雅黑" w:hAnsi="微软雅黑" w:cs="Calibri" w:hint="eastAsia"/>
                      <w:sz w:val="16"/>
                      <w:szCs w:val="16"/>
                    </w:rPr>
                    <w:t>膜包组使用次数按</w:t>
                  </w:r>
                  <w:proofErr w:type="gramStart"/>
                  <w:r>
                    <w:rPr>
                      <w:rFonts w:ascii="微软雅黑" w:eastAsia="微软雅黑" w:hAnsi="微软雅黑" w:cs="Calibri" w:hint="eastAsia"/>
                      <w:sz w:val="16"/>
                      <w:szCs w:val="16"/>
                    </w:rPr>
                    <w:t>每块膜包的</w:t>
                  </w:r>
                  <w:proofErr w:type="gramEnd"/>
                  <w:r>
                    <w:rPr>
                      <w:rFonts w:ascii="微软雅黑" w:eastAsia="微软雅黑" w:hAnsi="微软雅黑" w:cs="Calibri" w:hint="eastAsia"/>
                      <w:sz w:val="16"/>
                      <w:szCs w:val="16"/>
                    </w:rPr>
                    <w:t>最大使用次数计算</w:t>
                  </w:r>
                </w:p>
                <w:p w14:paraId="3B99F393" w14:textId="57FCAB31" w:rsidR="00483F00" w:rsidRPr="00E36DA7" w:rsidRDefault="00D17C0E" w:rsidP="00F30E3D">
                  <w:pPr>
                    <w:pStyle w:val="af3"/>
                    <w:spacing w:before="0" w:beforeAutospacing="0" w:after="0" w:afterAutospacing="0"/>
                    <w:rPr>
                      <w:rFonts w:ascii="微软雅黑" w:eastAsia="微软雅黑" w:hAnsi="微软雅黑" w:cs="Calibri"/>
                      <w:sz w:val="16"/>
                      <w:szCs w:val="16"/>
                    </w:rPr>
                  </w:pPr>
                  <w:ins w:id="36" w:author="高江涛(Jiangtao Gao)" w:date="2022-09-14T09:34:00Z">
                    <w:r>
                      <w:rPr>
                        <w:rFonts w:ascii="微软雅黑" w:eastAsia="微软雅黑" w:hAnsi="微软雅黑" w:cs="Calibri" w:hint="eastAsia"/>
                        <w:sz w:val="16"/>
                        <w:szCs w:val="16"/>
                      </w:rPr>
                      <w:t>效期</w:t>
                    </w:r>
                  </w:ins>
                  <w:del w:id="37" w:author="高江涛(Jiangtao Gao)" w:date="2022-09-14T09:34:00Z">
                    <w:r w:rsidR="00483F00" w:rsidDel="00D17C0E">
                      <w:rPr>
                        <w:rFonts w:ascii="微软雅黑" w:eastAsia="微软雅黑" w:hAnsi="微软雅黑" w:cs="Calibri" w:hint="eastAsia"/>
                        <w:sz w:val="16"/>
                        <w:szCs w:val="16"/>
                      </w:rPr>
                      <w:delText>校期</w:delText>
                    </w:r>
                  </w:del>
                  <w:proofErr w:type="gramStart"/>
                  <w:r w:rsidR="00483F00">
                    <w:rPr>
                      <w:rFonts w:ascii="微软雅黑" w:eastAsia="微软雅黑" w:hAnsi="微软雅黑" w:cs="Calibri" w:hint="eastAsia"/>
                      <w:sz w:val="16"/>
                      <w:szCs w:val="16"/>
                    </w:rPr>
                    <w:t>按膜包</w:t>
                  </w:r>
                  <w:ins w:id="38" w:author="高江涛(Jiangtao Gao)" w:date="2022-09-14T09:34:00Z">
                    <w:r>
                      <w:rPr>
                        <w:rFonts w:ascii="微软雅黑" w:eastAsia="微软雅黑" w:hAnsi="微软雅黑" w:cs="Calibri" w:hint="eastAsia"/>
                        <w:sz w:val="16"/>
                        <w:szCs w:val="16"/>
                      </w:rPr>
                      <w:t>效</w:t>
                    </w:r>
                    <w:proofErr w:type="gramEnd"/>
                    <w:r>
                      <w:rPr>
                        <w:rFonts w:ascii="微软雅黑" w:eastAsia="微软雅黑" w:hAnsi="微软雅黑" w:cs="Calibri" w:hint="eastAsia"/>
                        <w:sz w:val="16"/>
                        <w:szCs w:val="16"/>
                      </w:rPr>
                      <w:t>期</w:t>
                    </w:r>
                  </w:ins>
                  <w:del w:id="39" w:author="高江涛(Jiangtao Gao)" w:date="2022-09-14T09:34:00Z">
                    <w:r w:rsidR="00483F00" w:rsidDel="00D17C0E">
                      <w:rPr>
                        <w:rFonts w:ascii="微软雅黑" w:eastAsia="微软雅黑" w:hAnsi="微软雅黑" w:cs="Calibri" w:hint="eastAsia"/>
                        <w:sz w:val="16"/>
                        <w:szCs w:val="16"/>
                      </w:rPr>
                      <w:delText>校期</w:delText>
                    </w:r>
                  </w:del>
                  <w:r w:rsidR="00483F00">
                    <w:rPr>
                      <w:rFonts w:ascii="微软雅黑" w:eastAsia="微软雅黑" w:hAnsi="微软雅黑" w:cs="Calibri" w:hint="eastAsia"/>
                      <w:sz w:val="16"/>
                      <w:szCs w:val="16"/>
                    </w:rPr>
                    <w:t>最近的一个计算</w:t>
                  </w:r>
                </w:p>
              </w:tc>
              <w:tc>
                <w:tcPr>
                  <w:tcW w:w="2268" w:type="dxa"/>
                </w:tcPr>
                <w:p w14:paraId="1C221FDA" w14:textId="3B5EB922" w:rsidR="00170E2E" w:rsidRDefault="00483F00" w:rsidP="00F30E3D">
                  <w:pPr>
                    <w:pStyle w:val="af3"/>
                    <w:spacing w:before="0" w:beforeAutospacing="0" w:after="0" w:afterAutospacing="0"/>
                    <w:rPr>
                      <w:rFonts w:ascii="微软雅黑" w:eastAsia="微软雅黑" w:hAnsi="微软雅黑" w:cs="Calibri"/>
                      <w:sz w:val="16"/>
                      <w:szCs w:val="16"/>
                    </w:rPr>
                  </w:pPr>
                  <w:r>
                    <w:rPr>
                      <w:rFonts w:ascii="微软雅黑" w:eastAsia="微软雅黑" w:hAnsi="微软雅黑" w:cs="Calibri" w:hint="eastAsia"/>
                      <w:sz w:val="16"/>
                      <w:szCs w:val="16"/>
                    </w:rPr>
                    <w:t>保持现有流程</w:t>
                  </w:r>
                </w:p>
              </w:tc>
              <w:tc>
                <w:tcPr>
                  <w:tcW w:w="778" w:type="dxa"/>
                </w:tcPr>
                <w:p w14:paraId="642CB2AE" w14:textId="7F7931CD" w:rsidR="00170E2E" w:rsidRPr="00E36DA7" w:rsidRDefault="00483F00" w:rsidP="00F30E3D">
                  <w:pPr>
                    <w:pStyle w:val="af3"/>
                    <w:spacing w:before="0" w:beforeAutospacing="0" w:after="0" w:afterAutospacing="0"/>
                    <w:jc w:val="center"/>
                    <w:rPr>
                      <w:rFonts w:ascii="微软雅黑" w:eastAsia="微软雅黑" w:hAnsi="微软雅黑" w:cs="Calibri"/>
                      <w:sz w:val="16"/>
                      <w:szCs w:val="16"/>
                    </w:rPr>
                  </w:pPr>
                  <w:r>
                    <w:rPr>
                      <w:rFonts w:ascii="微软雅黑" w:eastAsia="微软雅黑" w:hAnsi="微软雅黑" w:cs="Calibri"/>
                      <w:sz w:val="16"/>
                      <w:szCs w:val="16"/>
                    </w:rPr>
                    <w:t>EE</w:t>
                  </w:r>
                </w:p>
              </w:tc>
              <w:tc>
                <w:tcPr>
                  <w:tcW w:w="1119" w:type="dxa"/>
                </w:tcPr>
                <w:p w14:paraId="21CF97CD" w14:textId="2DE76AE9" w:rsidR="00170E2E" w:rsidRPr="00E36DA7" w:rsidRDefault="00483F00" w:rsidP="00F30E3D">
                  <w:pPr>
                    <w:pStyle w:val="af3"/>
                    <w:spacing w:before="0" w:beforeAutospacing="0" w:after="0" w:afterAutospacing="0"/>
                    <w:rPr>
                      <w:rFonts w:ascii="微软雅黑" w:eastAsia="微软雅黑" w:hAnsi="微软雅黑" w:cs="Calibri"/>
                      <w:sz w:val="16"/>
                      <w:szCs w:val="16"/>
                    </w:rPr>
                  </w:pPr>
                  <w:r>
                    <w:rPr>
                      <w:rFonts w:ascii="微软雅黑" w:eastAsia="微软雅黑" w:hAnsi="微软雅黑" w:cs="Calibri" w:hint="eastAsia"/>
                      <w:sz w:val="16"/>
                      <w:szCs w:val="16"/>
                    </w:rPr>
                    <w:t>标准</w:t>
                  </w:r>
                </w:p>
              </w:tc>
              <w:tc>
                <w:tcPr>
                  <w:tcW w:w="1458" w:type="dxa"/>
                </w:tcPr>
                <w:p w14:paraId="33FF5E1A" w14:textId="77777777" w:rsidR="00170E2E" w:rsidRDefault="00170E2E" w:rsidP="00F30E3D">
                  <w:pPr>
                    <w:pStyle w:val="af3"/>
                    <w:spacing w:before="0" w:beforeAutospacing="0" w:after="0" w:afterAutospacing="0"/>
                    <w:rPr>
                      <w:rFonts w:ascii="微软雅黑" w:eastAsia="微软雅黑" w:hAnsi="微软雅黑" w:cs="Calibri"/>
                      <w:sz w:val="16"/>
                      <w:szCs w:val="16"/>
                    </w:rPr>
                  </w:pPr>
                </w:p>
              </w:tc>
            </w:tr>
            <w:tr w:rsidR="006F5163" w14:paraId="1F0E271D" w14:textId="77777777" w:rsidTr="00C867F3">
              <w:trPr>
                <w:trHeight w:val="354"/>
              </w:trPr>
              <w:tc>
                <w:tcPr>
                  <w:tcW w:w="678" w:type="dxa"/>
                </w:tcPr>
                <w:p w14:paraId="204E93D5" w14:textId="2C0318E1" w:rsidR="006F5163" w:rsidRPr="00E36DA7" w:rsidRDefault="00717948" w:rsidP="00F30E3D">
                  <w:pPr>
                    <w:pStyle w:val="af3"/>
                    <w:spacing w:before="0" w:beforeAutospacing="0" w:after="0" w:afterAutospacing="0"/>
                    <w:jc w:val="center"/>
                    <w:rPr>
                      <w:rFonts w:ascii="微软雅黑" w:eastAsia="微软雅黑" w:hAnsi="微软雅黑" w:cs="Calibri"/>
                      <w:sz w:val="16"/>
                      <w:szCs w:val="16"/>
                    </w:rPr>
                  </w:pPr>
                  <w:r>
                    <w:rPr>
                      <w:rFonts w:ascii="微软雅黑" w:eastAsia="微软雅黑" w:hAnsi="微软雅黑" w:cs="Calibri"/>
                      <w:sz w:val="16"/>
                      <w:szCs w:val="16"/>
                    </w:rPr>
                    <w:t>6</w:t>
                  </w:r>
                </w:p>
              </w:tc>
              <w:tc>
                <w:tcPr>
                  <w:tcW w:w="1668" w:type="dxa"/>
                </w:tcPr>
                <w:p w14:paraId="018A1FB6" w14:textId="4A335648" w:rsidR="006F5163" w:rsidRDefault="006F5163" w:rsidP="00F30E3D">
                  <w:pPr>
                    <w:pStyle w:val="af3"/>
                    <w:spacing w:before="0" w:beforeAutospacing="0" w:after="0" w:afterAutospacing="0"/>
                    <w:rPr>
                      <w:rFonts w:ascii="微软雅黑" w:eastAsia="微软雅黑" w:hAnsi="微软雅黑" w:cs="Calibri"/>
                      <w:sz w:val="16"/>
                      <w:szCs w:val="16"/>
                    </w:rPr>
                  </w:pPr>
                  <w:proofErr w:type="gramStart"/>
                  <w:r>
                    <w:rPr>
                      <w:rFonts w:ascii="微软雅黑" w:eastAsia="微软雅黑" w:hAnsi="微软雅黑" w:cs="Calibri" w:hint="eastAsia"/>
                      <w:sz w:val="16"/>
                      <w:szCs w:val="16"/>
                    </w:rPr>
                    <w:t>膜包取样</w:t>
                  </w:r>
                  <w:proofErr w:type="gramEnd"/>
                </w:p>
              </w:tc>
              <w:tc>
                <w:tcPr>
                  <w:tcW w:w="1728" w:type="dxa"/>
                </w:tcPr>
                <w:p w14:paraId="2AEF279D" w14:textId="39DD9A1A" w:rsidR="006F5163" w:rsidRPr="00E36DA7" w:rsidRDefault="00483F00" w:rsidP="00F30E3D">
                  <w:pPr>
                    <w:pStyle w:val="af3"/>
                    <w:spacing w:before="0" w:beforeAutospacing="0" w:after="0" w:afterAutospacing="0"/>
                    <w:rPr>
                      <w:rFonts w:ascii="微软雅黑" w:eastAsia="微软雅黑" w:hAnsi="微软雅黑" w:cs="Calibri"/>
                      <w:sz w:val="16"/>
                      <w:szCs w:val="16"/>
                    </w:rPr>
                  </w:pPr>
                  <w:r>
                    <w:rPr>
                      <w:rFonts w:ascii="微软雅黑" w:eastAsia="微软雅黑" w:hAnsi="微软雅黑" w:cs="Calibri" w:hint="eastAsia"/>
                      <w:sz w:val="16"/>
                      <w:szCs w:val="16"/>
                    </w:rPr>
                    <w:t>辅助记录</w:t>
                  </w:r>
                </w:p>
              </w:tc>
              <w:tc>
                <w:tcPr>
                  <w:tcW w:w="2268" w:type="dxa"/>
                </w:tcPr>
                <w:p w14:paraId="0E079D70" w14:textId="1DACCE1E" w:rsidR="006F5163" w:rsidRDefault="006F5163" w:rsidP="00F30E3D">
                  <w:pPr>
                    <w:pStyle w:val="af3"/>
                    <w:spacing w:before="0" w:beforeAutospacing="0" w:after="0" w:afterAutospacing="0"/>
                    <w:rPr>
                      <w:rFonts w:ascii="微软雅黑" w:eastAsia="微软雅黑" w:hAnsi="微软雅黑" w:cs="Calibri"/>
                      <w:sz w:val="16"/>
                      <w:szCs w:val="16"/>
                    </w:rPr>
                  </w:pPr>
                  <w:proofErr w:type="gramStart"/>
                  <w:r>
                    <w:rPr>
                      <w:rFonts w:ascii="微软雅黑" w:eastAsia="微软雅黑" w:hAnsi="微软雅黑" w:cs="Calibri" w:hint="eastAsia"/>
                      <w:sz w:val="16"/>
                      <w:szCs w:val="16"/>
                    </w:rPr>
                    <w:t>膜包取样</w:t>
                  </w:r>
                  <w:proofErr w:type="gramEnd"/>
                  <w:r>
                    <w:rPr>
                      <w:rFonts w:ascii="微软雅黑" w:eastAsia="微软雅黑" w:hAnsi="微软雅黑" w:cs="Calibri" w:hint="eastAsia"/>
                      <w:sz w:val="16"/>
                      <w:szCs w:val="16"/>
                    </w:rPr>
                    <w:t>需要记录：实际使用次数、上次取样次数、下次取样次数，其中下次取样次数=上次取样次数+取样周期，对于每个项目取样周期是固定的。比如3</w:t>
                  </w:r>
                  <w:r>
                    <w:rPr>
                      <w:rFonts w:ascii="微软雅黑" w:eastAsia="微软雅黑" w:hAnsi="微软雅黑" w:cs="Calibri"/>
                      <w:sz w:val="16"/>
                      <w:szCs w:val="16"/>
                    </w:rPr>
                    <w:t>08</w:t>
                  </w:r>
                  <w:r>
                    <w:rPr>
                      <w:rFonts w:ascii="微软雅黑" w:eastAsia="微软雅黑" w:hAnsi="微软雅黑" w:cs="Calibri" w:hint="eastAsia"/>
                      <w:sz w:val="16"/>
                      <w:szCs w:val="16"/>
                    </w:rPr>
                    <w:t>产品的取样周期是5</w:t>
                  </w:r>
                  <w:r w:rsidR="00C765C3">
                    <w:rPr>
                      <w:rFonts w:ascii="微软雅黑" w:eastAsia="微软雅黑" w:hAnsi="微软雅黑" w:cs="Calibri" w:hint="eastAsia"/>
                      <w:sz w:val="16"/>
                      <w:szCs w:val="16"/>
                    </w:rPr>
                    <w:t>。</w:t>
                  </w:r>
                </w:p>
                <w:p w14:paraId="33CF891B" w14:textId="161691E1" w:rsidR="006F5163" w:rsidRDefault="006F5163" w:rsidP="00F30E3D">
                  <w:pPr>
                    <w:pStyle w:val="af3"/>
                    <w:spacing w:before="0" w:beforeAutospacing="0" w:after="0" w:afterAutospacing="0"/>
                    <w:rPr>
                      <w:rFonts w:ascii="微软雅黑" w:eastAsia="微软雅黑" w:hAnsi="微软雅黑" w:cs="Calibri"/>
                      <w:sz w:val="16"/>
                      <w:szCs w:val="16"/>
                    </w:rPr>
                  </w:pPr>
                  <w:r>
                    <w:rPr>
                      <w:rFonts w:ascii="微软雅黑" w:eastAsia="微软雅黑" w:hAnsi="微软雅黑" w:cs="Calibri" w:hint="eastAsia"/>
                      <w:sz w:val="16"/>
                      <w:szCs w:val="16"/>
                    </w:rPr>
                    <w:t>在M</w:t>
                  </w:r>
                  <w:r>
                    <w:rPr>
                      <w:rFonts w:ascii="微软雅黑" w:eastAsia="微软雅黑" w:hAnsi="微软雅黑" w:cs="Calibri"/>
                      <w:sz w:val="16"/>
                      <w:szCs w:val="16"/>
                    </w:rPr>
                    <w:t>ES</w:t>
                  </w:r>
                  <w:r>
                    <w:rPr>
                      <w:rFonts w:ascii="微软雅黑" w:eastAsia="微软雅黑" w:hAnsi="微软雅黑" w:cs="Calibri" w:hint="eastAsia"/>
                      <w:sz w:val="16"/>
                      <w:szCs w:val="16"/>
                    </w:rPr>
                    <w:t>中维护</w:t>
                  </w:r>
                  <w:r w:rsidR="00717948">
                    <w:rPr>
                      <w:rFonts w:ascii="微软雅黑" w:eastAsia="微软雅黑" w:hAnsi="微软雅黑" w:cs="Calibri" w:hint="eastAsia"/>
                      <w:sz w:val="16"/>
                      <w:szCs w:val="16"/>
                    </w:rPr>
                    <w:t>要求</w:t>
                  </w:r>
                  <w:r w:rsidR="005B40FD">
                    <w:rPr>
                      <w:rFonts w:ascii="微软雅黑" w:eastAsia="微软雅黑" w:hAnsi="微软雅黑" w:cs="Calibri" w:hint="eastAsia"/>
                      <w:sz w:val="16"/>
                      <w:szCs w:val="16"/>
                    </w:rPr>
                    <w:t>取样次数</w:t>
                  </w:r>
                  <w:r w:rsidR="00623EA5">
                    <w:rPr>
                      <w:rFonts w:ascii="微软雅黑" w:eastAsia="微软雅黑" w:hAnsi="微软雅黑" w:cs="Calibri" w:hint="eastAsia"/>
                      <w:sz w:val="16"/>
                      <w:szCs w:val="16"/>
                    </w:rPr>
                    <w:t>，</w:t>
                  </w:r>
                  <w:r w:rsidR="00717948">
                    <w:rPr>
                      <w:rFonts w:ascii="微软雅黑" w:eastAsia="微软雅黑" w:hAnsi="微软雅黑" w:cs="Calibri" w:hint="eastAsia"/>
                      <w:sz w:val="16"/>
                      <w:szCs w:val="16"/>
                    </w:rPr>
                    <w:t>实际取样次数和取样周期作为设备属性，在每次使用时，需要校验实际取样次数是否已经达到取样次数要求，如果达到则触发取样提醒。在取样时，需要展示上次取样次数、下次取样次数和取样周期。</w:t>
                  </w:r>
                </w:p>
              </w:tc>
              <w:tc>
                <w:tcPr>
                  <w:tcW w:w="778" w:type="dxa"/>
                </w:tcPr>
                <w:p w14:paraId="3BCB9255" w14:textId="376E03B3" w:rsidR="006F5163" w:rsidRPr="00E36DA7" w:rsidRDefault="00717948" w:rsidP="00F30E3D">
                  <w:pPr>
                    <w:pStyle w:val="af3"/>
                    <w:spacing w:before="0" w:beforeAutospacing="0" w:after="0" w:afterAutospacing="0"/>
                    <w:jc w:val="center"/>
                    <w:rPr>
                      <w:rFonts w:ascii="微软雅黑" w:eastAsia="微软雅黑" w:hAnsi="微软雅黑" w:cs="Calibri"/>
                      <w:sz w:val="16"/>
                      <w:szCs w:val="16"/>
                    </w:rPr>
                  </w:pPr>
                  <w:r>
                    <w:rPr>
                      <w:rFonts w:ascii="微软雅黑" w:eastAsia="微软雅黑" w:hAnsi="微软雅黑" w:cs="Calibri"/>
                      <w:sz w:val="16"/>
                      <w:szCs w:val="16"/>
                    </w:rPr>
                    <w:t>EE</w:t>
                  </w:r>
                </w:p>
              </w:tc>
              <w:tc>
                <w:tcPr>
                  <w:tcW w:w="1119" w:type="dxa"/>
                </w:tcPr>
                <w:p w14:paraId="0BB9ADF2" w14:textId="1290CA63" w:rsidR="006F5163" w:rsidRPr="00E36DA7" w:rsidRDefault="00717948" w:rsidP="00F30E3D">
                  <w:pPr>
                    <w:pStyle w:val="af3"/>
                    <w:spacing w:before="0" w:beforeAutospacing="0" w:after="0" w:afterAutospacing="0"/>
                    <w:rPr>
                      <w:rFonts w:ascii="微软雅黑" w:eastAsia="微软雅黑" w:hAnsi="微软雅黑" w:cs="Calibri"/>
                      <w:sz w:val="16"/>
                      <w:szCs w:val="16"/>
                    </w:rPr>
                  </w:pPr>
                  <w:r>
                    <w:rPr>
                      <w:rFonts w:ascii="微软雅黑" w:eastAsia="微软雅黑" w:hAnsi="微软雅黑" w:cs="Calibri" w:hint="eastAsia"/>
                      <w:sz w:val="16"/>
                      <w:szCs w:val="16"/>
                    </w:rPr>
                    <w:t>标准</w:t>
                  </w:r>
                </w:p>
              </w:tc>
              <w:tc>
                <w:tcPr>
                  <w:tcW w:w="1458" w:type="dxa"/>
                </w:tcPr>
                <w:p w14:paraId="6D52DDA6" w14:textId="77777777" w:rsidR="006F5163" w:rsidRDefault="006F5163" w:rsidP="00F30E3D">
                  <w:pPr>
                    <w:pStyle w:val="af3"/>
                    <w:spacing w:before="0" w:beforeAutospacing="0" w:after="0" w:afterAutospacing="0"/>
                    <w:rPr>
                      <w:rFonts w:ascii="微软雅黑" w:eastAsia="微软雅黑" w:hAnsi="微软雅黑" w:cs="Calibri"/>
                      <w:sz w:val="16"/>
                      <w:szCs w:val="16"/>
                    </w:rPr>
                  </w:pPr>
                </w:p>
              </w:tc>
            </w:tr>
            <w:tr w:rsidR="00623EA5" w14:paraId="3591B2EC" w14:textId="77777777" w:rsidTr="00C867F3">
              <w:trPr>
                <w:trHeight w:val="354"/>
              </w:trPr>
              <w:tc>
                <w:tcPr>
                  <w:tcW w:w="678" w:type="dxa"/>
                </w:tcPr>
                <w:p w14:paraId="25DE1106" w14:textId="21CB1AAF" w:rsidR="00623EA5" w:rsidRPr="00E36DA7" w:rsidRDefault="00717948" w:rsidP="00F30E3D">
                  <w:pPr>
                    <w:pStyle w:val="af3"/>
                    <w:spacing w:before="0" w:beforeAutospacing="0" w:after="0" w:afterAutospacing="0"/>
                    <w:jc w:val="center"/>
                    <w:rPr>
                      <w:rFonts w:ascii="微软雅黑" w:eastAsia="微软雅黑" w:hAnsi="微软雅黑" w:cs="Calibri"/>
                      <w:sz w:val="16"/>
                      <w:szCs w:val="16"/>
                    </w:rPr>
                  </w:pPr>
                  <w:r>
                    <w:rPr>
                      <w:rFonts w:ascii="微软雅黑" w:eastAsia="微软雅黑" w:hAnsi="微软雅黑" w:cs="Calibri"/>
                      <w:sz w:val="16"/>
                      <w:szCs w:val="16"/>
                    </w:rPr>
                    <w:t>7</w:t>
                  </w:r>
                </w:p>
              </w:tc>
              <w:tc>
                <w:tcPr>
                  <w:tcW w:w="1668" w:type="dxa"/>
                </w:tcPr>
                <w:p w14:paraId="533FE7C6" w14:textId="134048A0" w:rsidR="00623EA5" w:rsidRDefault="0022007A" w:rsidP="00F30E3D">
                  <w:pPr>
                    <w:pStyle w:val="af3"/>
                    <w:spacing w:before="0" w:beforeAutospacing="0" w:after="0" w:afterAutospacing="0"/>
                    <w:rPr>
                      <w:rFonts w:ascii="微软雅黑" w:eastAsia="微软雅黑" w:hAnsi="微软雅黑" w:cs="Calibri"/>
                      <w:sz w:val="16"/>
                      <w:szCs w:val="16"/>
                    </w:rPr>
                  </w:pPr>
                  <w:r>
                    <w:rPr>
                      <w:rFonts w:ascii="微软雅黑" w:eastAsia="微软雅黑" w:hAnsi="微软雅黑" w:cs="Calibri" w:hint="eastAsia"/>
                      <w:sz w:val="16"/>
                      <w:szCs w:val="16"/>
                    </w:rPr>
                    <w:t>初始水通量为第二次使用</w:t>
                  </w:r>
                  <w:ins w:id="40" w:author="高江涛(Jiangtao Gao)" w:date="2022-09-14T09:35:00Z">
                    <w:r w:rsidR="00D17C0E">
                      <w:rPr>
                        <w:rFonts w:ascii="微软雅黑" w:eastAsia="微软雅黑" w:hAnsi="微软雅黑" w:cs="Calibri" w:hint="eastAsia"/>
                        <w:sz w:val="16"/>
                        <w:szCs w:val="16"/>
                      </w:rPr>
                      <w:t>前</w:t>
                    </w:r>
                  </w:ins>
                  <w:r>
                    <w:rPr>
                      <w:rFonts w:ascii="微软雅黑" w:eastAsia="微软雅黑" w:hAnsi="微软雅黑" w:cs="Calibri" w:hint="eastAsia"/>
                      <w:sz w:val="16"/>
                      <w:szCs w:val="16"/>
                    </w:rPr>
                    <w:t>的测试结果</w:t>
                  </w:r>
                </w:p>
              </w:tc>
              <w:tc>
                <w:tcPr>
                  <w:tcW w:w="1728" w:type="dxa"/>
                </w:tcPr>
                <w:p w14:paraId="66B78C01" w14:textId="3BB5691C" w:rsidR="00FF32C5" w:rsidRDefault="00FF32C5" w:rsidP="00FF32C5">
                  <w:pPr>
                    <w:pStyle w:val="af3"/>
                    <w:spacing w:before="0" w:beforeAutospacing="0" w:after="0" w:afterAutospacing="0"/>
                    <w:rPr>
                      <w:rFonts w:ascii="微软雅黑" w:eastAsia="微软雅黑" w:hAnsi="微软雅黑" w:cs="Calibri"/>
                      <w:sz w:val="16"/>
                      <w:szCs w:val="16"/>
                    </w:rPr>
                  </w:pPr>
                  <w:r>
                    <w:rPr>
                      <w:rFonts w:ascii="微软雅黑" w:eastAsia="微软雅黑" w:hAnsi="微软雅黑" w:cs="Calibri" w:hint="eastAsia"/>
                      <w:sz w:val="16"/>
                      <w:szCs w:val="16"/>
                    </w:rPr>
                    <w:t>初始水通量，首次使用</w:t>
                  </w:r>
                  <w:del w:id="41" w:author="高江涛(Jiangtao Gao)" w:date="2022-09-14T09:35:00Z">
                    <w:r w:rsidDel="00D17C0E">
                      <w:rPr>
                        <w:rFonts w:ascii="微软雅黑" w:eastAsia="微软雅黑" w:hAnsi="微软雅黑" w:cs="Calibri" w:hint="eastAsia"/>
                        <w:sz w:val="16"/>
                        <w:szCs w:val="16"/>
                      </w:rPr>
                      <w:delText>时</w:delText>
                    </w:r>
                  </w:del>
                  <w:ins w:id="42" w:author="高江涛(Jiangtao Gao)" w:date="2022-09-14T09:35:00Z">
                    <w:r w:rsidR="00D17C0E">
                      <w:rPr>
                        <w:rFonts w:ascii="微软雅黑" w:eastAsia="微软雅黑" w:hAnsi="微软雅黑" w:cs="Calibri" w:hint="eastAsia"/>
                        <w:sz w:val="16"/>
                        <w:szCs w:val="16"/>
                      </w:rPr>
                      <w:t>前</w:t>
                    </w:r>
                  </w:ins>
                  <w:r>
                    <w:rPr>
                      <w:rFonts w:ascii="微软雅黑" w:eastAsia="微软雅黑" w:hAnsi="微软雅黑" w:cs="Calibri" w:hint="eastAsia"/>
                      <w:sz w:val="16"/>
                      <w:szCs w:val="16"/>
                    </w:rPr>
                    <w:t>，使用次数为0，水通量测试结果为V1</w:t>
                  </w:r>
                  <w:r>
                    <w:rPr>
                      <w:rFonts w:ascii="微软雅黑" w:eastAsia="微软雅黑" w:hAnsi="微软雅黑" w:cs="Calibri"/>
                      <w:sz w:val="16"/>
                      <w:szCs w:val="16"/>
                    </w:rPr>
                    <w:t xml:space="preserve">, </w:t>
                  </w:r>
                  <w:r>
                    <w:rPr>
                      <w:rFonts w:ascii="微软雅黑" w:eastAsia="微软雅黑" w:hAnsi="微软雅黑" w:cs="Calibri" w:hint="eastAsia"/>
                      <w:sz w:val="16"/>
                      <w:szCs w:val="16"/>
                    </w:rPr>
                    <w:t>初始水通量为N</w:t>
                  </w:r>
                  <w:r>
                    <w:rPr>
                      <w:rFonts w:ascii="微软雅黑" w:eastAsia="微软雅黑" w:hAnsi="微软雅黑" w:cs="Calibri"/>
                      <w:sz w:val="16"/>
                      <w:szCs w:val="16"/>
                    </w:rPr>
                    <w:t xml:space="preserve">A. </w:t>
                  </w:r>
                </w:p>
                <w:p w14:paraId="3D45F24C" w14:textId="242EE317" w:rsidR="00FF32C5" w:rsidRDefault="00FF32C5" w:rsidP="00FF32C5">
                  <w:pPr>
                    <w:pStyle w:val="af3"/>
                    <w:spacing w:before="0" w:beforeAutospacing="0" w:after="0" w:afterAutospacing="0"/>
                    <w:rPr>
                      <w:rFonts w:ascii="微软雅黑" w:eastAsia="微软雅黑" w:hAnsi="微软雅黑" w:cs="Calibri"/>
                      <w:sz w:val="16"/>
                      <w:szCs w:val="16"/>
                    </w:rPr>
                  </w:pPr>
                  <w:r>
                    <w:rPr>
                      <w:rFonts w:ascii="微软雅黑" w:eastAsia="微软雅黑" w:hAnsi="微软雅黑" w:cs="Calibri" w:hint="eastAsia"/>
                      <w:sz w:val="16"/>
                      <w:szCs w:val="16"/>
                    </w:rPr>
                    <w:t>第二次使用</w:t>
                  </w:r>
                  <w:ins w:id="43" w:author="高江涛(Jiangtao Gao)" w:date="2022-09-14T09:35:00Z">
                    <w:r w:rsidR="00D17C0E">
                      <w:rPr>
                        <w:rFonts w:ascii="微软雅黑" w:eastAsia="微软雅黑" w:hAnsi="微软雅黑" w:cs="Calibri" w:hint="eastAsia"/>
                        <w:sz w:val="16"/>
                        <w:szCs w:val="16"/>
                      </w:rPr>
                      <w:t>前</w:t>
                    </w:r>
                  </w:ins>
                  <w:r>
                    <w:rPr>
                      <w:rFonts w:ascii="微软雅黑" w:eastAsia="微软雅黑" w:hAnsi="微软雅黑" w:cs="Calibri" w:hint="eastAsia"/>
                      <w:sz w:val="16"/>
                      <w:szCs w:val="16"/>
                    </w:rPr>
                    <w:t>次数为1，水通量测试为V</w:t>
                  </w:r>
                  <w:r>
                    <w:rPr>
                      <w:rFonts w:ascii="微软雅黑" w:eastAsia="微软雅黑" w:hAnsi="微软雅黑" w:cs="Calibri"/>
                      <w:sz w:val="16"/>
                      <w:szCs w:val="16"/>
                    </w:rPr>
                    <w:t>2</w:t>
                  </w:r>
                  <w:r>
                    <w:rPr>
                      <w:rFonts w:ascii="微软雅黑" w:eastAsia="微软雅黑" w:hAnsi="微软雅黑" w:cs="Calibri" w:hint="eastAsia"/>
                      <w:sz w:val="16"/>
                      <w:szCs w:val="16"/>
                    </w:rPr>
                    <w:t>，初始水通量为V</w:t>
                  </w:r>
                  <w:r>
                    <w:rPr>
                      <w:rFonts w:ascii="微软雅黑" w:eastAsia="微软雅黑" w:hAnsi="微软雅黑" w:cs="Calibri"/>
                      <w:sz w:val="16"/>
                      <w:szCs w:val="16"/>
                    </w:rPr>
                    <w:t>2.</w:t>
                  </w:r>
                </w:p>
                <w:p w14:paraId="55AB738A" w14:textId="398E1C1B" w:rsidR="00623EA5" w:rsidRPr="00E36DA7" w:rsidRDefault="00FF32C5" w:rsidP="00FF32C5">
                  <w:pPr>
                    <w:pStyle w:val="af3"/>
                    <w:spacing w:before="0" w:beforeAutospacing="0" w:after="0" w:afterAutospacing="0"/>
                    <w:rPr>
                      <w:rFonts w:ascii="微软雅黑" w:eastAsia="微软雅黑" w:hAnsi="微软雅黑" w:cs="Calibri"/>
                      <w:sz w:val="16"/>
                      <w:szCs w:val="16"/>
                    </w:rPr>
                  </w:pPr>
                  <w:r>
                    <w:rPr>
                      <w:rFonts w:ascii="微软雅黑" w:eastAsia="微软雅黑" w:hAnsi="微软雅黑" w:cs="Calibri" w:hint="eastAsia"/>
                      <w:sz w:val="16"/>
                      <w:szCs w:val="16"/>
                    </w:rPr>
                    <w:lastRenderedPageBreak/>
                    <w:t>后续使用，比如第三次使用</w:t>
                  </w:r>
                  <w:ins w:id="44" w:author="高江涛(Jiangtao Gao)" w:date="2022-09-14T09:36:00Z">
                    <w:r w:rsidR="00D17C0E">
                      <w:rPr>
                        <w:rFonts w:ascii="微软雅黑" w:eastAsia="微软雅黑" w:hAnsi="微软雅黑" w:cs="Calibri" w:hint="eastAsia"/>
                        <w:sz w:val="16"/>
                        <w:szCs w:val="16"/>
                      </w:rPr>
                      <w:t>前</w:t>
                    </w:r>
                  </w:ins>
                  <w:r>
                    <w:rPr>
                      <w:rFonts w:ascii="微软雅黑" w:eastAsia="微软雅黑" w:hAnsi="微软雅黑" w:cs="Calibri" w:hint="eastAsia"/>
                      <w:sz w:val="16"/>
                      <w:szCs w:val="16"/>
                    </w:rPr>
                    <w:t>，水通量测试为V</w:t>
                  </w:r>
                  <w:r>
                    <w:rPr>
                      <w:rFonts w:ascii="微软雅黑" w:eastAsia="微软雅黑" w:hAnsi="微软雅黑" w:cs="Calibri"/>
                      <w:sz w:val="16"/>
                      <w:szCs w:val="16"/>
                    </w:rPr>
                    <w:t>3</w:t>
                  </w:r>
                  <w:r>
                    <w:rPr>
                      <w:rFonts w:ascii="微软雅黑" w:eastAsia="微软雅黑" w:hAnsi="微软雅黑" w:cs="Calibri" w:hint="eastAsia"/>
                      <w:sz w:val="16"/>
                      <w:szCs w:val="16"/>
                    </w:rPr>
                    <w:t>，初始水通量为V</w:t>
                  </w:r>
                  <w:r>
                    <w:rPr>
                      <w:rFonts w:ascii="微软雅黑" w:eastAsia="微软雅黑" w:hAnsi="微软雅黑" w:cs="Calibri"/>
                      <w:sz w:val="16"/>
                      <w:szCs w:val="16"/>
                    </w:rPr>
                    <w:t>2</w:t>
                  </w:r>
                  <w:r>
                    <w:rPr>
                      <w:rFonts w:ascii="微软雅黑" w:eastAsia="微软雅黑" w:hAnsi="微软雅黑" w:cs="Calibri" w:hint="eastAsia"/>
                      <w:sz w:val="16"/>
                      <w:szCs w:val="16"/>
                    </w:rPr>
                    <w:t>，需要V</w:t>
                  </w:r>
                  <w:r>
                    <w:rPr>
                      <w:rFonts w:ascii="微软雅黑" w:eastAsia="微软雅黑" w:hAnsi="微软雅黑" w:cs="Calibri"/>
                      <w:sz w:val="16"/>
                      <w:szCs w:val="16"/>
                    </w:rPr>
                    <w:t>3/V2</w:t>
                  </w:r>
                  <w:r>
                    <w:rPr>
                      <w:rFonts w:ascii="微软雅黑" w:eastAsia="微软雅黑" w:hAnsi="微软雅黑" w:cs="Calibri" w:hint="eastAsia"/>
                      <w:sz w:val="16"/>
                      <w:szCs w:val="16"/>
                    </w:rPr>
                    <w:t>计算比例值。</w:t>
                  </w:r>
                </w:p>
              </w:tc>
              <w:tc>
                <w:tcPr>
                  <w:tcW w:w="2268" w:type="dxa"/>
                </w:tcPr>
                <w:p w14:paraId="2D7C6274" w14:textId="7A4EFCA9" w:rsidR="00C91908" w:rsidRDefault="00FF32C5" w:rsidP="00F30E3D">
                  <w:pPr>
                    <w:pStyle w:val="af3"/>
                    <w:spacing w:before="0" w:beforeAutospacing="0" w:after="0" w:afterAutospacing="0"/>
                    <w:rPr>
                      <w:rFonts w:ascii="微软雅黑" w:eastAsia="微软雅黑" w:hAnsi="微软雅黑" w:cs="Calibri"/>
                      <w:sz w:val="16"/>
                      <w:szCs w:val="16"/>
                    </w:rPr>
                  </w:pPr>
                  <w:r>
                    <w:rPr>
                      <w:rFonts w:ascii="微软雅黑" w:eastAsia="微软雅黑" w:hAnsi="微软雅黑" w:cs="Calibri"/>
                      <w:sz w:val="16"/>
                      <w:szCs w:val="16"/>
                    </w:rPr>
                    <w:lastRenderedPageBreak/>
                    <w:t>MES</w:t>
                  </w:r>
                  <w:r>
                    <w:rPr>
                      <w:rFonts w:ascii="微软雅黑" w:eastAsia="微软雅黑" w:hAnsi="微软雅黑" w:cs="Calibri" w:hint="eastAsia"/>
                      <w:sz w:val="16"/>
                      <w:szCs w:val="16"/>
                    </w:rPr>
                    <w:t>将沿用现有流程规则。</w:t>
                  </w:r>
                </w:p>
              </w:tc>
              <w:tc>
                <w:tcPr>
                  <w:tcW w:w="778" w:type="dxa"/>
                </w:tcPr>
                <w:p w14:paraId="17D9D682" w14:textId="64C81F57" w:rsidR="00623EA5" w:rsidRPr="00E36DA7" w:rsidRDefault="00FF32C5" w:rsidP="00F30E3D">
                  <w:pPr>
                    <w:pStyle w:val="af3"/>
                    <w:spacing w:before="0" w:beforeAutospacing="0" w:after="0" w:afterAutospacing="0"/>
                    <w:jc w:val="center"/>
                    <w:rPr>
                      <w:rFonts w:ascii="微软雅黑" w:eastAsia="微软雅黑" w:hAnsi="微软雅黑" w:cs="Calibri"/>
                      <w:sz w:val="16"/>
                      <w:szCs w:val="16"/>
                    </w:rPr>
                  </w:pPr>
                  <w:r>
                    <w:rPr>
                      <w:rFonts w:ascii="微软雅黑" w:eastAsia="微软雅黑" w:hAnsi="微软雅黑" w:cs="Calibri"/>
                      <w:sz w:val="16"/>
                      <w:szCs w:val="16"/>
                    </w:rPr>
                    <w:t>EE</w:t>
                  </w:r>
                </w:p>
              </w:tc>
              <w:tc>
                <w:tcPr>
                  <w:tcW w:w="1119" w:type="dxa"/>
                </w:tcPr>
                <w:p w14:paraId="1B06EEF4" w14:textId="782D1058" w:rsidR="00623EA5" w:rsidRPr="00E36DA7" w:rsidRDefault="00FF32C5" w:rsidP="00F30E3D">
                  <w:pPr>
                    <w:pStyle w:val="af3"/>
                    <w:spacing w:before="0" w:beforeAutospacing="0" w:after="0" w:afterAutospacing="0"/>
                    <w:rPr>
                      <w:rFonts w:ascii="微软雅黑" w:eastAsia="微软雅黑" w:hAnsi="微软雅黑" w:cs="Calibri"/>
                      <w:sz w:val="16"/>
                      <w:szCs w:val="16"/>
                    </w:rPr>
                  </w:pPr>
                  <w:r>
                    <w:rPr>
                      <w:rFonts w:ascii="微软雅黑" w:eastAsia="微软雅黑" w:hAnsi="微软雅黑" w:cs="Calibri" w:hint="eastAsia"/>
                      <w:sz w:val="16"/>
                      <w:szCs w:val="16"/>
                    </w:rPr>
                    <w:t>标准</w:t>
                  </w:r>
                </w:p>
              </w:tc>
              <w:tc>
                <w:tcPr>
                  <w:tcW w:w="1458" w:type="dxa"/>
                </w:tcPr>
                <w:p w14:paraId="7409C32E" w14:textId="77777777" w:rsidR="00623EA5" w:rsidRDefault="00623EA5" w:rsidP="00F30E3D">
                  <w:pPr>
                    <w:pStyle w:val="af3"/>
                    <w:spacing w:before="0" w:beforeAutospacing="0" w:after="0" w:afterAutospacing="0"/>
                    <w:rPr>
                      <w:rFonts w:ascii="微软雅黑" w:eastAsia="微软雅黑" w:hAnsi="微软雅黑" w:cs="Calibri"/>
                      <w:sz w:val="16"/>
                      <w:szCs w:val="16"/>
                    </w:rPr>
                  </w:pPr>
                </w:p>
              </w:tc>
            </w:tr>
          </w:tbl>
          <w:p w14:paraId="101A6291" w14:textId="77777777" w:rsidR="00C867F3" w:rsidRDefault="00C867F3" w:rsidP="00C867F3">
            <w:pPr>
              <w:pStyle w:val="af3"/>
              <w:spacing w:before="0" w:beforeAutospacing="0" w:after="0" w:afterAutospacing="0"/>
              <w:rPr>
                <w:rFonts w:ascii="微软雅黑" w:eastAsia="微软雅黑" w:hAnsi="微软雅黑" w:cs="Calibri"/>
                <w:b/>
                <w:bCs/>
                <w:sz w:val="22"/>
                <w:szCs w:val="22"/>
              </w:rPr>
            </w:pPr>
          </w:p>
          <w:p w14:paraId="7B1C47C6" w14:textId="04B43322" w:rsidR="00C867F3" w:rsidRDefault="00C867F3" w:rsidP="00C867F3">
            <w:pPr>
              <w:pStyle w:val="af3"/>
              <w:spacing w:before="0" w:beforeAutospacing="0" w:after="0" w:afterAutospacing="0"/>
              <w:rPr>
                <w:rFonts w:ascii="微软雅黑" w:eastAsia="微软雅黑" w:hAnsi="微软雅黑" w:cs="Calibri"/>
                <w:sz w:val="22"/>
                <w:szCs w:val="22"/>
              </w:rPr>
            </w:pPr>
            <w:r w:rsidRPr="00F30E3D">
              <w:rPr>
                <w:rFonts w:ascii="微软雅黑" w:eastAsia="微软雅黑" w:hAnsi="微软雅黑" w:cs="Calibri" w:hint="eastAsia"/>
                <w:b/>
                <w:bCs/>
                <w:sz w:val="22"/>
                <w:szCs w:val="22"/>
              </w:rPr>
              <w:t>专题：</w:t>
            </w:r>
            <w:r w:rsidRPr="00C867F3">
              <w:rPr>
                <w:rFonts w:ascii="微软雅黑" w:eastAsia="微软雅黑" w:hAnsi="微软雅黑" w:cs="Calibri" w:hint="eastAsia"/>
                <w:sz w:val="22"/>
                <w:szCs w:val="22"/>
              </w:rPr>
              <w:t>耐压管</w:t>
            </w:r>
            <w:r>
              <w:rPr>
                <w:rFonts w:ascii="微软雅黑" w:eastAsia="微软雅黑" w:hAnsi="微软雅黑" w:cs="Calibri" w:hint="eastAsia"/>
                <w:sz w:val="22"/>
                <w:szCs w:val="22"/>
              </w:rPr>
              <w:t>管理</w:t>
            </w:r>
          </w:p>
          <w:tbl>
            <w:tblPr>
              <w:tblStyle w:val="af"/>
              <w:tblW w:w="0" w:type="auto"/>
              <w:tblLook w:val="04A0" w:firstRow="1" w:lastRow="0" w:firstColumn="1" w:lastColumn="0" w:noHBand="0" w:noVBand="1"/>
            </w:tblPr>
            <w:tblGrid>
              <w:gridCol w:w="678"/>
              <w:gridCol w:w="1668"/>
              <w:gridCol w:w="1728"/>
              <w:gridCol w:w="2268"/>
              <w:gridCol w:w="778"/>
              <w:gridCol w:w="1119"/>
              <w:gridCol w:w="1458"/>
            </w:tblGrid>
            <w:tr w:rsidR="00C867F3" w14:paraId="027DE59B" w14:textId="77777777" w:rsidTr="00C867F3">
              <w:trPr>
                <w:trHeight w:val="371"/>
              </w:trPr>
              <w:tc>
                <w:tcPr>
                  <w:tcW w:w="678" w:type="dxa"/>
                </w:tcPr>
                <w:p w14:paraId="20EB0928" w14:textId="77777777" w:rsidR="00C867F3" w:rsidRDefault="00C867F3" w:rsidP="00C867F3">
                  <w:pPr>
                    <w:pStyle w:val="af3"/>
                    <w:spacing w:before="0" w:beforeAutospacing="0" w:after="0" w:afterAutospacing="0"/>
                    <w:rPr>
                      <w:rFonts w:ascii="微软雅黑" w:eastAsia="微软雅黑" w:hAnsi="微软雅黑" w:cs="Calibri"/>
                      <w:b/>
                      <w:bCs/>
                      <w:sz w:val="22"/>
                      <w:szCs w:val="22"/>
                    </w:rPr>
                  </w:pPr>
                  <w:r>
                    <w:rPr>
                      <w:rFonts w:ascii="微软雅黑" w:eastAsia="微软雅黑" w:hAnsi="微软雅黑" w:cs="Calibri" w:hint="eastAsia"/>
                      <w:b/>
                      <w:bCs/>
                      <w:sz w:val="22"/>
                      <w:szCs w:val="22"/>
                    </w:rPr>
                    <w:t>序号</w:t>
                  </w:r>
                </w:p>
              </w:tc>
              <w:tc>
                <w:tcPr>
                  <w:tcW w:w="1668" w:type="dxa"/>
                </w:tcPr>
                <w:p w14:paraId="73CAFA3A" w14:textId="77777777" w:rsidR="00C867F3" w:rsidRDefault="00C867F3" w:rsidP="00C867F3">
                  <w:pPr>
                    <w:pStyle w:val="af3"/>
                    <w:spacing w:before="0" w:beforeAutospacing="0" w:after="0" w:afterAutospacing="0"/>
                    <w:jc w:val="center"/>
                    <w:rPr>
                      <w:rFonts w:ascii="微软雅黑" w:eastAsia="微软雅黑" w:hAnsi="微软雅黑" w:cs="Calibri"/>
                      <w:b/>
                      <w:bCs/>
                      <w:sz w:val="22"/>
                      <w:szCs w:val="22"/>
                    </w:rPr>
                  </w:pPr>
                  <w:r>
                    <w:rPr>
                      <w:rFonts w:ascii="微软雅黑" w:eastAsia="微软雅黑" w:hAnsi="微软雅黑" w:cs="Calibri" w:hint="eastAsia"/>
                      <w:b/>
                      <w:bCs/>
                      <w:sz w:val="22"/>
                      <w:szCs w:val="22"/>
                    </w:rPr>
                    <w:t>业务场景</w:t>
                  </w:r>
                </w:p>
              </w:tc>
              <w:tc>
                <w:tcPr>
                  <w:tcW w:w="1728" w:type="dxa"/>
                </w:tcPr>
                <w:p w14:paraId="4CEE73D6" w14:textId="77777777" w:rsidR="00C867F3" w:rsidRDefault="00C867F3" w:rsidP="00C867F3">
                  <w:pPr>
                    <w:pStyle w:val="af3"/>
                    <w:spacing w:before="0" w:beforeAutospacing="0" w:after="0" w:afterAutospacing="0"/>
                    <w:jc w:val="center"/>
                    <w:rPr>
                      <w:rFonts w:ascii="微软雅黑" w:eastAsia="微软雅黑" w:hAnsi="微软雅黑" w:cs="Calibri"/>
                      <w:b/>
                      <w:bCs/>
                      <w:sz w:val="22"/>
                      <w:szCs w:val="22"/>
                    </w:rPr>
                  </w:pPr>
                  <w:r>
                    <w:rPr>
                      <w:rFonts w:ascii="微软雅黑" w:eastAsia="微软雅黑" w:hAnsi="微软雅黑" w:cs="Calibri" w:hint="eastAsia"/>
                      <w:b/>
                      <w:bCs/>
                      <w:sz w:val="22"/>
                      <w:szCs w:val="22"/>
                    </w:rPr>
                    <w:t>流程现状</w:t>
                  </w:r>
                </w:p>
              </w:tc>
              <w:tc>
                <w:tcPr>
                  <w:tcW w:w="2268" w:type="dxa"/>
                </w:tcPr>
                <w:p w14:paraId="72DEC0D1" w14:textId="77777777" w:rsidR="00C867F3" w:rsidRDefault="00C867F3" w:rsidP="00C867F3">
                  <w:pPr>
                    <w:pStyle w:val="af3"/>
                    <w:spacing w:before="0" w:beforeAutospacing="0" w:after="0" w:afterAutospacing="0"/>
                    <w:jc w:val="center"/>
                    <w:rPr>
                      <w:rFonts w:ascii="微软雅黑" w:eastAsia="微软雅黑" w:hAnsi="微软雅黑" w:cs="Calibri"/>
                      <w:b/>
                      <w:bCs/>
                      <w:sz w:val="22"/>
                      <w:szCs w:val="22"/>
                    </w:rPr>
                  </w:pPr>
                  <w:r>
                    <w:rPr>
                      <w:rFonts w:ascii="微软雅黑" w:eastAsia="微软雅黑" w:hAnsi="微软雅黑" w:cs="Calibri" w:hint="eastAsia"/>
                      <w:b/>
                      <w:bCs/>
                      <w:sz w:val="22"/>
                      <w:szCs w:val="22"/>
                    </w:rPr>
                    <w:t>客户需求/设计方案</w:t>
                  </w:r>
                </w:p>
              </w:tc>
              <w:tc>
                <w:tcPr>
                  <w:tcW w:w="778" w:type="dxa"/>
                </w:tcPr>
                <w:p w14:paraId="6697F73A" w14:textId="77777777" w:rsidR="00C867F3" w:rsidRDefault="00C867F3" w:rsidP="00C867F3">
                  <w:pPr>
                    <w:pStyle w:val="af3"/>
                    <w:spacing w:before="0" w:beforeAutospacing="0" w:after="0" w:afterAutospacing="0"/>
                    <w:jc w:val="center"/>
                    <w:rPr>
                      <w:rFonts w:ascii="微软雅黑" w:eastAsia="微软雅黑" w:hAnsi="微软雅黑" w:cs="Calibri"/>
                      <w:b/>
                      <w:bCs/>
                      <w:sz w:val="22"/>
                      <w:szCs w:val="22"/>
                    </w:rPr>
                  </w:pPr>
                  <w:r>
                    <w:rPr>
                      <w:rFonts w:ascii="微软雅黑" w:eastAsia="微软雅黑" w:hAnsi="微软雅黑" w:cs="Calibri" w:hint="eastAsia"/>
                      <w:b/>
                      <w:bCs/>
                      <w:sz w:val="22"/>
                      <w:szCs w:val="22"/>
                    </w:rPr>
                    <w:t>类型</w:t>
                  </w:r>
                </w:p>
              </w:tc>
              <w:tc>
                <w:tcPr>
                  <w:tcW w:w="1119" w:type="dxa"/>
                </w:tcPr>
                <w:p w14:paraId="6EF45C16" w14:textId="77777777" w:rsidR="00C867F3" w:rsidRDefault="00C867F3" w:rsidP="00C867F3">
                  <w:pPr>
                    <w:pStyle w:val="af3"/>
                    <w:spacing w:before="0" w:beforeAutospacing="0" w:after="0" w:afterAutospacing="0"/>
                    <w:jc w:val="center"/>
                    <w:rPr>
                      <w:rFonts w:ascii="微软雅黑" w:eastAsia="微软雅黑" w:hAnsi="微软雅黑" w:cs="Calibri"/>
                      <w:b/>
                      <w:bCs/>
                      <w:sz w:val="22"/>
                      <w:szCs w:val="22"/>
                    </w:rPr>
                  </w:pPr>
                  <w:r>
                    <w:rPr>
                      <w:rFonts w:ascii="微软雅黑" w:eastAsia="微软雅黑" w:hAnsi="微软雅黑" w:cs="Calibri" w:hint="eastAsia"/>
                      <w:b/>
                      <w:bCs/>
                      <w:sz w:val="22"/>
                      <w:szCs w:val="22"/>
                    </w:rPr>
                    <w:t>功能编号</w:t>
                  </w:r>
                </w:p>
              </w:tc>
              <w:tc>
                <w:tcPr>
                  <w:tcW w:w="1458" w:type="dxa"/>
                </w:tcPr>
                <w:p w14:paraId="2F7DA70A" w14:textId="77777777" w:rsidR="00C867F3" w:rsidRDefault="00C867F3" w:rsidP="00C867F3">
                  <w:pPr>
                    <w:pStyle w:val="af3"/>
                    <w:spacing w:before="0" w:beforeAutospacing="0" w:after="0" w:afterAutospacing="0"/>
                    <w:jc w:val="center"/>
                    <w:rPr>
                      <w:rFonts w:ascii="微软雅黑" w:eastAsia="微软雅黑" w:hAnsi="微软雅黑" w:cs="Calibri"/>
                      <w:b/>
                      <w:bCs/>
                      <w:sz w:val="22"/>
                      <w:szCs w:val="22"/>
                    </w:rPr>
                  </w:pPr>
                  <w:r>
                    <w:rPr>
                      <w:rFonts w:ascii="微软雅黑" w:eastAsia="微软雅黑" w:hAnsi="微软雅黑" w:cs="Calibri" w:hint="eastAsia"/>
                      <w:b/>
                      <w:bCs/>
                      <w:sz w:val="22"/>
                      <w:szCs w:val="22"/>
                    </w:rPr>
                    <w:t>待确认问题</w:t>
                  </w:r>
                </w:p>
              </w:tc>
            </w:tr>
            <w:tr w:rsidR="00C867F3" w14:paraId="1969972E" w14:textId="77777777" w:rsidTr="00C867F3">
              <w:trPr>
                <w:trHeight w:val="354"/>
              </w:trPr>
              <w:tc>
                <w:tcPr>
                  <w:tcW w:w="678" w:type="dxa"/>
                </w:tcPr>
                <w:p w14:paraId="32DE1CEA" w14:textId="77777777" w:rsidR="00C867F3" w:rsidRPr="00E36DA7" w:rsidRDefault="00C867F3" w:rsidP="00C867F3">
                  <w:pPr>
                    <w:pStyle w:val="af3"/>
                    <w:spacing w:before="0" w:beforeAutospacing="0" w:after="0" w:afterAutospacing="0"/>
                    <w:jc w:val="center"/>
                    <w:rPr>
                      <w:rFonts w:ascii="微软雅黑" w:eastAsia="微软雅黑" w:hAnsi="微软雅黑" w:cs="Calibri"/>
                      <w:sz w:val="16"/>
                      <w:szCs w:val="16"/>
                    </w:rPr>
                  </w:pPr>
                  <w:r>
                    <w:rPr>
                      <w:rFonts w:ascii="微软雅黑" w:eastAsia="微软雅黑" w:hAnsi="微软雅黑" w:cs="Calibri"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1668" w:type="dxa"/>
                </w:tcPr>
                <w:p w14:paraId="0E07F9EE" w14:textId="7A96B44C" w:rsidR="00C867F3" w:rsidRPr="00E36DA7" w:rsidRDefault="00C867F3" w:rsidP="00C867F3">
                  <w:pPr>
                    <w:pStyle w:val="af3"/>
                    <w:spacing w:before="0" w:beforeAutospacing="0" w:after="0" w:afterAutospacing="0"/>
                    <w:rPr>
                      <w:rFonts w:ascii="微软雅黑" w:eastAsia="微软雅黑" w:hAnsi="微软雅黑" w:cs="Calibri"/>
                      <w:sz w:val="16"/>
                      <w:szCs w:val="16"/>
                    </w:rPr>
                  </w:pPr>
                  <w:r>
                    <w:rPr>
                      <w:rFonts w:ascii="微软雅黑" w:eastAsia="微软雅黑" w:hAnsi="微软雅黑" w:cs="Calibri" w:hint="eastAsia"/>
                      <w:sz w:val="16"/>
                      <w:szCs w:val="16"/>
                    </w:rPr>
                    <w:t>耐压</w:t>
                  </w:r>
                  <w:proofErr w:type="gramStart"/>
                  <w:r>
                    <w:rPr>
                      <w:rFonts w:ascii="微软雅黑" w:eastAsia="微软雅黑" w:hAnsi="微软雅黑" w:cs="Calibri" w:hint="eastAsia"/>
                      <w:sz w:val="16"/>
                      <w:szCs w:val="16"/>
                    </w:rPr>
                    <w:t>管管理</w:t>
                  </w:r>
                  <w:proofErr w:type="gramEnd"/>
                </w:p>
              </w:tc>
              <w:tc>
                <w:tcPr>
                  <w:tcW w:w="1728" w:type="dxa"/>
                </w:tcPr>
                <w:p w14:paraId="630BDD6D" w14:textId="3E153EA4" w:rsidR="00C867F3" w:rsidRPr="00E36DA7" w:rsidRDefault="00C867F3" w:rsidP="00C867F3">
                  <w:pPr>
                    <w:pStyle w:val="af3"/>
                    <w:spacing w:before="0" w:beforeAutospacing="0" w:after="0" w:afterAutospacing="0"/>
                    <w:rPr>
                      <w:rFonts w:ascii="微软雅黑" w:eastAsia="微软雅黑" w:hAnsi="微软雅黑" w:cs="Calibri"/>
                      <w:sz w:val="16"/>
                      <w:szCs w:val="16"/>
                    </w:rPr>
                  </w:pPr>
                  <w:proofErr w:type="gramStart"/>
                  <w:r>
                    <w:rPr>
                      <w:rFonts w:ascii="微软雅黑" w:eastAsia="微软雅黑" w:hAnsi="微软雅黑" w:cs="Calibri" w:hint="eastAsia"/>
                      <w:sz w:val="16"/>
                      <w:szCs w:val="16"/>
                    </w:rPr>
                    <w:t>耐压管未在</w:t>
                  </w:r>
                  <w:proofErr w:type="gramEnd"/>
                  <w:r w:rsidR="00A6483F">
                    <w:rPr>
                      <w:rFonts w:ascii="微软雅黑" w:eastAsia="微软雅黑" w:hAnsi="微软雅黑" w:cs="Calibri" w:hint="eastAsia"/>
                      <w:sz w:val="16"/>
                      <w:szCs w:val="16"/>
                    </w:rPr>
                    <w:t>现有</w:t>
                  </w:r>
                  <w:r>
                    <w:rPr>
                      <w:rFonts w:ascii="微软雅黑" w:eastAsia="微软雅黑" w:hAnsi="微软雅黑" w:cs="Calibri" w:hint="eastAsia"/>
                      <w:sz w:val="16"/>
                      <w:szCs w:val="16"/>
                    </w:rPr>
                    <w:t>批记录中进行管理</w:t>
                  </w:r>
                </w:p>
              </w:tc>
              <w:tc>
                <w:tcPr>
                  <w:tcW w:w="2268" w:type="dxa"/>
                </w:tcPr>
                <w:p w14:paraId="749278EC" w14:textId="77777777" w:rsidR="00C867F3" w:rsidRDefault="00A6483F" w:rsidP="00C867F3">
                  <w:pPr>
                    <w:pStyle w:val="af3"/>
                    <w:spacing w:before="0" w:beforeAutospacing="0" w:after="0" w:afterAutospacing="0"/>
                    <w:rPr>
                      <w:rFonts w:ascii="微软雅黑" w:eastAsia="微软雅黑" w:hAnsi="微软雅黑" w:cs="Calibri"/>
                      <w:sz w:val="16"/>
                      <w:szCs w:val="16"/>
                    </w:rPr>
                  </w:pPr>
                  <w:r>
                    <w:rPr>
                      <w:rFonts w:ascii="微软雅黑" w:eastAsia="微软雅黑" w:hAnsi="微软雅黑" w:cs="Calibri" w:hint="eastAsia"/>
                      <w:sz w:val="16"/>
                      <w:szCs w:val="16"/>
                    </w:rPr>
                    <w:t>耐压管将作为设备属性进行维护，每个耐压管将维护</w:t>
                  </w:r>
                  <w:r w:rsidR="00FF32C5">
                    <w:rPr>
                      <w:rFonts w:ascii="微软雅黑" w:eastAsia="微软雅黑" w:hAnsi="微软雅黑" w:cs="Calibri" w:hint="eastAsia"/>
                      <w:sz w:val="16"/>
                      <w:szCs w:val="16"/>
                    </w:rPr>
                    <w:t>耐压管编号、最大使用次数、实际使用次数、剩余使用次数、有效期等信息。</w:t>
                  </w:r>
                </w:p>
                <w:p w14:paraId="346A4401" w14:textId="4A5B9A68" w:rsidR="00FF32C5" w:rsidRPr="00E36DA7" w:rsidRDefault="00FF32C5" w:rsidP="00C867F3">
                  <w:pPr>
                    <w:pStyle w:val="af3"/>
                    <w:spacing w:before="0" w:beforeAutospacing="0" w:after="0" w:afterAutospacing="0"/>
                    <w:rPr>
                      <w:rFonts w:ascii="微软雅黑" w:eastAsia="微软雅黑" w:hAnsi="微软雅黑" w:cs="Calibri"/>
                      <w:sz w:val="16"/>
                      <w:szCs w:val="16"/>
                    </w:rPr>
                  </w:pPr>
                  <w:r>
                    <w:rPr>
                      <w:rFonts w:ascii="微软雅黑" w:eastAsia="微软雅黑" w:hAnsi="微软雅黑" w:cs="Calibri" w:hint="eastAsia"/>
                      <w:sz w:val="16"/>
                      <w:szCs w:val="16"/>
                    </w:rPr>
                    <w:t>当扫描主设备时，系统将附属展示耐压管的信息并</w:t>
                  </w:r>
                  <w:proofErr w:type="gramStart"/>
                  <w:r>
                    <w:rPr>
                      <w:rFonts w:ascii="微软雅黑" w:eastAsia="微软雅黑" w:hAnsi="微软雅黑" w:cs="Calibri" w:hint="eastAsia"/>
                      <w:sz w:val="16"/>
                      <w:szCs w:val="16"/>
                    </w:rPr>
                    <w:t>对校期和</w:t>
                  </w:r>
                  <w:proofErr w:type="gramEnd"/>
                  <w:r>
                    <w:rPr>
                      <w:rFonts w:ascii="微软雅黑" w:eastAsia="微软雅黑" w:hAnsi="微软雅黑" w:cs="Calibri" w:hint="eastAsia"/>
                      <w:sz w:val="16"/>
                      <w:szCs w:val="16"/>
                    </w:rPr>
                    <w:t>使用次数进行校验。</w:t>
                  </w:r>
                </w:p>
              </w:tc>
              <w:tc>
                <w:tcPr>
                  <w:tcW w:w="778" w:type="dxa"/>
                </w:tcPr>
                <w:p w14:paraId="6BBFB6AC" w14:textId="77777777" w:rsidR="00C867F3" w:rsidRPr="00E36DA7" w:rsidRDefault="00C867F3" w:rsidP="00C867F3">
                  <w:pPr>
                    <w:pStyle w:val="af3"/>
                    <w:spacing w:before="0" w:beforeAutospacing="0" w:after="0" w:afterAutospacing="0"/>
                    <w:jc w:val="center"/>
                    <w:rPr>
                      <w:rFonts w:ascii="微软雅黑" w:eastAsia="微软雅黑" w:hAnsi="微软雅黑" w:cs="Calibri"/>
                      <w:sz w:val="16"/>
                      <w:szCs w:val="16"/>
                    </w:rPr>
                  </w:pPr>
                  <w:r>
                    <w:rPr>
                      <w:rFonts w:ascii="微软雅黑" w:eastAsia="微软雅黑" w:hAnsi="微软雅黑" w:cs="Calibri"/>
                      <w:sz w:val="16"/>
                      <w:szCs w:val="16"/>
                    </w:rPr>
                    <w:t>BB</w:t>
                  </w:r>
                </w:p>
              </w:tc>
              <w:tc>
                <w:tcPr>
                  <w:tcW w:w="1119" w:type="dxa"/>
                </w:tcPr>
                <w:p w14:paraId="34CFDC4C" w14:textId="77777777" w:rsidR="00C867F3" w:rsidRPr="00E36DA7" w:rsidRDefault="00C867F3" w:rsidP="00C867F3">
                  <w:pPr>
                    <w:pStyle w:val="af3"/>
                    <w:spacing w:before="0" w:beforeAutospacing="0" w:after="0" w:afterAutospacing="0"/>
                    <w:jc w:val="center"/>
                    <w:rPr>
                      <w:rFonts w:ascii="微软雅黑" w:eastAsia="微软雅黑" w:hAnsi="微软雅黑" w:cs="Calibri"/>
                      <w:sz w:val="16"/>
                      <w:szCs w:val="16"/>
                    </w:rPr>
                  </w:pPr>
                  <w:r>
                    <w:rPr>
                      <w:rFonts w:ascii="微软雅黑" w:eastAsia="微软雅黑" w:hAnsi="微软雅黑" w:cs="Calibri" w:hint="eastAsia"/>
                      <w:sz w:val="16"/>
                      <w:szCs w:val="16"/>
                    </w:rPr>
                    <w:t>标准</w:t>
                  </w:r>
                </w:p>
              </w:tc>
              <w:tc>
                <w:tcPr>
                  <w:tcW w:w="1458" w:type="dxa"/>
                </w:tcPr>
                <w:p w14:paraId="2543142C" w14:textId="77777777" w:rsidR="00C867F3" w:rsidRPr="00E36DA7" w:rsidRDefault="00C867F3" w:rsidP="00C867F3">
                  <w:pPr>
                    <w:pStyle w:val="af3"/>
                    <w:spacing w:before="0" w:beforeAutospacing="0" w:after="0" w:afterAutospacing="0"/>
                    <w:rPr>
                      <w:rFonts w:ascii="微软雅黑" w:eastAsia="微软雅黑" w:hAnsi="微软雅黑" w:cs="Calibri"/>
                      <w:sz w:val="16"/>
                      <w:szCs w:val="16"/>
                    </w:rPr>
                  </w:pPr>
                </w:p>
              </w:tc>
            </w:tr>
          </w:tbl>
          <w:p w14:paraId="5095B043" w14:textId="7F946876" w:rsidR="00F30E3D" w:rsidRPr="000700E3" w:rsidRDefault="00F30E3D" w:rsidP="000700E3">
            <w:pPr>
              <w:pStyle w:val="af3"/>
              <w:spacing w:before="0" w:beforeAutospacing="0" w:after="0" w:afterAutospacing="0"/>
              <w:rPr>
                <w:rFonts w:ascii="微软雅黑" w:eastAsia="微软雅黑" w:hAnsi="微软雅黑" w:cs="Calibri"/>
                <w:sz w:val="22"/>
                <w:szCs w:val="22"/>
              </w:rPr>
            </w:pPr>
          </w:p>
        </w:tc>
      </w:tr>
    </w:tbl>
    <w:p w14:paraId="43184CD1" w14:textId="0AD81AC5" w:rsidR="0009050F" w:rsidRDefault="0009050F">
      <w:pPr>
        <w:rPr>
          <w:rFonts w:ascii="微软雅黑" w:eastAsia="微软雅黑" w:hAnsi="微软雅黑" w:cs="Helv"/>
          <w:b/>
          <w:bCs/>
          <w:color w:val="000000"/>
          <w:szCs w:val="22"/>
          <w:lang w:eastAsia="zh-CN"/>
        </w:rPr>
      </w:pPr>
    </w:p>
    <w:sectPr w:rsidR="0009050F" w:rsidSect="003455C0">
      <w:pgSz w:w="12240" w:h="15840"/>
      <w:pgMar w:top="1440" w:right="994" w:bottom="1440" w:left="1440" w:header="720" w:footer="634" w:gutter="0"/>
      <w:cols w:space="720"/>
      <w:docGrid w:linePitch="299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1" w:author="高江涛(Jiangtao Gao)" w:date="2022-09-14T09:24:00Z" w:initials="高江涛(Jiang">
    <w:p w14:paraId="67C26D80" w14:textId="03D71D1C" w:rsidR="000A1B27" w:rsidRDefault="000A1B27">
      <w:pPr>
        <w:pStyle w:val="a4"/>
        <w:rPr>
          <w:lang w:eastAsia="zh-CN"/>
        </w:rPr>
      </w:pPr>
      <w:r>
        <w:rPr>
          <w:rStyle w:val="a3"/>
        </w:rPr>
        <w:annotationRef/>
      </w:r>
      <w:r>
        <w:rPr>
          <w:rFonts w:ascii="微软雅黑" w:eastAsia="微软雅黑" w:hAnsi="微软雅黑" w:cs="Calibri" w:hint="eastAsia"/>
          <w:sz w:val="16"/>
          <w:szCs w:val="16"/>
          <w:lang w:eastAsia="zh-CN"/>
        </w:rPr>
        <w:t>与上一项“复核人员对检查项确认，不分合格、不合格，统一按合格确认”冲突。</w:t>
      </w:r>
    </w:p>
  </w:comment>
  <w:comment w:id="25" w:author="高江涛(Jiangtao Gao)" w:date="2022-09-14T09:30:00Z" w:initials="高江涛(Jiang">
    <w:p w14:paraId="75025E59" w14:textId="0B3B6106" w:rsidR="00D17C0E" w:rsidRDefault="00D17C0E">
      <w:pPr>
        <w:pStyle w:val="a4"/>
        <w:rPr>
          <w:lang w:eastAsia="zh-CN"/>
        </w:rPr>
      </w:pPr>
      <w:r>
        <w:rPr>
          <w:rStyle w:val="a3"/>
        </w:rPr>
        <w:annotationRef/>
      </w:r>
      <w:r>
        <w:rPr>
          <w:rFonts w:hint="eastAsia"/>
          <w:lang w:eastAsia="zh-CN"/>
        </w:rPr>
        <w:t>现有项目的膜包组，直接创建主数据。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67C26D80" w15:done="0"/>
  <w15:commentEx w15:paraId="75025E59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7C26D80" w16cid:durableId="26CC1C56"/>
  <w16cid:commentId w16cid:paraId="75025E59" w16cid:durableId="26CC1D99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ADE491" w14:textId="77777777" w:rsidR="00795203" w:rsidRDefault="00795203">
      <w:r>
        <w:separator/>
      </w:r>
    </w:p>
  </w:endnote>
  <w:endnote w:type="continuationSeparator" w:id="0">
    <w:p w14:paraId="6C1A0668" w14:textId="77777777" w:rsidR="00795203" w:rsidRDefault="007952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Helv">
    <w:altName w:val="Arial"/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720" w:type="dxa"/>
      <w:tblInd w:w="108" w:type="dxa"/>
      <w:tblLayout w:type="fixed"/>
      <w:tblLook w:val="0000" w:firstRow="0" w:lastRow="0" w:firstColumn="0" w:lastColumn="0" w:noHBand="0" w:noVBand="0"/>
    </w:tblPr>
    <w:tblGrid>
      <w:gridCol w:w="3780"/>
      <w:gridCol w:w="2700"/>
      <w:gridCol w:w="3240"/>
    </w:tblGrid>
    <w:tr w:rsidR="00EE458B" w:rsidRPr="003467A8" w14:paraId="1394B00C" w14:textId="77777777">
      <w:tc>
        <w:tcPr>
          <w:tcW w:w="3780" w:type="dxa"/>
        </w:tcPr>
        <w:p w14:paraId="663CC1A4" w14:textId="77777777" w:rsidR="00EE458B" w:rsidRPr="003467A8" w:rsidRDefault="00EE458B" w:rsidP="001F4427">
          <w:pPr>
            <w:pStyle w:val="a9"/>
            <w:rPr>
              <w:rFonts w:ascii="Arial" w:hAnsi="Arial"/>
              <w:iCs/>
              <w:sz w:val="20"/>
            </w:rPr>
          </w:pPr>
        </w:p>
        <w:p w14:paraId="43DDAB50" w14:textId="77777777" w:rsidR="00EE458B" w:rsidRPr="003467A8" w:rsidRDefault="00EE458B" w:rsidP="001F4427">
          <w:pPr>
            <w:pStyle w:val="a9"/>
            <w:rPr>
              <w:rFonts w:ascii="Arial" w:hAnsi="Arial"/>
              <w:sz w:val="20"/>
            </w:rPr>
          </w:pPr>
          <w:r w:rsidRPr="003467A8">
            <w:rPr>
              <w:rFonts w:ascii="Arial" w:hAnsi="Arial"/>
              <w:iCs/>
              <w:sz w:val="20"/>
            </w:rPr>
            <w:t xml:space="preserve">Document Class:  </w:t>
          </w:r>
        </w:p>
      </w:tc>
      <w:tc>
        <w:tcPr>
          <w:tcW w:w="2700" w:type="dxa"/>
        </w:tcPr>
        <w:p w14:paraId="2A01E3C5" w14:textId="77777777" w:rsidR="00EE458B" w:rsidRPr="003467A8" w:rsidRDefault="00EE458B" w:rsidP="001F4427">
          <w:pPr>
            <w:pStyle w:val="a9"/>
            <w:jc w:val="center"/>
            <w:rPr>
              <w:rFonts w:ascii="Arial" w:hAnsi="Arial"/>
              <w:b/>
              <w:bCs/>
              <w:sz w:val="20"/>
            </w:rPr>
          </w:pPr>
          <w:r w:rsidRPr="003467A8">
            <w:rPr>
              <w:rFonts w:ascii="Arial" w:hAnsi="Arial"/>
              <w:noProof/>
              <w:sz w:val="20"/>
              <w:lang w:eastAsia="zh-CN"/>
            </w:rPr>
            <w:drawing>
              <wp:inline distT="0" distB="0" distL="0" distR="0" wp14:anchorId="5C1FCD4E" wp14:editId="4B14165B">
                <wp:extent cx="600075" cy="323850"/>
                <wp:effectExtent l="0" t="0" r="9525" b="0"/>
                <wp:docPr id="9" name="Pictur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00075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240" w:type="dxa"/>
        </w:tcPr>
        <w:p w14:paraId="258BCFE3" w14:textId="77777777" w:rsidR="00EE458B" w:rsidRPr="003467A8" w:rsidRDefault="00EE458B" w:rsidP="001F4427">
          <w:pPr>
            <w:pStyle w:val="a9"/>
            <w:rPr>
              <w:rFonts w:ascii="Arial" w:hAnsi="Arial"/>
              <w:sz w:val="20"/>
            </w:rPr>
          </w:pPr>
        </w:p>
        <w:p w14:paraId="7FB310B3" w14:textId="77777777" w:rsidR="00EE458B" w:rsidRPr="003467A8" w:rsidRDefault="00EE458B" w:rsidP="001F4427">
          <w:pPr>
            <w:pStyle w:val="a9"/>
            <w:jc w:val="right"/>
            <w:rPr>
              <w:rFonts w:ascii="Arial" w:hAnsi="Arial"/>
              <w:sz w:val="20"/>
            </w:rPr>
          </w:pPr>
          <w:r w:rsidRPr="003467A8">
            <w:rPr>
              <w:rFonts w:ascii="Arial" w:hAnsi="Arial"/>
              <w:sz w:val="20"/>
            </w:rPr>
            <w:t xml:space="preserve">Template Rev:  </w:t>
          </w:r>
          <w:r>
            <w:rPr>
              <w:rFonts w:ascii="Arial" w:hAnsi="Arial"/>
              <w:color w:val="000000"/>
            </w:rPr>
            <w:fldChar w:fldCharType="begin"/>
          </w:r>
          <w:r>
            <w:rPr>
              <w:rFonts w:ascii="Arial" w:hAnsi="Arial"/>
              <w:color w:val="000000"/>
            </w:rPr>
            <w:instrText xml:space="preserve"> DOCPROPERTY  TemplateVersion  \* MERGEFORMAT </w:instrText>
          </w:r>
          <w:r>
            <w:rPr>
              <w:rFonts w:ascii="Arial" w:hAnsi="Arial"/>
              <w:color w:val="000000"/>
            </w:rPr>
            <w:fldChar w:fldCharType="separate"/>
          </w:r>
          <w:r>
            <w:rPr>
              <w:rFonts w:ascii="Arial" w:hAnsi="Arial"/>
              <w:color w:val="000000"/>
            </w:rPr>
            <w:t>V1.0.1</w:t>
          </w:r>
          <w:r>
            <w:rPr>
              <w:rFonts w:ascii="Arial" w:hAnsi="Arial"/>
              <w:color w:val="000000"/>
            </w:rPr>
            <w:fldChar w:fldCharType="end"/>
          </w:r>
        </w:p>
      </w:tc>
    </w:tr>
    <w:tr w:rsidR="00EE458B" w:rsidRPr="003467A8" w14:paraId="0B1EC03F" w14:textId="77777777">
      <w:tc>
        <w:tcPr>
          <w:tcW w:w="9720" w:type="dxa"/>
          <w:gridSpan w:val="3"/>
        </w:tcPr>
        <w:p w14:paraId="4A326A24" w14:textId="77777777" w:rsidR="00EE458B" w:rsidRPr="003467A8" w:rsidRDefault="00EE458B" w:rsidP="001F4427">
          <w:pPr>
            <w:pStyle w:val="a9"/>
            <w:rPr>
              <w:rFonts w:ascii="Arial" w:hAnsi="Arial"/>
              <w:iCs/>
              <w:sz w:val="20"/>
            </w:rPr>
          </w:pPr>
          <w:r w:rsidRPr="003467A8">
            <w:rPr>
              <w:rFonts w:ascii="Arial" w:hAnsi="Arial"/>
              <w:iCs/>
              <w:sz w:val="20"/>
            </w:rPr>
            <w:t xml:space="preserve">File:  </w:t>
          </w:r>
          <w:bookmarkStart w:id="3" w:name="Local_File_Name"/>
          <w:bookmarkEnd w:id="3"/>
          <w:r w:rsidRPr="003467A8">
            <w:rPr>
              <w:rFonts w:ascii="Arial" w:hAnsi="Arial"/>
              <w:iCs/>
              <w:sz w:val="20"/>
            </w:rPr>
            <w:fldChar w:fldCharType="begin"/>
          </w:r>
          <w:r w:rsidRPr="003467A8">
            <w:rPr>
              <w:rFonts w:ascii="Arial" w:hAnsi="Arial"/>
              <w:iCs/>
              <w:sz w:val="20"/>
            </w:rPr>
            <w:instrText xml:space="preserve"> REF  Local_File_Name  \* MERGEFORMAT </w:instrText>
          </w:r>
          <w:r w:rsidRPr="003467A8">
            <w:rPr>
              <w:rFonts w:ascii="Arial" w:hAnsi="Arial"/>
              <w:iCs/>
              <w:sz w:val="20"/>
            </w:rPr>
            <w:fldChar w:fldCharType="end"/>
          </w:r>
        </w:p>
      </w:tc>
    </w:tr>
    <w:tr w:rsidR="00EE458B" w:rsidRPr="003467A8" w14:paraId="7346C94E" w14:textId="77777777">
      <w:tc>
        <w:tcPr>
          <w:tcW w:w="3780" w:type="dxa"/>
        </w:tcPr>
        <w:p w14:paraId="35C1EA35" w14:textId="77777777" w:rsidR="00EE458B" w:rsidRPr="003467A8" w:rsidRDefault="00EE458B" w:rsidP="001F4427">
          <w:pPr>
            <w:pStyle w:val="a9"/>
            <w:rPr>
              <w:rFonts w:ascii="Arial" w:hAnsi="Arial"/>
              <w:iCs/>
              <w:sz w:val="20"/>
            </w:rPr>
          </w:pPr>
        </w:p>
      </w:tc>
      <w:tc>
        <w:tcPr>
          <w:tcW w:w="2700" w:type="dxa"/>
        </w:tcPr>
        <w:p w14:paraId="6B42CB5E" w14:textId="77777777" w:rsidR="00EE458B" w:rsidRPr="003467A8" w:rsidRDefault="00EE458B" w:rsidP="001F4427">
          <w:pPr>
            <w:pStyle w:val="a9"/>
            <w:jc w:val="center"/>
            <w:rPr>
              <w:rFonts w:ascii="Arial" w:hAnsi="Arial"/>
              <w:i/>
              <w:sz w:val="20"/>
              <w:u w:val="single"/>
            </w:rPr>
          </w:pPr>
          <w:r w:rsidRPr="003467A8">
            <w:rPr>
              <w:rFonts w:ascii="Arial" w:hAnsi="Arial"/>
              <w:b/>
              <w:bCs/>
              <w:i/>
              <w:sz w:val="20"/>
              <w:u w:val="single"/>
            </w:rPr>
            <w:t>Confidential Information</w:t>
          </w:r>
        </w:p>
      </w:tc>
      <w:tc>
        <w:tcPr>
          <w:tcW w:w="3240" w:type="dxa"/>
        </w:tcPr>
        <w:p w14:paraId="7C80C65D" w14:textId="77777777" w:rsidR="00EE458B" w:rsidRPr="003467A8" w:rsidRDefault="00EE458B" w:rsidP="001F4427">
          <w:pPr>
            <w:pStyle w:val="a9"/>
            <w:jc w:val="right"/>
            <w:rPr>
              <w:rFonts w:ascii="Arial" w:hAnsi="Arial"/>
              <w:sz w:val="20"/>
            </w:rPr>
          </w:pPr>
          <w:r w:rsidRPr="003467A8">
            <w:rPr>
              <w:rFonts w:ascii="Arial" w:hAnsi="Arial"/>
              <w:sz w:val="20"/>
            </w:rPr>
            <w:t xml:space="preserve">Page: </w:t>
          </w:r>
          <w:r w:rsidRPr="003467A8">
            <w:rPr>
              <w:rFonts w:ascii="Arial" w:hAnsi="Arial"/>
              <w:sz w:val="20"/>
            </w:rPr>
            <w:fldChar w:fldCharType="begin"/>
          </w:r>
          <w:r w:rsidRPr="003467A8">
            <w:rPr>
              <w:rFonts w:ascii="Arial" w:hAnsi="Arial"/>
              <w:sz w:val="20"/>
            </w:rPr>
            <w:instrText xml:space="preserve"> PAGE  \* MERGEFORMAT </w:instrText>
          </w:r>
          <w:r w:rsidRPr="003467A8">
            <w:rPr>
              <w:rFonts w:ascii="Arial" w:hAnsi="Arial"/>
              <w:sz w:val="20"/>
            </w:rPr>
            <w:fldChar w:fldCharType="separate"/>
          </w:r>
          <w:r>
            <w:rPr>
              <w:rFonts w:ascii="Arial" w:hAnsi="Arial"/>
              <w:noProof/>
              <w:sz w:val="20"/>
            </w:rPr>
            <w:t>4</w:t>
          </w:r>
          <w:r w:rsidRPr="003467A8">
            <w:rPr>
              <w:rFonts w:ascii="Arial" w:hAnsi="Arial"/>
              <w:sz w:val="20"/>
            </w:rPr>
            <w:fldChar w:fldCharType="end"/>
          </w:r>
          <w:r w:rsidRPr="003467A8">
            <w:rPr>
              <w:rFonts w:ascii="Arial" w:hAnsi="Arial"/>
              <w:sz w:val="20"/>
            </w:rPr>
            <w:t>/</w:t>
          </w:r>
          <w:r w:rsidRPr="003467A8">
            <w:rPr>
              <w:rFonts w:ascii="Arial" w:hAnsi="Arial"/>
              <w:sz w:val="20"/>
            </w:rPr>
            <w:fldChar w:fldCharType="begin"/>
          </w:r>
          <w:r w:rsidRPr="003467A8">
            <w:rPr>
              <w:rFonts w:ascii="Arial" w:hAnsi="Arial"/>
              <w:sz w:val="20"/>
            </w:rPr>
            <w:instrText xml:space="preserve"> NUMPAGES  \* MERGEFORMAT </w:instrText>
          </w:r>
          <w:r w:rsidRPr="003467A8">
            <w:rPr>
              <w:rFonts w:ascii="Arial" w:hAnsi="Arial"/>
              <w:sz w:val="20"/>
            </w:rPr>
            <w:fldChar w:fldCharType="separate"/>
          </w:r>
          <w:r>
            <w:rPr>
              <w:rFonts w:ascii="Arial" w:hAnsi="Arial"/>
              <w:noProof/>
              <w:sz w:val="20"/>
            </w:rPr>
            <w:t>4</w:t>
          </w:r>
          <w:r w:rsidRPr="003467A8">
            <w:rPr>
              <w:rFonts w:ascii="Arial" w:hAnsi="Arial"/>
              <w:sz w:val="20"/>
            </w:rPr>
            <w:fldChar w:fldCharType="end"/>
          </w:r>
        </w:p>
      </w:tc>
    </w:tr>
  </w:tbl>
  <w:p w14:paraId="7DA5A859" w14:textId="77777777" w:rsidR="00EE458B" w:rsidRDefault="00EE458B" w:rsidP="004700D5">
    <w:pPr>
      <w:autoSpaceDE w:val="0"/>
      <w:autoSpaceDN w:val="0"/>
      <w:adjustRightInd w:val="0"/>
      <w:spacing w:after="240"/>
      <w:jc w:val="center"/>
      <w:rPr>
        <w:rFonts w:ascii="Helv" w:hAnsi="Helv" w:cs="Helv"/>
        <w:b/>
        <w:bCs/>
        <w:color w:val="000000"/>
        <w:szCs w:val="22"/>
      </w:rPr>
    </w:pPr>
    <w:r>
      <w:rPr>
        <w:rFonts w:ascii="Helv" w:hAnsi="Helv" w:cs="Helv"/>
        <w:b/>
        <w:bCs/>
        <w:color w:val="000000"/>
        <w:szCs w:val="22"/>
      </w:rPr>
      <w:t>Copyright © 2018 Rockwell Automation, Inc. All Rights Reserved.</w:t>
    </w:r>
  </w:p>
  <w:p w14:paraId="573857A4" w14:textId="77777777" w:rsidR="00EE458B" w:rsidRPr="001F4427" w:rsidRDefault="00EE458B" w:rsidP="001F4427">
    <w:pPr>
      <w:pStyle w:val="a9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4BF206" w14:textId="77777777" w:rsidR="00795203" w:rsidRDefault="00795203">
      <w:r>
        <w:separator/>
      </w:r>
    </w:p>
  </w:footnote>
  <w:footnote w:type="continuationSeparator" w:id="0">
    <w:p w14:paraId="486ED329" w14:textId="77777777" w:rsidR="00795203" w:rsidRDefault="0079520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D79608" w14:textId="4DC54EBF" w:rsidR="00EE458B" w:rsidRPr="005D5AF1" w:rsidRDefault="00EE458B" w:rsidP="006253EC">
    <w:pPr>
      <w:pStyle w:val="aa"/>
      <w:tabs>
        <w:tab w:val="center" w:pos="4867"/>
        <w:tab w:val="left" w:pos="6120"/>
        <w:tab w:val="right" w:pos="9734"/>
      </w:tabs>
      <w:ind w:right="72"/>
      <w:rPr>
        <w:rFonts w:ascii="微软雅黑" w:eastAsia="微软雅黑" w:hAnsi="微软雅黑"/>
      </w:rPr>
    </w:pPr>
    <w:r w:rsidRPr="00CA3C88">
      <w:rPr>
        <w:rFonts w:ascii="微软雅黑" w:eastAsia="微软雅黑" w:hAnsi="微软雅黑"/>
        <w:noProof/>
      </w:rPr>
      <w:drawing>
        <wp:inline distT="0" distB="0" distL="0" distR="0" wp14:anchorId="70C00DD2" wp14:editId="526020A8">
          <wp:extent cx="1188720" cy="357731"/>
          <wp:effectExtent l="0" t="0" r="0" b="4445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15001" cy="3656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微软雅黑" w:eastAsia="微软雅黑" w:hAnsi="微软雅黑"/>
      </w:rPr>
      <w:tab/>
      <w:t xml:space="preserve">                                              </w:t>
    </w:r>
    <w:r>
      <w:rPr>
        <w:rFonts w:ascii="微软雅黑" w:eastAsia="微软雅黑" w:hAnsi="微软雅黑"/>
      </w:rPr>
      <w:tab/>
    </w:r>
    <w:r w:rsidRPr="005D5AF1">
      <w:rPr>
        <w:rFonts w:ascii="微软雅黑" w:eastAsia="微软雅黑" w:hAnsi="微软雅黑"/>
        <w:noProof/>
        <w:sz w:val="20"/>
        <w:lang w:eastAsia="zh-CN"/>
      </w:rPr>
      <w:drawing>
        <wp:inline distT="0" distB="0" distL="0" distR="0" wp14:anchorId="0DF6F8D2" wp14:editId="56B4409E">
          <wp:extent cx="1495425" cy="352425"/>
          <wp:effectExtent l="0" t="0" r="9525" b="9525"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95425" cy="352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D69B2"/>
    <w:multiLevelType w:val="hybridMultilevel"/>
    <w:tmpl w:val="340ADEA8"/>
    <w:lvl w:ilvl="0" w:tplc="FFFFFFFF">
      <w:start w:val="1"/>
      <w:numFmt w:val="decimalEnclosedCircle"/>
      <w:lvlText w:val="%1"/>
      <w:lvlJc w:val="left"/>
      <w:pPr>
        <w:ind w:left="3512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072" w:hanging="360"/>
      </w:pPr>
    </w:lvl>
    <w:lvl w:ilvl="2" w:tplc="FFFFFFFF" w:tentative="1">
      <w:start w:val="1"/>
      <w:numFmt w:val="lowerRoman"/>
      <w:lvlText w:val="%3."/>
      <w:lvlJc w:val="right"/>
      <w:pPr>
        <w:ind w:left="2792" w:hanging="180"/>
      </w:pPr>
    </w:lvl>
    <w:lvl w:ilvl="3" w:tplc="FFFFFFFF" w:tentative="1">
      <w:start w:val="1"/>
      <w:numFmt w:val="decimal"/>
      <w:lvlText w:val="%4."/>
      <w:lvlJc w:val="left"/>
      <w:pPr>
        <w:ind w:left="3512" w:hanging="360"/>
      </w:pPr>
    </w:lvl>
    <w:lvl w:ilvl="4" w:tplc="FFFFFFFF" w:tentative="1">
      <w:start w:val="1"/>
      <w:numFmt w:val="lowerLetter"/>
      <w:lvlText w:val="%5."/>
      <w:lvlJc w:val="left"/>
      <w:pPr>
        <w:ind w:left="4232" w:hanging="360"/>
      </w:pPr>
    </w:lvl>
    <w:lvl w:ilvl="5" w:tplc="FFFFFFFF" w:tentative="1">
      <w:start w:val="1"/>
      <w:numFmt w:val="lowerRoman"/>
      <w:lvlText w:val="%6."/>
      <w:lvlJc w:val="right"/>
      <w:pPr>
        <w:ind w:left="4952" w:hanging="180"/>
      </w:pPr>
    </w:lvl>
    <w:lvl w:ilvl="6" w:tplc="FFFFFFFF" w:tentative="1">
      <w:start w:val="1"/>
      <w:numFmt w:val="decimal"/>
      <w:lvlText w:val="%7."/>
      <w:lvlJc w:val="left"/>
      <w:pPr>
        <w:ind w:left="5672" w:hanging="360"/>
      </w:pPr>
    </w:lvl>
    <w:lvl w:ilvl="7" w:tplc="FFFFFFFF" w:tentative="1">
      <w:start w:val="1"/>
      <w:numFmt w:val="lowerLetter"/>
      <w:lvlText w:val="%8."/>
      <w:lvlJc w:val="left"/>
      <w:pPr>
        <w:ind w:left="6392" w:hanging="360"/>
      </w:pPr>
    </w:lvl>
    <w:lvl w:ilvl="8" w:tplc="FFFFFFFF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1" w15:restartNumberingAfterBreak="0">
    <w:nsid w:val="040C7558"/>
    <w:multiLevelType w:val="hybridMultilevel"/>
    <w:tmpl w:val="CE2022C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2D51DC"/>
    <w:multiLevelType w:val="hybridMultilevel"/>
    <w:tmpl w:val="340ADEA8"/>
    <w:lvl w:ilvl="0" w:tplc="FFFFFFFF">
      <w:start w:val="1"/>
      <w:numFmt w:val="decimalEnclosedCircle"/>
      <w:lvlText w:val="%1"/>
      <w:lvlJc w:val="left"/>
      <w:pPr>
        <w:ind w:left="28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7B7DAA"/>
    <w:multiLevelType w:val="hybridMultilevel"/>
    <w:tmpl w:val="875C45B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36643D"/>
    <w:multiLevelType w:val="hybridMultilevel"/>
    <w:tmpl w:val="97D4047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56B5A59"/>
    <w:multiLevelType w:val="hybridMultilevel"/>
    <w:tmpl w:val="A89874C4"/>
    <w:lvl w:ilvl="0" w:tplc="ABF8BF08">
      <w:start w:val="1"/>
      <w:numFmt w:val="decimalEnclosedCircle"/>
      <w:lvlText w:val="%1"/>
      <w:lvlJc w:val="left"/>
      <w:pPr>
        <w:ind w:left="28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0A590E"/>
    <w:multiLevelType w:val="hybridMultilevel"/>
    <w:tmpl w:val="5A4479A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1C745572"/>
    <w:multiLevelType w:val="hybridMultilevel"/>
    <w:tmpl w:val="340ADEA8"/>
    <w:lvl w:ilvl="0" w:tplc="FFFFFFFF">
      <w:start w:val="1"/>
      <w:numFmt w:val="decimalEnclosedCircle"/>
      <w:lvlText w:val="%1"/>
      <w:lvlJc w:val="left"/>
      <w:pPr>
        <w:ind w:left="28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740D82"/>
    <w:multiLevelType w:val="hybridMultilevel"/>
    <w:tmpl w:val="879E2800"/>
    <w:lvl w:ilvl="0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0803F4"/>
    <w:multiLevelType w:val="hybridMultilevel"/>
    <w:tmpl w:val="340ADEA8"/>
    <w:lvl w:ilvl="0" w:tplc="FFFFFFFF">
      <w:start w:val="1"/>
      <w:numFmt w:val="decimalEnclosedCircle"/>
      <w:lvlText w:val="%1"/>
      <w:lvlJc w:val="left"/>
      <w:pPr>
        <w:ind w:left="28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1F1F08"/>
    <w:multiLevelType w:val="hybridMultilevel"/>
    <w:tmpl w:val="070A8B9A"/>
    <w:lvl w:ilvl="0" w:tplc="FFFFFFFF">
      <w:start w:val="1"/>
      <w:numFmt w:val="decimalEnclosedCircle"/>
      <w:lvlText w:val="%1"/>
      <w:lvlJc w:val="left"/>
      <w:pPr>
        <w:ind w:left="28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9171A76"/>
    <w:multiLevelType w:val="hybridMultilevel"/>
    <w:tmpl w:val="881AC58A"/>
    <w:lvl w:ilvl="0" w:tplc="FE828630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D1A76B7"/>
    <w:multiLevelType w:val="hybridMultilevel"/>
    <w:tmpl w:val="235031B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2D6D5E0B"/>
    <w:multiLevelType w:val="hybridMultilevel"/>
    <w:tmpl w:val="35C881B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312044F3"/>
    <w:multiLevelType w:val="hybridMultilevel"/>
    <w:tmpl w:val="B70611EA"/>
    <w:lvl w:ilvl="0" w:tplc="23EA3D20">
      <w:start w:val="2"/>
      <w:numFmt w:val="decimal"/>
      <w:lvlText w:val="%1"/>
      <w:lvlJc w:val="left"/>
      <w:pPr>
        <w:ind w:left="28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36D128C"/>
    <w:multiLevelType w:val="hybridMultilevel"/>
    <w:tmpl w:val="78887CD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34A60C8B"/>
    <w:multiLevelType w:val="hybridMultilevel"/>
    <w:tmpl w:val="A1A271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4AA16EE"/>
    <w:multiLevelType w:val="hybridMultilevel"/>
    <w:tmpl w:val="D162244E"/>
    <w:lvl w:ilvl="0" w:tplc="014E64BA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C15BB8"/>
    <w:multiLevelType w:val="hybridMultilevel"/>
    <w:tmpl w:val="BC5E0A8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 w15:restartNumberingAfterBreak="0">
    <w:nsid w:val="3DDF5573"/>
    <w:multiLevelType w:val="hybridMultilevel"/>
    <w:tmpl w:val="AB2C409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FC517A4"/>
    <w:multiLevelType w:val="hybridMultilevel"/>
    <w:tmpl w:val="58DA1A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34032AA"/>
    <w:multiLevelType w:val="hybridMultilevel"/>
    <w:tmpl w:val="BC92E22C"/>
    <w:lvl w:ilvl="0" w:tplc="FE828630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ABF8BF08">
      <w:start w:val="1"/>
      <w:numFmt w:val="decimalEnclosedCircle"/>
      <w:lvlText w:val="%4"/>
      <w:lvlJc w:val="left"/>
      <w:pPr>
        <w:ind w:left="288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655606A"/>
    <w:multiLevelType w:val="hybridMultilevel"/>
    <w:tmpl w:val="0BE0F08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466B49FF"/>
    <w:multiLevelType w:val="hybridMultilevel"/>
    <w:tmpl w:val="D06A3156"/>
    <w:lvl w:ilvl="0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B2A4E4B"/>
    <w:multiLevelType w:val="hybridMultilevel"/>
    <w:tmpl w:val="4CA4B14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4BA13683"/>
    <w:multiLevelType w:val="hybridMultilevel"/>
    <w:tmpl w:val="09E26C1A"/>
    <w:lvl w:ilvl="0" w:tplc="1BF85FEA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F274C1C"/>
    <w:multiLevelType w:val="hybridMultilevel"/>
    <w:tmpl w:val="2F82FD1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7" w15:restartNumberingAfterBreak="0">
    <w:nsid w:val="57CA3A5A"/>
    <w:multiLevelType w:val="hybridMultilevel"/>
    <w:tmpl w:val="C300766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59764319"/>
    <w:multiLevelType w:val="hybridMultilevel"/>
    <w:tmpl w:val="CD62AE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FAC163A"/>
    <w:multiLevelType w:val="hybridMultilevel"/>
    <w:tmpl w:val="CE2022C2"/>
    <w:lvl w:ilvl="0" w:tplc="8DE4FF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1D32B0D"/>
    <w:multiLevelType w:val="hybridMultilevel"/>
    <w:tmpl w:val="340ADEA8"/>
    <w:lvl w:ilvl="0" w:tplc="FFFFFFFF">
      <w:start w:val="1"/>
      <w:numFmt w:val="decimalEnclosedCircle"/>
      <w:lvlText w:val="%1"/>
      <w:lvlJc w:val="left"/>
      <w:pPr>
        <w:ind w:left="28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264751F"/>
    <w:multiLevelType w:val="hybridMultilevel"/>
    <w:tmpl w:val="E530069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62866A40"/>
    <w:multiLevelType w:val="hybridMultilevel"/>
    <w:tmpl w:val="F42E19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2AE049B"/>
    <w:multiLevelType w:val="hybridMultilevel"/>
    <w:tmpl w:val="3BBAC5E4"/>
    <w:lvl w:ilvl="0" w:tplc="8D9895DA">
      <w:start w:val="1"/>
      <w:numFmt w:val="decimal"/>
      <w:lvlText w:val="%1）"/>
      <w:lvlJc w:val="left"/>
      <w:pPr>
        <w:ind w:left="720" w:hanging="360"/>
      </w:pPr>
      <w:rPr>
        <w:rFonts w:cs="Arial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3AF0C5A"/>
    <w:multiLevelType w:val="hybridMultilevel"/>
    <w:tmpl w:val="340ADEA8"/>
    <w:lvl w:ilvl="0" w:tplc="ABF8BF08">
      <w:start w:val="1"/>
      <w:numFmt w:val="decimalEnclosedCircle"/>
      <w:lvlText w:val="%1"/>
      <w:lvlJc w:val="left"/>
      <w:pPr>
        <w:ind w:left="28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196D74"/>
    <w:multiLevelType w:val="hybridMultilevel"/>
    <w:tmpl w:val="FA0E7D42"/>
    <w:lvl w:ilvl="0" w:tplc="7D4075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7B1A48"/>
    <w:multiLevelType w:val="hybridMultilevel"/>
    <w:tmpl w:val="CFB4D2DE"/>
    <w:lvl w:ilvl="0" w:tplc="ABF8BF08">
      <w:start w:val="1"/>
      <w:numFmt w:val="decimalEnclosedCircle"/>
      <w:lvlText w:val="%1"/>
      <w:lvlJc w:val="left"/>
      <w:pPr>
        <w:ind w:left="28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0716478"/>
    <w:multiLevelType w:val="hybridMultilevel"/>
    <w:tmpl w:val="BC92E22C"/>
    <w:lvl w:ilvl="0" w:tplc="FFFFFFFF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EnclosedCircle"/>
      <w:lvlText w:val="%4"/>
      <w:lvlJc w:val="left"/>
      <w:pPr>
        <w:ind w:left="2880" w:hanging="360"/>
      </w:pPr>
      <w:rPr>
        <w:rFonts w:hint="default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54A6516"/>
    <w:multiLevelType w:val="hybridMultilevel"/>
    <w:tmpl w:val="340ADEA8"/>
    <w:lvl w:ilvl="0" w:tplc="FFFFFFFF">
      <w:start w:val="1"/>
      <w:numFmt w:val="decimalEnclosedCircle"/>
      <w:lvlText w:val="%1"/>
      <w:lvlJc w:val="left"/>
      <w:pPr>
        <w:ind w:left="28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55B0611"/>
    <w:multiLevelType w:val="hybridMultilevel"/>
    <w:tmpl w:val="34306B62"/>
    <w:lvl w:ilvl="0" w:tplc="75C0AA92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5DD7821"/>
    <w:multiLevelType w:val="hybridMultilevel"/>
    <w:tmpl w:val="B2F035F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1" w15:restartNumberingAfterBreak="0">
    <w:nsid w:val="78436B34"/>
    <w:multiLevelType w:val="hybridMultilevel"/>
    <w:tmpl w:val="3E3853B4"/>
    <w:lvl w:ilvl="0" w:tplc="83442ADA">
      <w:start w:val="1"/>
      <w:numFmt w:val="decimal"/>
      <w:lvlText w:val="%1."/>
      <w:lvlJc w:val="left"/>
      <w:pPr>
        <w:ind w:left="117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1" w:hanging="360"/>
      </w:pPr>
    </w:lvl>
    <w:lvl w:ilvl="2" w:tplc="0409001B" w:tentative="1">
      <w:start w:val="1"/>
      <w:numFmt w:val="lowerRoman"/>
      <w:lvlText w:val="%3."/>
      <w:lvlJc w:val="right"/>
      <w:pPr>
        <w:ind w:left="2611" w:hanging="180"/>
      </w:pPr>
    </w:lvl>
    <w:lvl w:ilvl="3" w:tplc="0409000F" w:tentative="1">
      <w:start w:val="1"/>
      <w:numFmt w:val="decimal"/>
      <w:lvlText w:val="%4."/>
      <w:lvlJc w:val="left"/>
      <w:pPr>
        <w:ind w:left="3331" w:hanging="360"/>
      </w:pPr>
    </w:lvl>
    <w:lvl w:ilvl="4" w:tplc="04090019" w:tentative="1">
      <w:start w:val="1"/>
      <w:numFmt w:val="lowerLetter"/>
      <w:lvlText w:val="%5."/>
      <w:lvlJc w:val="left"/>
      <w:pPr>
        <w:ind w:left="4051" w:hanging="360"/>
      </w:pPr>
    </w:lvl>
    <w:lvl w:ilvl="5" w:tplc="0409001B" w:tentative="1">
      <w:start w:val="1"/>
      <w:numFmt w:val="lowerRoman"/>
      <w:lvlText w:val="%6."/>
      <w:lvlJc w:val="right"/>
      <w:pPr>
        <w:ind w:left="4771" w:hanging="180"/>
      </w:pPr>
    </w:lvl>
    <w:lvl w:ilvl="6" w:tplc="0409000F" w:tentative="1">
      <w:start w:val="1"/>
      <w:numFmt w:val="decimal"/>
      <w:lvlText w:val="%7."/>
      <w:lvlJc w:val="left"/>
      <w:pPr>
        <w:ind w:left="5491" w:hanging="360"/>
      </w:pPr>
    </w:lvl>
    <w:lvl w:ilvl="7" w:tplc="04090019" w:tentative="1">
      <w:start w:val="1"/>
      <w:numFmt w:val="lowerLetter"/>
      <w:lvlText w:val="%8."/>
      <w:lvlJc w:val="left"/>
      <w:pPr>
        <w:ind w:left="6211" w:hanging="360"/>
      </w:pPr>
    </w:lvl>
    <w:lvl w:ilvl="8" w:tplc="0409001B" w:tentative="1">
      <w:start w:val="1"/>
      <w:numFmt w:val="lowerRoman"/>
      <w:lvlText w:val="%9."/>
      <w:lvlJc w:val="right"/>
      <w:pPr>
        <w:ind w:left="6931" w:hanging="180"/>
      </w:pPr>
    </w:lvl>
  </w:abstractNum>
  <w:abstractNum w:abstractNumId="42" w15:restartNumberingAfterBreak="0">
    <w:nsid w:val="7A124FCF"/>
    <w:multiLevelType w:val="hybridMultilevel"/>
    <w:tmpl w:val="070A8B9A"/>
    <w:lvl w:ilvl="0" w:tplc="FFFFFFFF">
      <w:start w:val="1"/>
      <w:numFmt w:val="decimalEnclosedCircle"/>
      <w:lvlText w:val="%1"/>
      <w:lvlJc w:val="left"/>
      <w:pPr>
        <w:ind w:left="28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CD25E05"/>
    <w:multiLevelType w:val="hybridMultilevel"/>
    <w:tmpl w:val="7E166E10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3"/>
  </w:num>
  <w:num w:numId="2">
    <w:abstractNumId w:val="21"/>
  </w:num>
  <w:num w:numId="3">
    <w:abstractNumId w:val="11"/>
  </w:num>
  <w:num w:numId="4">
    <w:abstractNumId w:val="40"/>
  </w:num>
  <w:num w:numId="5">
    <w:abstractNumId w:val="6"/>
  </w:num>
  <w:num w:numId="6">
    <w:abstractNumId w:val="24"/>
  </w:num>
  <w:num w:numId="7">
    <w:abstractNumId w:val="4"/>
  </w:num>
  <w:num w:numId="8">
    <w:abstractNumId w:val="43"/>
  </w:num>
  <w:num w:numId="9">
    <w:abstractNumId w:val="27"/>
  </w:num>
  <w:num w:numId="10">
    <w:abstractNumId w:val="15"/>
  </w:num>
  <w:num w:numId="11">
    <w:abstractNumId w:val="13"/>
  </w:num>
  <w:num w:numId="12">
    <w:abstractNumId w:val="26"/>
  </w:num>
  <w:num w:numId="13">
    <w:abstractNumId w:val="12"/>
  </w:num>
  <w:num w:numId="14">
    <w:abstractNumId w:val="18"/>
  </w:num>
  <w:num w:numId="15">
    <w:abstractNumId w:val="20"/>
  </w:num>
  <w:num w:numId="16">
    <w:abstractNumId w:val="16"/>
  </w:num>
  <w:num w:numId="17">
    <w:abstractNumId w:val="3"/>
  </w:num>
  <w:num w:numId="18">
    <w:abstractNumId w:val="31"/>
  </w:num>
  <w:num w:numId="19">
    <w:abstractNumId w:val="36"/>
  </w:num>
  <w:num w:numId="20">
    <w:abstractNumId w:val="5"/>
  </w:num>
  <w:num w:numId="21">
    <w:abstractNumId w:val="34"/>
  </w:num>
  <w:num w:numId="22">
    <w:abstractNumId w:val="7"/>
  </w:num>
  <w:num w:numId="23">
    <w:abstractNumId w:val="41"/>
  </w:num>
  <w:num w:numId="24">
    <w:abstractNumId w:val="38"/>
  </w:num>
  <w:num w:numId="25">
    <w:abstractNumId w:val="8"/>
  </w:num>
  <w:num w:numId="26">
    <w:abstractNumId w:val="23"/>
  </w:num>
  <w:num w:numId="27">
    <w:abstractNumId w:val="22"/>
  </w:num>
  <w:num w:numId="28">
    <w:abstractNumId w:val="42"/>
  </w:num>
  <w:num w:numId="29">
    <w:abstractNumId w:val="0"/>
  </w:num>
  <w:num w:numId="30">
    <w:abstractNumId w:val="37"/>
  </w:num>
  <w:num w:numId="31">
    <w:abstractNumId w:val="10"/>
  </w:num>
  <w:num w:numId="32">
    <w:abstractNumId w:val="9"/>
  </w:num>
  <w:num w:numId="33">
    <w:abstractNumId w:val="14"/>
  </w:num>
  <w:num w:numId="34">
    <w:abstractNumId w:val="30"/>
  </w:num>
  <w:num w:numId="35">
    <w:abstractNumId w:val="2"/>
  </w:num>
  <w:num w:numId="36">
    <w:abstractNumId w:val="39"/>
  </w:num>
  <w:num w:numId="37">
    <w:abstractNumId w:val="25"/>
  </w:num>
  <w:num w:numId="38">
    <w:abstractNumId w:val="17"/>
  </w:num>
  <w:num w:numId="39">
    <w:abstractNumId w:val="28"/>
  </w:num>
  <w:num w:numId="40">
    <w:abstractNumId w:val="35"/>
  </w:num>
  <w:num w:numId="41">
    <w:abstractNumId w:val="32"/>
  </w:num>
  <w:num w:numId="42">
    <w:abstractNumId w:val="29"/>
  </w:num>
  <w:num w:numId="43">
    <w:abstractNumId w:val="19"/>
  </w:num>
  <w:num w:numId="44">
    <w:abstractNumId w:val="1"/>
  </w:num>
  <w:numIdMacAtCleanup w:val="10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高江涛(Jiangtao Gao)">
    <w15:presenceInfo w15:providerId="AD" w15:userId="S-1-5-21-832800970-52157282-2519919171-6821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2"/>
  <w:bordersDoNotSurroundHeader/>
  <w:bordersDoNotSurroundFooter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40F6"/>
    <w:rsid w:val="00000863"/>
    <w:rsid w:val="0000133D"/>
    <w:rsid w:val="0000231F"/>
    <w:rsid w:val="0000259D"/>
    <w:rsid w:val="00002C04"/>
    <w:rsid w:val="000031BC"/>
    <w:rsid w:val="00004084"/>
    <w:rsid w:val="0000657A"/>
    <w:rsid w:val="00007BE0"/>
    <w:rsid w:val="000102DA"/>
    <w:rsid w:val="0001105C"/>
    <w:rsid w:val="000122F7"/>
    <w:rsid w:val="000143F1"/>
    <w:rsid w:val="00014CC6"/>
    <w:rsid w:val="00014DA7"/>
    <w:rsid w:val="000158E7"/>
    <w:rsid w:val="00015F3F"/>
    <w:rsid w:val="000163BF"/>
    <w:rsid w:val="000176E9"/>
    <w:rsid w:val="000209D5"/>
    <w:rsid w:val="00020C04"/>
    <w:rsid w:val="0002118F"/>
    <w:rsid w:val="00021FB8"/>
    <w:rsid w:val="00022242"/>
    <w:rsid w:val="00022713"/>
    <w:rsid w:val="00023BD6"/>
    <w:rsid w:val="00024188"/>
    <w:rsid w:val="00024419"/>
    <w:rsid w:val="000246F7"/>
    <w:rsid w:val="00024B5E"/>
    <w:rsid w:val="00025225"/>
    <w:rsid w:val="00025396"/>
    <w:rsid w:val="0002685A"/>
    <w:rsid w:val="0002755F"/>
    <w:rsid w:val="00030479"/>
    <w:rsid w:val="000311D0"/>
    <w:rsid w:val="00031C87"/>
    <w:rsid w:val="000324BB"/>
    <w:rsid w:val="00032768"/>
    <w:rsid w:val="00032F6B"/>
    <w:rsid w:val="000331E7"/>
    <w:rsid w:val="0003336A"/>
    <w:rsid w:val="00033963"/>
    <w:rsid w:val="000348A2"/>
    <w:rsid w:val="0003592F"/>
    <w:rsid w:val="000369EA"/>
    <w:rsid w:val="00036D34"/>
    <w:rsid w:val="00036D54"/>
    <w:rsid w:val="00041A20"/>
    <w:rsid w:val="000424CB"/>
    <w:rsid w:val="00042911"/>
    <w:rsid w:val="00042E75"/>
    <w:rsid w:val="00043644"/>
    <w:rsid w:val="00044BA2"/>
    <w:rsid w:val="00044DD6"/>
    <w:rsid w:val="0004794D"/>
    <w:rsid w:val="00050960"/>
    <w:rsid w:val="000516EF"/>
    <w:rsid w:val="00052058"/>
    <w:rsid w:val="0005432F"/>
    <w:rsid w:val="00055007"/>
    <w:rsid w:val="00055A1E"/>
    <w:rsid w:val="00055F29"/>
    <w:rsid w:val="000561ED"/>
    <w:rsid w:val="00056ACF"/>
    <w:rsid w:val="000577D8"/>
    <w:rsid w:val="00057AFF"/>
    <w:rsid w:val="00057D71"/>
    <w:rsid w:val="00057ECB"/>
    <w:rsid w:val="00060701"/>
    <w:rsid w:val="000627C0"/>
    <w:rsid w:val="000630FA"/>
    <w:rsid w:val="0006311B"/>
    <w:rsid w:val="00063C21"/>
    <w:rsid w:val="00064935"/>
    <w:rsid w:val="00064BFF"/>
    <w:rsid w:val="000672DD"/>
    <w:rsid w:val="00067B9D"/>
    <w:rsid w:val="000700E3"/>
    <w:rsid w:val="00070943"/>
    <w:rsid w:val="0007381B"/>
    <w:rsid w:val="000741D1"/>
    <w:rsid w:val="000746B2"/>
    <w:rsid w:val="00075A87"/>
    <w:rsid w:val="0007645A"/>
    <w:rsid w:val="00081CF5"/>
    <w:rsid w:val="00083483"/>
    <w:rsid w:val="00083AA0"/>
    <w:rsid w:val="000840CF"/>
    <w:rsid w:val="00084CCD"/>
    <w:rsid w:val="00084FEC"/>
    <w:rsid w:val="000858C8"/>
    <w:rsid w:val="00085AB1"/>
    <w:rsid w:val="0008616E"/>
    <w:rsid w:val="00087E56"/>
    <w:rsid w:val="0009050F"/>
    <w:rsid w:val="00090CB4"/>
    <w:rsid w:val="00090FA4"/>
    <w:rsid w:val="000914CE"/>
    <w:rsid w:val="00091C2C"/>
    <w:rsid w:val="00091E7A"/>
    <w:rsid w:val="000930BC"/>
    <w:rsid w:val="000952D3"/>
    <w:rsid w:val="00095E65"/>
    <w:rsid w:val="00097028"/>
    <w:rsid w:val="00097E10"/>
    <w:rsid w:val="000A07C4"/>
    <w:rsid w:val="000A0BBD"/>
    <w:rsid w:val="000A1023"/>
    <w:rsid w:val="000A13D7"/>
    <w:rsid w:val="000A1B27"/>
    <w:rsid w:val="000A25E0"/>
    <w:rsid w:val="000A27BD"/>
    <w:rsid w:val="000A2E7A"/>
    <w:rsid w:val="000A3B87"/>
    <w:rsid w:val="000A4995"/>
    <w:rsid w:val="000A58FC"/>
    <w:rsid w:val="000A5C6F"/>
    <w:rsid w:val="000A70AF"/>
    <w:rsid w:val="000B268A"/>
    <w:rsid w:val="000B2792"/>
    <w:rsid w:val="000B2A5C"/>
    <w:rsid w:val="000B3EA1"/>
    <w:rsid w:val="000B4630"/>
    <w:rsid w:val="000B4A09"/>
    <w:rsid w:val="000B4D92"/>
    <w:rsid w:val="000B628D"/>
    <w:rsid w:val="000B6817"/>
    <w:rsid w:val="000C1E0D"/>
    <w:rsid w:val="000C2372"/>
    <w:rsid w:val="000C2BE1"/>
    <w:rsid w:val="000C3538"/>
    <w:rsid w:val="000C3C62"/>
    <w:rsid w:val="000C5D82"/>
    <w:rsid w:val="000C760B"/>
    <w:rsid w:val="000C78FC"/>
    <w:rsid w:val="000D13F0"/>
    <w:rsid w:val="000D1BA6"/>
    <w:rsid w:val="000D1DC0"/>
    <w:rsid w:val="000D31FE"/>
    <w:rsid w:val="000D3ED5"/>
    <w:rsid w:val="000D3F2C"/>
    <w:rsid w:val="000D4554"/>
    <w:rsid w:val="000D5D5D"/>
    <w:rsid w:val="000D6623"/>
    <w:rsid w:val="000D6E2D"/>
    <w:rsid w:val="000D74DC"/>
    <w:rsid w:val="000D7776"/>
    <w:rsid w:val="000D7DCC"/>
    <w:rsid w:val="000E01D2"/>
    <w:rsid w:val="000E074E"/>
    <w:rsid w:val="000E145C"/>
    <w:rsid w:val="000E1580"/>
    <w:rsid w:val="000E1CF8"/>
    <w:rsid w:val="000E25E7"/>
    <w:rsid w:val="000E2668"/>
    <w:rsid w:val="000E2910"/>
    <w:rsid w:val="000E52F5"/>
    <w:rsid w:val="000E6E5B"/>
    <w:rsid w:val="000E71A8"/>
    <w:rsid w:val="000E7209"/>
    <w:rsid w:val="000F008D"/>
    <w:rsid w:val="000F0120"/>
    <w:rsid w:val="000F067F"/>
    <w:rsid w:val="000F16F7"/>
    <w:rsid w:val="000F2061"/>
    <w:rsid w:val="000F332C"/>
    <w:rsid w:val="000F4223"/>
    <w:rsid w:val="000F4DC8"/>
    <w:rsid w:val="000F4E3F"/>
    <w:rsid w:val="000F4F87"/>
    <w:rsid w:val="000F54C1"/>
    <w:rsid w:val="000F5641"/>
    <w:rsid w:val="000F597C"/>
    <w:rsid w:val="000F6851"/>
    <w:rsid w:val="000F6F7C"/>
    <w:rsid w:val="00100416"/>
    <w:rsid w:val="00101CBD"/>
    <w:rsid w:val="001025F1"/>
    <w:rsid w:val="001033C5"/>
    <w:rsid w:val="00104AA7"/>
    <w:rsid w:val="001055E9"/>
    <w:rsid w:val="00106204"/>
    <w:rsid w:val="001063A5"/>
    <w:rsid w:val="00107102"/>
    <w:rsid w:val="00107A46"/>
    <w:rsid w:val="001105D2"/>
    <w:rsid w:val="00110E48"/>
    <w:rsid w:val="001136BD"/>
    <w:rsid w:val="00113CD1"/>
    <w:rsid w:val="001169A3"/>
    <w:rsid w:val="00116F46"/>
    <w:rsid w:val="001178A2"/>
    <w:rsid w:val="00117B24"/>
    <w:rsid w:val="00122C48"/>
    <w:rsid w:val="001230A9"/>
    <w:rsid w:val="00124251"/>
    <w:rsid w:val="0012529D"/>
    <w:rsid w:val="00125A24"/>
    <w:rsid w:val="00125DBE"/>
    <w:rsid w:val="00126148"/>
    <w:rsid w:val="00126A24"/>
    <w:rsid w:val="001277B7"/>
    <w:rsid w:val="0013065F"/>
    <w:rsid w:val="00130ED3"/>
    <w:rsid w:val="00131208"/>
    <w:rsid w:val="00131608"/>
    <w:rsid w:val="00131DEF"/>
    <w:rsid w:val="00133E4E"/>
    <w:rsid w:val="00134760"/>
    <w:rsid w:val="001347D7"/>
    <w:rsid w:val="00135180"/>
    <w:rsid w:val="00136143"/>
    <w:rsid w:val="001369DD"/>
    <w:rsid w:val="00140DA4"/>
    <w:rsid w:val="001414B5"/>
    <w:rsid w:val="00141B14"/>
    <w:rsid w:val="00141FCC"/>
    <w:rsid w:val="00142150"/>
    <w:rsid w:val="001426B6"/>
    <w:rsid w:val="00142CF9"/>
    <w:rsid w:val="001443AC"/>
    <w:rsid w:val="00144F90"/>
    <w:rsid w:val="00145CD7"/>
    <w:rsid w:val="00145DD8"/>
    <w:rsid w:val="00145F93"/>
    <w:rsid w:val="001472A3"/>
    <w:rsid w:val="001474B7"/>
    <w:rsid w:val="00147A7B"/>
    <w:rsid w:val="00150BF1"/>
    <w:rsid w:val="00151398"/>
    <w:rsid w:val="0015335B"/>
    <w:rsid w:val="00153D1F"/>
    <w:rsid w:val="00154193"/>
    <w:rsid w:val="00154855"/>
    <w:rsid w:val="00154B5F"/>
    <w:rsid w:val="001565C6"/>
    <w:rsid w:val="00156691"/>
    <w:rsid w:val="00156F1E"/>
    <w:rsid w:val="00157209"/>
    <w:rsid w:val="00160B79"/>
    <w:rsid w:val="0016155D"/>
    <w:rsid w:val="00161DDA"/>
    <w:rsid w:val="00163555"/>
    <w:rsid w:val="001641ED"/>
    <w:rsid w:val="001644CC"/>
    <w:rsid w:val="001668AC"/>
    <w:rsid w:val="00166DA3"/>
    <w:rsid w:val="00167665"/>
    <w:rsid w:val="00167D86"/>
    <w:rsid w:val="00170234"/>
    <w:rsid w:val="001707A6"/>
    <w:rsid w:val="00170E2E"/>
    <w:rsid w:val="001719BD"/>
    <w:rsid w:val="001729BA"/>
    <w:rsid w:val="00172E47"/>
    <w:rsid w:val="00173965"/>
    <w:rsid w:val="00176863"/>
    <w:rsid w:val="00177895"/>
    <w:rsid w:val="00181105"/>
    <w:rsid w:val="001814CD"/>
    <w:rsid w:val="00182F88"/>
    <w:rsid w:val="0018536D"/>
    <w:rsid w:val="0018581C"/>
    <w:rsid w:val="00186D9A"/>
    <w:rsid w:val="00187030"/>
    <w:rsid w:val="00187AE7"/>
    <w:rsid w:val="00190051"/>
    <w:rsid w:val="001900FF"/>
    <w:rsid w:val="00191AEC"/>
    <w:rsid w:val="0019223F"/>
    <w:rsid w:val="001924EA"/>
    <w:rsid w:val="001934F5"/>
    <w:rsid w:val="00194005"/>
    <w:rsid w:val="00196C4E"/>
    <w:rsid w:val="001A0B37"/>
    <w:rsid w:val="001A0E97"/>
    <w:rsid w:val="001A1AD1"/>
    <w:rsid w:val="001A1EB4"/>
    <w:rsid w:val="001A1EEE"/>
    <w:rsid w:val="001A34E8"/>
    <w:rsid w:val="001A5E95"/>
    <w:rsid w:val="001B231D"/>
    <w:rsid w:val="001B2CE2"/>
    <w:rsid w:val="001B305F"/>
    <w:rsid w:val="001B50E8"/>
    <w:rsid w:val="001B5265"/>
    <w:rsid w:val="001B59C5"/>
    <w:rsid w:val="001B60A0"/>
    <w:rsid w:val="001B6141"/>
    <w:rsid w:val="001C1EDC"/>
    <w:rsid w:val="001C37BA"/>
    <w:rsid w:val="001C3F0F"/>
    <w:rsid w:val="001C50C3"/>
    <w:rsid w:val="001C5B12"/>
    <w:rsid w:val="001C5BDF"/>
    <w:rsid w:val="001C6679"/>
    <w:rsid w:val="001C6AB3"/>
    <w:rsid w:val="001D1D59"/>
    <w:rsid w:val="001D209F"/>
    <w:rsid w:val="001D3318"/>
    <w:rsid w:val="001D3956"/>
    <w:rsid w:val="001D3DD1"/>
    <w:rsid w:val="001D42C0"/>
    <w:rsid w:val="001D4921"/>
    <w:rsid w:val="001D5204"/>
    <w:rsid w:val="001E1E60"/>
    <w:rsid w:val="001E2490"/>
    <w:rsid w:val="001E33AD"/>
    <w:rsid w:val="001E3DF2"/>
    <w:rsid w:val="001E5650"/>
    <w:rsid w:val="001E6677"/>
    <w:rsid w:val="001E7ADD"/>
    <w:rsid w:val="001F15D1"/>
    <w:rsid w:val="001F1663"/>
    <w:rsid w:val="001F36FA"/>
    <w:rsid w:val="001F4396"/>
    <w:rsid w:val="001F4427"/>
    <w:rsid w:val="001F44E5"/>
    <w:rsid w:val="001F7F02"/>
    <w:rsid w:val="00200033"/>
    <w:rsid w:val="00200C52"/>
    <w:rsid w:val="0020336C"/>
    <w:rsid w:val="00203A1F"/>
    <w:rsid w:val="00204DD6"/>
    <w:rsid w:val="002058FB"/>
    <w:rsid w:val="002061EA"/>
    <w:rsid w:val="0020686A"/>
    <w:rsid w:val="0021061A"/>
    <w:rsid w:val="00210B3C"/>
    <w:rsid w:val="00210D45"/>
    <w:rsid w:val="00212239"/>
    <w:rsid w:val="002126A0"/>
    <w:rsid w:val="0021273F"/>
    <w:rsid w:val="002142A1"/>
    <w:rsid w:val="00214675"/>
    <w:rsid w:val="00214734"/>
    <w:rsid w:val="00215ACE"/>
    <w:rsid w:val="00215B27"/>
    <w:rsid w:val="00215EE4"/>
    <w:rsid w:val="0022007A"/>
    <w:rsid w:val="002200D8"/>
    <w:rsid w:val="00221B2D"/>
    <w:rsid w:val="002224D4"/>
    <w:rsid w:val="00222551"/>
    <w:rsid w:val="00224039"/>
    <w:rsid w:val="00224AC1"/>
    <w:rsid w:val="00224BD8"/>
    <w:rsid w:val="00224F73"/>
    <w:rsid w:val="002253E1"/>
    <w:rsid w:val="00225728"/>
    <w:rsid w:val="00226277"/>
    <w:rsid w:val="002266AB"/>
    <w:rsid w:val="00227D0F"/>
    <w:rsid w:val="00231452"/>
    <w:rsid w:val="00233799"/>
    <w:rsid w:val="0023466C"/>
    <w:rsid w:val="002346BE"/>
    <w:rsid w:val="002349FF"/>
    <w:rsid w:val="0023505E"/>
    <w:rsid w:val="00235C78"/>
    <w:rsid w:val="002364EE"/>
    <w:rsid w:val="00236D5C"/>
    <w:rsid w:val="00237A6F"/>
    <w:rsid w:val="00240AE8"/>
    <w:rsid w:val="00241F66"/>
    <w:rsid w:val="0024272E"/>
    <w:rsid w:val="00243DB0"/>
    <w:rsid w:val="00243F75"/>
    <w:rsid w:val="0024443E"/>
    <w:rsid w:val="00244899"/>
    <w:rsid w:val="002463C6"/>
    <w:rsid w:val="002464A0"/>
    <w:rsid w:val="002464D6"/>
    <w:rsid w:val="0024778E"/>
    <w:rsid w:val="0025080E"/>
    <w:rsid w:val="00250F42"/>
    <w:rsid w:val="002511ED"/>
    <w:rsid w:val="00252881"/>
    <w:rsid w:val="0025302B"/>
    <w:rsid w:val="00253C3F"/>
    <w:rsid w:val="0025436B"/>
    <w:rsid w:val="00255217"/>
    <w:rsid w:val="002569EA"/>
    <w:rsid w:val="002600C5"/>
    <w:rsid w:val="00260D8E"/>
    <w:rsid w:val="00262171"/>
    <w:rsid w:val="0026235C"/>
    <w:rsid w:val="002626DF"/>
    <w:rsid w:val="00263905"/>
    <w:rsid w:val="00263A99"/>
    <w:rsid w:val="0026475E"/>
    <w:rsid w:val="002653EB"/>
    <w:rsid w:val="002654CC"/>
    <w:rsid w:val="00265F23"/>
    <w:rsid w:val="002670B0"/>
    <w:rsid w:val="00267641"/>
    <w:rsid w:val="00267996"/>
    <w:rsid w:val="00270074"/>
    <w:rsid w:val="0027064F"/>
    <w:rsid w:val="00270C89"/>
    <w:rsid w:val="0027265F"/>
    <w:rsid w:val="002727CE"/>
    <w:rsid w:val="00272BCF"/>
    <w:rsid w:val="0027309F"/>
    <w:rsid w:val="00274209"/>
    <w:rsid w:val="00274C60"/>
    <w:rsid w:val="0027763A"/>
    <w:rsid w:val="002801CE"/>
    <w:rsid w:val="00282627"/>
    <w:rsid w:val="002826F3"/>
    <w:rsid w:val="0028551F"/>
    <w:rsid w:val="00285B6B"/>
    <w:rsid w:val="002873D3"/>
    <w:rsid w:val="0028796B"/>
    <w:rsid w:val="002902CE"/>
    <w:rsid w:val="00290F3F"/>
    <w:rsid w:val="00291625"/>
    <w:rsid w:val="002925F6"/>
    <w:rsid w:val="002938BD"/>
    <w:rsid w:val="00294C63"/>
    <w:rsid w:val="002963D5"/>
    <w:rsid w:val="002973CC"/>
    <w:rsid w:val="00297680"/>
    <w:rsid w:val="002A08A4"/>
    <w:rsid w:val="002A1127"/>
    <w:rsid w:val="002A20F9"/>
    <w:rsid w:val="002A2F12"/>
    <w:rsid w:val="002A352F"/>
    <w:rsid w:val="002A37D5"/>
    <w:rsid w:val="002A44A2"/>
    <w:rsid w:val="002A468C"/>
    <w:rsid w:val="002A498C"/>
    <w:rsid w:val="002A49E9"/>
    <w:rsid w:val="002A502B"/>
    <w:rsid w:val="002A51D1"/>
    <w:rsid w:val="002A54B4"/>
    <w:rsid w:val="002B0192"/>
    <w:rsid w:val="002B1B37"/>
    <w:rsid w:val="002B2042"/>
    <w:rsid w:val="002B257A"/>
    <w:rsid w:val="002B32C9"/>
    <w:rsid w:val="002B3BEF"/>
    <w:rsid w:val="002B4537"/>
    <w:rsid w:val="002B5BFB"/>
    <w:rsid w:val="002B6AC7"/>
    <w:rsid w:val="002B7211"/>
    <w:rsid w:val="002B7754"/>
    <w:rsid w:val="002B7DA3"/>
    <w:rsid w:val="002C0CAD"/>
    <w:rsid w:val="002C14AB"/>
    <w:rsid w:val="002C1612"/>
    <w:rsid w:val="002C196D"/>
    <w:rsid w:val="002C2CC6"/>
    <w:rsid w:val="002C4B2D"/>
    <w:rsid w:val="002C569B"/>
    <w:rsid w:val="002C5902"/>
    <w:rsid w:val="002C5F98"/>
    <w:rsid w:val="002C753C"/>
    <w:rsid w:val="002C7716"/>
    <w:rsid w:val="002C7832"/>
    <w:rsid w:val="002C7CEB"/>
    <w:rsid w:val="002D1111"/>
    <w:rsid w:val="002D1466"/>
    <w:rsid w:val="002D148B"/>
    <w:rsid w:val="002D1E1A"/>
    <w:rsid w:val="002D2CBD"/>
    <w:rsid w:val="002D2DF5"/>
    <w:rsid w:val="002D36E0"/>
    <w:rsid w:val="002D39E7"/>
    <w:rsid w:val="002D4679"/>
    <w:rsid w:val="002D4D86"/>
    <w:rsid w:val="002D52DD"/>
    <w:rsid w:val="002D659F"/>
    <w:rsid w:val="002D69C8"/>
    <w:rsid w:val="002E0C0F"/>
    <w:rsid w:val="002E0E33"/>
    <w:rsid w:val="002E12C6"/>
    <w:rsid w:val="002E1A4E"/>
    <w:rsid w:val="002E1F8C"/>
    <w:rsid w:val="002E233C"/>
    <w:rsid w:val="002E26E7"/>
    <w:rsid w:val="002E2D2C"/>
    <w:rsid w:val="002E3784"/>
    <w:rsid w:val="002E54B3"/>
    <w:rsid w:val="002E72F1"/>
    <w:rsid w:val="002E7889"/>
    <w:rsid w:val="002E7B94"/>
    <w:rsid w:val="002F056E"/>
    <w:rsid w:val="002F0F2A"/>
    <w:rsid w:val="002F159C"/>
    <w:rsid w:val="002F1EA6"/>
    <w:rsid w:val="002F2673"/>
    <w:rsid w:val="002F4D8F"/>
    <w:rsid w:val="002F649C"/>
    <w:rsid w:val="002F68DD"/>
    <w:rsid w:val="002F7C50"/>
    <w:rsid w:val="00300215"/>
    <w:rsid w:val="00300BD5"/>
    <w:rsid w:val="00300C5A"/>
    <w:rsid w:val="00302285"/>
    <w:rsid w:val="0030256D"/>
    <w:rsid w:val="00302905"/>
    <w:rsid w:val="00303049"/>
    <w:rsid w:val="0030388D"/>
    <w:rsid w:val="00303B04"/>
    <w:rsid w:val="00304F34"/>
    <w:rsid w:val="003102E8"/>
    <w:rsid w:val="003107AB"/>
    <w:rsid w:val="00311D27"/>
    <w:rsid w:val="00312720"/>
    <w:rsid w:val="00312DB7"/>
    <w:rsid w:val="003130A0"/>
    <w:rsid w:val="0031510A"/>
    <w:rsid w:val="00315417"/>
    <w:rsid w:val="00315479"/>
    <w:rsid w:val="00315E9D"/>
    <w:rsid w:val="003164F3"/>
    <w:rsid w:val="00316890"/>
    <w:rsid w:val="003169B0"/>
    <w:rsid w:val="00316EB6"/>
    <w:rsid w:val="00317D97"/>
    <w:rsid w:val="00317E7D"/>
    <w:rsid w:val="0032061A"/>
    <w:rsid w:val="00322EC9"/>
    <w:rsid w:val="003246CD"/>
    <w:rsid w:val="00325967"/>
    <w:rsid w:val="003269B6"/>
    <w:rsid w:val="00330206"/>
    <w:rsid w:val="00331545"/>
    <w:rsid w:val="00333AB2"/>
    <w:rsid w:val="00333D1F"/>
    <w:rsid w:val="00334706"/>
    <w:rsid w:val="00334875"/>
    <w:rsid w:val="00334B96"/>
    <w:rsid w:val="00335972"/>
    <w:rsid w:val="00337F37"/>
    <w:rsid w:val="0034069E"/>
    <w:rsid w:val="00340B5A"/>
    <w:rsid w:val="00341772"/>
    <w:rsid w:val="00341959"/>
    <w:rsid w:val="00341C28"/>
    <w:rsid w:val="00341C82"/>
    <w:rsid w:val="00341E17"/>
    <w:rsid w:val="00342209"/>
    <w:rsid w:val="00342FF7"/>
    <w:rsid w:val="00343452"/>
    <w:rsid w:val="00343819"/>
    <w:rsid w:val="00343906"/>
    <w:rsid w:val="003454AD"/>
    <w:rsid w:val="003455C0"/>
    <w:rsid w:val="00345CF3"/>
    <w:rsid w:val="00345FA8"/>
    <w:rsid w:val="00346132"/>
    <w:rsid w:val="003463BC"/>
    <w:rsid w:val="003467A8"/>
    <w:rsid w:val="003467BE"/>
    <w:rsid w:val="00346BE5"/>
    <w:rsid w:val="003479D1"/>
    <w:rsid w:val="00347D47"/>
    <w:rsid w:val="00350C9C"/>
    <w:rsid w:val="00352237"/>
    <w:rsid w:val="00354778"/>
    <w:rsid w:val="00354A7B"/>
    <w:rsid w:val="00356459"/>
    <w:rsid w:val="00356B03"/>
    <w:rsid w:val="00356ED2"/>
    <w:rsid w:val="003571C0"/>
    <w:rsid w:val="00357442"/>
    <w:rsid w:val="00357C76"/>
    <w:rsid w:val="00357FF8"/>
    <w:rsid w:val="00360117"/>
    <w:rsid w:val="00361925"/>
    <w:rsid w:val="00362BD7"/>
    <w:rsid w:val="00363C8F"/>
    <w:rsid w:val="00363DF8"/>
    <w:rsid w:val="0036402D"/>
    <w:rsid w:val="00365BE7"/>
    <w:rsid w:val="0036637E"/>
    <w:rsid w:val="00367913"/>
    <w:rsid w:val="00371413"/>
    <w:rsid w:val="00371B6B"/>
    <w:rsid w:val="00372EC8"/>
    <w:rsid w:val="003730FD"/>
    <w:rsid w:val="00373687"/>
    <w:rsid w:val="00376767"/>
    <w:rsid w:val="0038014E"/>
    <w:rsid w:val="00380E91"/>
    <w:rsid w:val="00381DE6"/>
    <w:rsid w:val="00382021"/>
    <w:rsid w:val="00383709"/>
    <w:rsid w:val="00384C2D"/>
    <w:rsid w:val="00385095"/>
    <w:rsid w:val="003902B5"/>
    <w:rsid w:val="0039059E"/>
    <w:rsid w:val="00390904"/>
    <w:rsid w:val="00392BAB"/>
    <w:rsid w:val="0039455E"/>
    <w:rsid w:val="003947DC"/>
    <w:rsid w:val="0039623F"/>
    <w:rsid w:val="00397A01"/>
    <w:rsid w:val="00397D00"/>
    <w:rsid w:val="003A02A5"/>
    <w:rsid w:val="003A02B6"/>
    <w:rsid w:val="003A1481"/>
    <w:rsid w:val="003A1931"/>
    <w:rsid w:val="003A1A86"/>
    <w:rsid w:val="003A3E28"/>
    <w:rsid w:val="003A5C80"/>
    <w:rsid w:val="003A693C"/>
    <w:rsid w:val="003A6FBA"/>
    <w:rsid w:val="003A7C9C"/>
    <w:rsid w:val="003B00A1"/>
    <w:rsid w:val="003B023C"/>
    <w:rsid w:val="003B0488"/>
    <w:rsid w:val="003B1913"/>
    <w:rsid w:val="003B1CEF"/>
    <w:rsid w:val="003B28BC"/>
    <w:rsid w:val="003B41D0"/>
    <w:rsid w:val="003B429F"/>
    <w:rsid w:val="003B5968"/>
    <w:rsid w:val="003B6032"/>
    <w:rsid w:val="003B61F9"/>
    <w:rsid w:val="003B6AB9"/>
    <w:rsid w:val="003B6BC0"/>
    <w:rsid w:val="003B6E70"/>
    <w:rsid w:val="003B7172"/>
    <w:rsid w:val="003B7D7D"/>
    <w:rsid w:val="003B7E17"/>
    <w:rsid w:val="003C2CCF"/>
    <w:rsid w:val="003C3D5F"/>
    <w:rsid w:val="003C3F90"/>
    <w:rsid w:val="003C4012"/>
    <w:rsid w:val="003C594E"/>
    <w:rsid w:val="003C634A"/>
    <w:rsid w:val="003C6352"/>
    <w:rsid w:val="003D0759"/>
    <w:rsid w:val="003D0898"/>
    <w:rsid w:val="003D22EE"/>
    <w:rsid w:val="003D26B3"/>
    <w:rsid w:val="003D2A77"/>
    <w:rsid w:val="003D5DE4"/>
    <w:rsid w:val="003D6020"/>
    <w:rsid w:val="003E069C"/>
    <w:rsid w:val="003E10BD"/>
    <w:rsid w:val="003E2ABD"/>
    <w:rsid w:val="003E4651"/>
    <w:rsid w:val="003E4D86"/>
    <w:rsid w:val="003E6587"/>
    <w:rsid w:val="003E6633"/>
    <w:rsid w:val="003E77C8"/>
    <w:rsid w:val="003F1C12"/>
    <w:rsid w:val="003F233B"/>
    <w:rsid w:val="003F238A"/>
    <w:rsid w:val="003F2BF6"/>
    <w:rsid w:val="003F345A"/>
    <w:rsid w:val="003F4365"/>
    <w:rsid w:val="003F4942"/>
    <w:rsid w:val="003F51DE"/>
    <w:rsid w:val="003F55EB"/>
    <w:rsid w:val="003F5827"/>
    <w:rsid w:val="003F610D"/>
    <w:rsid w:val="003F65A8"/>
    <w:rsid w:val="00400435"/>
    <w:rsid w:val="00401BF1"/>
    <w:rsid w:val="00402A0E"/>
    <w:rsid w:val="00403C2C"/>
    <w:rsid w:val="00404F6F"/>
    <w:rsid w:val="00405433"/>
    <w:rsid w:val="00406550"/>
    <w:rsid w:val="00406A07"/>
    <w:rsid w:val="00406F6A"/>
    <w:rsid w:val="004076C8"/>
    <w:rsid w:val="004105D2"/>
    <w:rsid w:val="00412A03"/>
    <w:rsid w:val="00414316"/>
    <w:rsid w:val="00415918"/>
    <w:rsid w:val="00415933"/>
    <w:rsid w:val="00415C43"/>
    <w:rsid w:val="004169B5"/>
    <w:rsid w:val="00417098"/>
    <w:rsid w:val="0041712E"/>
    <w:rsid w:val="00417AFA"/>
    <w:rsid w:val="004219C8"/>
    <w:rsid w:val="00421CD5"/>
    <w:rsid w:val="00422B47"/>
    <w:rsid w:val="004238B0"/>
    <w:rsid w:val="00423B2D"/>
    <w:rsid w:val="00423F36"/>
    <w:rsid w:val="004246A7"/>
    <w:rsid w:val="00424B2B"/>
    <w:rsid w:val="004277A6"/>
    <w:rsid w:val="00427CFD"/>
    <w:rsid w:val="00430D95"/>
    <w:rsid w:val="00431624"/>
    <w:rsid w:val="004320C8"/>
    <w:rsid w:val="00432137"/>
    <w:rsid w:val="004337A7"/>
    <w:rsid w:val="00433F24"/>
    <w:rsid w:val="004352E8"/>
    <w:rsid w:val="0043573C"/>
    <w:rsid w:val="004364B7"/>
    <w:rsid w:val="00437D80"/>
    <w:rsid w:val="00440197"/>
    <w:rsid w:val="0044069F"/>
    <w:rsid w:val="0044076A"/>
    <w:rsid w:val="0044099D"/>
    <w:rsid w:val="004415A2"/>
    <w:rsid w:val="0044287B"/>
    <w:rsid w:val="0044392B"/>
    <w:rsid w:val="00443E7B"/>
    <w:rsid w:val="0044403F"/>
    <w:rsid w:val="00444B6B"/>
    <w:rsid w:val="00444D92"/>
    <w:rsid w:val="00445993"/>
    <w:rsid w:val="004466FA"/>
    <w:rsid w:val="00446D82"/>
    <w:rsid w:val="00447E55"/>
    <w:rsid w:val="00447F28"/>
    <w:rsid w:val="00452448"/>
    <w:rsid w:val="00452948"/>
    <w:rsid w:val="004534CE"/>
    <w:rsid w:val="00453D0D"/>
    <w:rsid w:val="004543F9"/>
    <w:rsid w:val="004565FA"/>
    <w:rsid w:val="00457B58"/>
    <w:rsid w:val="004605FF"/>
    <w:rsid w:val="00460A80"/>
    <w:rsid w:val="00460C30"/>
    <w:rsid w:val="00460C4A"/>
    <w:rsid w:val="00460EC6"/>
    <w:rsid w:val="00462FD5"/>
    <w:rsid w:val="004639FD"/>
    <w:rsid w:val="0046559B"/>
    <w:rsid w:val="00465AF5"/>
    <w:rsid w:val="00467653"/>
    <w:rsid w:val="00467FF7"/>
    <w:rsid w:val="004700D5"/>
    <w:rsid w:val="004702C9"/>
    <w:rsid w:val="00470368"/>
    <w:rsid w:val="004705A4"/>
    <w:rsid w:val="00471267"/>
    <w:rsid w:val="00471A84"/>
    <w:rsid w:val="00471E46"/>
    <w:rsid w:val="00472260"/>
    <w:rsid w:val="00472AAF"/>
    <w:rsid w:val="00472EA0"/>
    <w:rsid w:val="00474FB6"/>
    <w:rsid w:val="00475219"/>
    <w:rsid w:val="0047597A"/>
    <w:rsid w:val="004761F1"/>
    <w:rsid w:val="004763E8"/>
    <w:rsid w:val="00477E01"/>
    <w:rsid w:val="004800D7"/>
    <w:rsid w:val="00480C2F"/>
    <w:rsid w:val="0048200A"/>
    <w:rsid w:val="00482685"/>
    <w:rsid w:val="004827AD"/>
    <w:rsid w:val="0048371F"/>
    <w:rsid w:val="00483F00"/>
    <w:rsid w:val="0048461F"/>
    <w:rsid w:val="00484EC3"/>
    <w:rsid w:val="004851B5"/>
    <w:rsid w:val="004862D8"/>
    <w:rsid w:val="004876CF"/>
    <w:rsid w:val="004876F5"/>
    <w:rsid w:val="00487EC4"/>
    <w:rsid w:val="0049061A"/>
    <w:rsid w:val="00490A33"/>
    <w:rsid w:val="00492901"/>
    <w:rsid w:val="00493391"/>
    <w:rsid w:val="00494E35"/>
    <w:rsid w:val="00497712"/>
    <w:rsid w:val="00497F05"/>
    <w:rsid w:val="004A0C95"/>
    <w:rsid w:val="004A1361"/>
    <w:rsid w:val="004A1E3E"/>
    <w:rsid w:val="004A38E5"/>
    <w:rsid w:val="004A42DB"/>
    <w:rsid w:val="004A4755"/>
    <w:rsid w:val="004A4986"/>
    <w:rsid w:val="004A5446"/>
    <w:rsid w:val="004A546E"/>
    <w:rsid w:val="004A7081"/>
    <w:rsid w:val="004A77A0"/>
    <w:rsid w:val="004B152D"/>
    <w:rsid w:val="004B2098"/>
    <w:rsid w:val="004B2508"/>
    <w:rsid w:val="004B547C"/>
    <w:rsid w:val="004B5B6E"/>
    <w:rsid w:val="004B7187"/>
    <w:rsid w:val="004B71D1"/>
    <w:rsid w:val="004B7D49"/>
    <w:rsid w:val="004B7FE6"/>
    <w:rsid w:val="004C29FB"/>
    <w:rsid w:val="004C2E71"/>
    <w:rsid w:val="004C35CD"/>
    <w:rsid w:val="004C53FC"/>
    <w:rsid w:val="004C655A"/>
    <w:rsid w:val="004C6CCB"/>
    <w:rsid w:val="004C7889"/>
    <w:rsid w:val="004D10B0"/>
    <w:rsid w:val="004D1173"/>
    <w:rsid w:val="004D1927"/>
    <w:rsid w:val="004D240F"/>
    <w:rsid w:val="004D2DC1"/>
    <w:rsid w:val="004D2E43"/>
    <w:rsid w:val="004D383F"/>
    <w:rsid w:val="004D3C31"/>
    <w:rsid w:val="004D442B"/>
    <w:rsid w:val="004D5D60"/>
    <w:rsid w:val="004D6D00"/>
    <w:rsid w:val="004D6D57"/>
    <w:rsid w:val="004D72D5"/>
    <w:rsid w:val="004D74A1"/>
    <w:rsid w:val="004E0A6E"/>
    <w:rsid w:val="004E18CA"/>
    <w:rsid w:val="004E313E"/>
    <w:rsid w:val="004E3911"/>
    <w:rsid w:val="004E3CEB"/>
    <w:rsid w:val="004E4515"/>
    <w:rsid w:val="004E4668"/>
    <w:rsid w:val="004E658F"/>
    <w:rsid w:val="004E66C5"/>
    <w:rsid w:val="004E6ACB"/>
    <w:rsid w:val="004F0C05"/>
    <w:rsid w:val="004F0F82"/>
    <w:rsid w:val="004F190A"/>
    <w:rsid w:val="004F2FBD"/>
    <w:rsid w:val="004F3A52"/>
    <w:rsid w:val="004F3EE8"/>
    <w:rsid w:val="004F3F73"/>
    <w:rsid w:val="004F5071"/>
    <w:rsid w:val="004F6644"/>
    <w:rsid w:val="004F68B7"/>
    <w:rsid w:val="004F6957"/>
    <w:rsid w:val="004F71D6"/>
    <w:rsid w:val="0050182D"/>
    <w:rsid w:val="005023D5"/>
    <w:rsid w:val="00502FA0"/>
    <w:rsid w:val="00502FA4"/>
    <w:rsid w:val="00503E1A"/>
    <w:rsid w:val="0050413C"/>
    <w:rsid w:val="005045AE"/>
    <w:rsid w:val="005056CB"/>
    <w:rsid w:val="00505E32"/>
    <w:rsid w:val="005066D0"/>
    <w:rsid w:val="00506AED"/>
    <w:rsid w:val="005102C1"/>
    <w:rsid w:val="00510E25"/>
    <w:rsid w:val="00511B57"/>
    <w:rsid w:val="005127AE"/>
    <w:rsid w:val="00512854"/>
    <w:rsid w:val="00512F29"/>
    <w:rsid w:val="00514340"/>
    <w:rsid w:val="005147F0"/>
    <w:rsid w:val="00514D4A"/>
    <w:rsid w:val="00515697"/>
    <w:rsid w:val="005156EA"/>
    <w:rsid w:val="00515A9A"/>
    <w:rsid w:val="00516CC8"/>
    <w:rsid w:val="00516EF1"/>
    <w:rsid w:val="00516F86"/>
    <w:rsid w:val="0051791F"/>
    <w:rsid w:val="00517F21"/>
    <w:rsid w:val="00522314"/>
    <w:rsid w:val="005224F3"/>
    <w:rsid w:val="00522ADE"/>
    <w:rsid w:val="00523705"/>
    <w:rsid w:val="00523CC6"/>
    <w:rsid w:val="0052471C"/>
    <w:rsid w:val="00524ED3"/>
    <w:rsid w:val="00525011"/>
    <w:rsid w:val="00525B92"/>
    <w:rsid w:val="0052641E"/>
    <w:rsid w:val="0052732C"/>
    <w:rsid w:val="00527750"/>
    <w:rsid w:val="00531018"/>
    <w:rsid w:val="0053122A"/>
    <w:rsid w:val="005319D3"/>
    <w:rsid w:val="00533696"/>
    <w:rsid w:val="005348F9"/>
    <w:rsid w:val="00534C2C"/>
    <w:rsid w:val="005356E9"/>
    <w:rsid w:val="005379E8"/>
    <w:rsid w:val="00537B51"/>
    <w:rsid w:val="00537C4A"/>
    <w:rsid w:val="00540BF3"/>
    <w:rsid w:val="00541003"/>
    <w:rsid w:val="00541331"/>
    <w:rsid w:val="005424E9"/>
    <w:rsid w:val="0054434B"/>
    <w:rsid w:val="005465CC"/>
    <w:rsid w:val="00550429"/>
    <w:rsid w:val="00550C40"/>
    <w:rsid w:val="005512AB"/>
    <w:rsid w:val="00551585"/>
    <w:rsid w:val="005522E6"/>
    <w:rsid w:val="00552D18"/>
    <w:rsid w:val="005532F4"/>
    <w:rsid w:val="0055397C"/>
    <w:rsid w:val="005547E3"/>
    <w:rsid w:val="005548F2"/>
    <w:rsid w:val="00555325"/>
    <w:rsid w:val="005555DB"/>
    <w:rsid w:val="005555F6"/>
    <w:rsid w:val="005556F2"/>
    <w:rsid w:val="00555BC3"/>
    <w:rsid w:val="00555FE0"/>
    <w:rsid w:val="00556F6F"/>
    <w:rsid w:val="00557094"/>
    <w:rsid w:val="005574FA"/>
    <w:rsid w:val="00557A91"/>
    <w:rsid w:val="0056068E"/>
    <w:rsid w:val="00561670"/>
    <w:rsid w:val="00561A8F"/>
    <w:rsid w:val="00562E42"/>
    <w:rsid w:val="00564B2F"/>
    <w:rsid w:val="005658A4"/>
    <w:rsid w:val="00566DA4"/>
    <w:rsid w:val="00566E8A"/>
    <w:rsid w:val="00567BAB"/>
    <w:rsid w:val="005713B5"/>
    <w:rsid w:val="00572432"/>
    <w:rsid w:val="00572EBB"/>
    <w:rsid w:val="005730FF"/>
    <w:rsid w:val="00573B18"/>
    <w:rsid w:val="00575AB6"/>
    <w:rsid w:val="00575E3F"/>
    <w:rsid w:val="00576268"/>
    <w:rsid w:val="00577501"/>
    <w:rsid w:val="00577E89"/>
    <w:rsid w:val="005818C3"/>
    <w:rsid w:val="00581F10"/>
    <w:rsid w:val="00582529"/>
    <w:rsid w:val="00582742"/>
    <w:rsid w:val="00582B43"/>
    <w:rsid w:val="00582D5B"/>
    <w:rsid w:val="00584D4B"/>
    <w:rsid w:val="00585848"/>
    <w:rsid w:val="005865C6"/>
    <w:rsid w:val="00586743"/>
    <w:rsid w:val="005869E2"/>
    <w:rsid w:val="00586EF5"/>
    <w:rsid w:val="00587A2F"/>
    <w:rsid w:val="005901BD"/>
    <w:rsid w:val="005907D6"/>
    <w:rsid w:val="005912F5"/>
    <w:rsid w:val="005940A4"/>
    <w:rsid w:val="00594CF8"/>
    <w:rsid w:val="00595847"/>
    <w:rsid w:val="005959D3"/>
    <w:rsid w:val="005967CC"/>
    <w:rsid w:val="005A0B03"/>
    <w:rsid w:val="005A0DA8"/>
    <w:rsid w:val="005A0EC9"/>
    <w:rsid w:val="005A152B"/>
    <w:rsid w:val="005A1979"/>
    <w:rsid w:val="005A2397"/>
    <w:rsid w:val="005A2AF0"/>
    <w:rsid w:val="005A62A1"/>
    <w:rsid w:val="005A6B24"/>
    <w:rsid w:val="005A73F4"/>
    <w:rsid w:val="005A7758"/>
    <w:rsid w:val="005A7AA5"/>
    <w:rsid w:val="005B359A"/>
    <w:rsid w:val="005B38F6"/>
    <w:rsid w:val="005B3E41"/>
    <w:rsid w:val="005B40D7"/>
    <w:rsid w:val="005B40FD"/>
    <w:rsid w:val="005B61C7"/>
    <w:rsid w:val="005B6A35"/>
    <w:rsid w:val="005C0029"/>
    <w:rsid w:val="005C0CDE"/>
    <w:rsid w:val="005C1ADD"/>
    <w:rsid w:val="005C21C2"/>
    <w:rsid w:val="005C26B2"/>
    <w:rsid w:val="005C3312"/>
    <w:rsid w:val="005C4400"/>
    <w:rsid w:val="005C480A"/>
    <w:rsid w:val="005C6CDE"/>
    <w:rsid w:val="005C73AC"/>
    <w:rsid w:val="005D01A5"/>
    <w:rsid w:val="005D076E"/>
    <w:rsid w:val="005D0BFC"/>
    <w:rsid w:val="005D0EC0"/>
    <w:rsid w:val="005D1275"/>
    <w:rsid w:val="005D13CD"/>
    <w:rsid w:val="005D3C20"/>
    <w:rsid w:val="005D51BD"/>
    <w:rsid w:val="005D556B"/>
    <w:rsid w:val="005D56A8"/>
    <w:rsid w:val="005D5AF1"/>
    <w:rsid w:val="005D5BF3"/>
    <w:rsid w:val="005D646A"/>
    <w:rsid w:val="005D652D"/>
    <w:rsid w:val="005D6561"/>
    <w:rsid w:val="005D794F"/>
    <w:rsid w:val="005D79AC"/>
    <w:rsid w:val="005D7A3E"/>
    <w:rsid w:val="005E010B"/>
    <w:rsid w:val="005E06BA"/>
    <w:rsid w:val="005E12DD"/>
    <w:rsid w:val="005E3BA6"/>
    <w:rsid w:val="005E401B"/>
    <w:rsid w:val="005E4812"/>
    <w:rsid w:val="005E49D0"/>
    <w:rsid w:val="005E765C"/>
    <w:rsid w:val="005E7B1E"/>
    <w:rsid w:val="005E7C4B"/>
    <w:rsid w:val="005F00E6"/>
    <w:rsid w:val="005F0610"/>
    <w:rsid w:val="005F19F0"/>
    <w:rsid w:val="005F1AD1"/>
    <w:rsid w:val="005F34DA"/>
    <w:rsid w:val="005F45E1"/>
    <w:rsid w:val="005F4698"/>
    <w:rsid w:val="005F4830"/>
    <w:rsid w:val="005F4B9B"/>
    <w:rsid w:val="005F55D0"/>
    <w:rsid w:val="005F69CF"/>
    <w:rsid w:val="005F72F5"/>
    <w:rsid w:val="005F7E4B"/>
    <w:rsid w:val="006005B5"/>
    <w:rsid w:val="006007BE"/>
    <w:rsid w:val="006017B8"/>
    <w:rsid w:val="00601DD3"/>
    <w:rsid w:val="00602A48"/>
    <w:rsid w:val="006038AB"/>
    <w:rsid w:val="00604494"/>
    <w:rsid w:val="00607FCE"/>
    <w:rsid w:val="006111E5"/>
    <w:rsid w:val="006113BC"/>
    <w:rsid w:val="0061152A"/>
    <w:rsid w:val="00611F21"/>
    <w:rsid w:val="0061230C"/>
    <w:rsid w:val="00612DCC"/>
    <w:rsid w:val="006143FD"/>
    <w:rsid w:val="0061452B"/>
    <w:rsid w:val="00614F4F"/>
    <w:rsid w:val="006158A5"/>
    <w:rsid w:val="006162AA"/>
    <w:rsid w:val="0061673F"/>
    <w:rsid w:val="00616A0E"/>
    <w:rsid w:val="006207C1"/>
    <w:rsid w:val="006212F0"/>
    <w:rsid w:val="006213A0"/>
    <w:rsid w:val="00623EA5"/>
    <w:rsid w:val="006253EC"/>
    <w:rsid w:val="006269D7"/>
    <w:rsid w:val="00626AE7"/>
    <w:rsid w:val="006277F8"/>
    <w:rsid w:val="00630D80"/>
    <w:rsid w:val="00633005"/>
    <w:rsid w:val="0063327C"/>
    <w:rsid w:val="00635152"/>
    <w:rsid w:val="00635D4E"/>
    <w:rsid w:val="00637D6E"/>
    <w:rsid w:val="00640228"/>
    <w:rsid w:val="006403D6"/>
    <w:rsid w:val="0064074B"/>
    <w:rsid w:val="00640B7C"/>
    <w:rsid w:val="00642AA8"/>
    <w:rsid w:val="006432A0"/>
    <w:rsid w:val="00643CE3"/>
    <w:rsid w:val="00644313"/>
    <w:rsid w:val="006504F2"/>
    <w:rsid w:val="00650838"/>
    <w:rsid w:val="006514FA"/>
    <w:rsid w:val="006523BA"/>
    <w:rsid w:val="006528EA"/>
    <w:rsid w:val="00654250"/>
    <w:rsid w:val="00655B9A"/>
    <w:rsid w:val="0065673C"/>
    <w:rsid w:val="0065760E"/>
    <w:rsid w:val="00657FD5"/>
    <w:rsid w:val="00661536"/>
    <w:rsid w:val="0066173D"/>
    <w:rsid w:val="00661CD3"/>
    <w:rsid w:val="00661EE9"/>
    <w:rsid w:val="006629E7"/>
    <w:rsid w:val="00663368"/>
    <w:rsid w:val="00663727"/>
    <w:rsid w:val="00663C19"/>
    <w:rsid w:val="00664281"/>
    <w:rsid w:val="00665D14"/>
    <w:rsid w:val="00665D50"/>
    <w:rsid w:val="006664BB"/>
    <w:rsid w:val="006700D5"/>
    <w:rsid w:val="006702CB"/>
    <w:rsid w:val="006703B0"/>
    <w:rsid w:val="00670E14"/>
    <w:rsid w:val="00671B78"/>
    <w:rsid w:val="0067263B"/>
    <w:rsid w:val="00673578"/>
    <w:rsid w:val="00674EC5"/>
    <w:rsid w:val="00675015"/>
    <w:rsid w:val="00675732"/>
    <w:rsid w:val="00675BF4"/>
    <w:rsid w:val="00675C75"/>
    <w:rsid w:val="006762F6"/>
    <w:rsid w:val="0067741B"/>
    <w:rsid w:val="0068006D"/>
    <w:rsid w:val="00680F1B"/>
    <w:rsid w:val="00681719"/>
    <w:rsid w:val="00681A8C"/>
    <w:rsid w:val="00681B98"/>
    <w:rsid w:val="00683765"/>
    <w:rsid w:val="00683D95"/>
    <w:rsid w:val="006840D2"/>
    <w:rsid w:val="006851ED"/>
    <w:rsid w:val="0068725C"/>
    <w:rsid w:val="00687335"/>
    <w:rsid w:val="006876AC"/>
    <w:rsid w:val="00687882"/>
    <w:rsid w:val="0069072D"/>
    <w:rsid w:val="00691560"/>
    <w:rsid w:val="00691708"/>
    <w:rsid w:val="00692AE4"/>
    <w:rsid w:val="00692FBB"/>
    <w:rsid w:val="006935B3"/>
    <w:rsid w:val="00694EC2"/>
    <w:rsid w:val="0069559A"/>
    <w:rsid w:val="00696948"/>
    <w:rsid w:val="00697BEA"/>
    <w:rsid w:val="00697C35"/>
    <w:rsid w:val="006A2888"/>
    <w:rsid w:val="006A29E3"/>
    <w:rsid w:val="006A3246"/>
    <w:rsid w:val="006A43C7"/>
    <w:rsid w:val="006A5313"/>
    <w:rsid w:val="006A58F5"/>
    <w:rsid w:val="006A639E"/>
    <w:rsid w:val="006A6D73"/>
    <w:rsid w:val="006A778D"/>
    <w:rsid w:val="006B071A"/>
    <w:rsid w:val="006B0BF3"/>
    <w:rsid w:val="006B10C3"/>
    <w:rsid w:val="006B3994"/>
    <w:rsid w:val="006B3FAC"/>
    <w:rsid w:val="006B4E54"/>
    <w:rsid w:val="006B73C1"/>
    <w:rsid w:val="006C07EB"/>
    <w:rsid w:val="006C1638"/>
    <w:rsid w:val="006C1D7B"/>
    <w:rsid w:val="006C1E2C"/>
    <w:rsid w:val="006C21A9"/>
    <w:rsid w:val="006C21D4"/>
    <w:rsid w:val="006C2389"/>
    <w:rsid w:val="006C28D6"/>
    <w:rsid w:val="006C2E39"/>
    <w:rsid w:val="006C3604"/>
    <w:rsid w:val="006C36A6"/>
    <w:rsid w:val="006C3B4A"/>
    <w:rsid w:val="006C3C68"/>
    <w:rsid w:val="006C4584"/>
    <w:rsid w:val="006C6466"/>
    <w:rsid w:val="006C68EC"/>
    <w:rsid w:val="006C7BAD"/>
    <w:rsid w:val="006D0062"/>
    <w:rsid w:val="006D04BC"/>
    <w:rsid w:val="006D0987"/>
    <w:rsid w:val="006D18F6"/>
    <w:rsid w:val="006D1EE2"/>
    <w:rsid w:val="006D28EA"/>
    <w:rsid w:val="006D385E"/>
    <w:rsid w:val="006D3CFF"/>
    <w:rsid w:val="006D4D26"/>
    <w:rsid w:val="006D56E8"/>
    <w:rsid w:val="006D79DA"/>
    <w:rsid w:val="006E0039"/>
    <w:rsid w:val="006E06FC"/>
    <w:rsid w:val="006E18A7"/>
    <w:rsid w:val="006E2FEC"/>
    <w:rsid w:val="006E32C7"/>
    <w:rsid w:val="006E37A2"/>
    <w:rsid w:val="006E3DF5"/>
    <w:rsid w:val="006E4100"/>
    <w:rsid w:val="006E50FF"/>
    <w:rsid w:val="006E6A23"/>
    <w:rsid w:val="006E7217"/>
    <w:rsid w:val="006E76C0"/>
    <w:rsid w:val="006F20B2"/>
    <w:rsid w:val="006F2300"/>
    <w:rsid w:val="006F3B4C"/>
    <w:rsid w:val="006F4083"/>
    <w:rsid w:val="006F4142"/>
    <w:rsid w:val="006F4BAC"/>
    <w:rsid w:val="006F500D"/>
    <w:rsid w:val="006F5163"/>
    <w:rsid w:val="006F58FB"/>
    <w:rsid w:val="006F7446"/>
    <w:rsid w:val="00700A7B"/>
    <w:rsid w:val="00700E1B"/>
    <w:rsid w:val="0070224F"/>
    <w:rsid w:val="0070306E"/>
    <w:rsid w:val="00703751"/>
    <w:rsid w:val="00704C7D"/>
    <w:rsid w:val="007053BB"/>
    <w:rsid w:val="00705A37"/>
    <w:rsid w:val="00710A26"/>
    <w:rsid w:val="00710DE0"/>
    <w:rsid w:val="00712538"/>
    <w:rsid w:val="007128B8"/>
    <w:rsid w:val="00712C6D"/>
    <w:rsid w:val="007136CD"/>
    <w:rsid w:val="0071567A"/>
    <w:rsid w:val="007158CA"/>
    <w:rsid w:val="00715F80"/>
    <w:rsid w:val="00716074"/>
    <w:rsid w:val="007160E0"/>
    <w:rsid w:val="00717948"/>
    <w:rsid w:val="00720AE7"/>
    <w:rsid w:val="007218BA"/>
    <w:rsid w:val="00722A73"/>
    <w:rsid w:val="00722B17"/>
    <w:rsid w:val="00723BE5"/>
    <w:rsid w:val="00724DC0"/>
    <w:rsid w:val="0072773A"/>
    <w:rsid w:val="00727CCD"/>
    <w:rsid w:val="0073044D"/>
    <w:rsid w:val="00730CB7"/>
    <w:rsid w:val="00731BF4"/>
    <w:rsid w:val="00731E2B"/>
    <w:rsid w:val="00732208"/>
    <w:rsid w:val="00732944"/>
    <w:rsid w:val="00735B05"/>
    <w:rsid w:val="007363CF"/>
    <w:rsid w:val="0073661E"/>
    <w:rsid w:val="0074141C"/>
    <w:rsid w:val="0074229B"/>
    <w:rsid w:val="00743EFF"/>
    <w:rsid w:val="00744A90"/>
    <w:rsid w:val="00744DAB"/>
    <w:rsid w:val="007453FA"/>
    <w:rsid w:val="00745A97"/>
    <w:rsid w:val="00745B1C"/>
    <w:rsid w:val="00746674"/>
    <w:rsid w:val="00746786"/>
    <w:rsid w:val="00746A9C"/>
    <w:rsid w:val="007478C5"/>
    <w:rsid w:val="00747FA2"/>
    <w:rsid w:val="0075123D"/>
    <w:rsid w:val="00751380"/>
    <w:rsid w:val="0075146C"/>
    <w:rsid w:val="007520D2"/>
    <w:rsid w:val="0075228E"/>
    <w:rsid w:val="00752553"/>
    <w:rsid w:val="0075270C"/>
    <w:rsid w:val="00752FFC"/>
    <w:rsid w:val="00753166"/>
    <w:rsid w:val="00753380"/>
    <w:rsid w:val="007541B3"/>
    <w:rsid w:val="00755285"/>
    <w:rsid w:val="00755FFA"/>
    <w:rsid w:val="007560AC"/>
    <w:rsid w:val="00757C04"/>
    <w:rsid w:val="00760BA9"/>
    <w:rsid w:val="00761CDD"/>
    <w:rsid w:val="00761DD2"/>
    <w:rsid w:val="00761FEE"/>
    <w:rsid w:val="00762CE8"/>
    <w:rsid w:val="00764533"/>
    <w:rsid w:val="0076660C"/>
    <w:rsid w:val="007675BF"/>
    <w:rsid w:val="00767BC8"/>
    <w:rsid w:val="0077099A"/>
    <w:rsid w:val="00770D5C"/>
    <w:rsid w:val="00771F55"/>
    <w:rsid w:val="007721BE"/>
    <w:rsid w:val="007753B0"/>
    <w:rsid w:val="00775864"/>
    <w:rsid w:val="0077617F"/>
    <w:rsid w:val="00776A5B"/>
    <w:rsid w:val="00776AC8"/>
    <w:rsid w:val="00776DBD"/>
    <w:rsid w:val="00777134"/>
    <w:rsid w:val="007776DE"/>
    <w:rsid w:val="00777C0B"/>
    <w:rsid w:val="0078029E"/>
    <w:rsid w:val="0078086B"/>
    <w:rsid w:val="00781E2D"/>
    <w:rsid w:val="00782443"/>
    <w:rsid w:val="007833A6"/>
    <w:rsid w:val="00784AEE"/>
    <w:rsid w:val="00784B14"/>
    <w:rsid w:val="00785193"/>
    <w:rsid w:val="00785461"/>
    <w:rsid w:val="00785778"/>
    <w:rsid w:val="007860FE"/>
    <w:rsid w:val="00786387"/>
    <w:rsid w:val="00786977"/>
    <w:rsid w:val="00787A6A"/>
    <w:rsid w:val="00790A68"/>
    <w:rsid w:val="00791C7C"/>
    <w:rsid w:val="00792827"/>
    <w:rsid w:val="00792B6D"/>
    <w:rsid w:val="00793792"/>
    <w:rsid w:val="00793D03"/>
    <w:rsid w:val="00793F4B"/>
    <w:rsid w:val="00793F82"/>
    <w:rsid w:val="0079457B"/>
    <w:rsid w:val="00795083"/>
    <w:rsid w:val="00795203"/>
    <w:rsid w:val="00795E95"/>
    <w:rsid w:val="00795FFE"/>
    <w:rsid w:val="0079627D"/>
    <w:rsid w:val="00796E82"/>
    <w:rsid w:val="00797016"/>
    <w:rsid w:val="007A023A"/>
    <w:rsid w:val="007A05C1"/>
    <w:rsid w:val="007A2387"/>
    <w:rsid w:val="007A3F9D"/>
    <w:rsid w:val="007A4FEC"/>
    <w:rsid w:val="007A5C74"/>
    <w:rsid w:val="007A7FAA"/>
    <w:rsid w:val="007B0638"/>
    <w:rsid w:val="007B1665"/>
    <w:rsid w:val="007B1FDA"/>
    <w:rsid w:val="007B26EE"/>
    <w:rsid w:val="007B35DD"/>
    <w:rsid w:val="007B6E43"/>
    <w:rsid w:val="007C0684"/>
    <w:rsid w:val="007C06AA"/>
    <w:rsid w:val="007C193D"/>
    <w:rsid w:val="007C1E05"/>
    <w:rsid w:val="007C2CC1"/>
    <w:rsid w:val="007C3364"/>
    <w:rsid w:val="007C37A4"/>
    <w:rsid w:val="007C3A3B"/>
    <w:rsid w:val="007C46CF"/>
    <w:rsid w:val="007C5CF8"/>
    <w:rsid w:val="007C6192"/>
    <w:rsid w:val="007C64B1"/>
    <w:rsid w:val="007C67FE"/>
    <w:rsid w:val="007C7354"/>
    <w:rsid w:val="007C7A86"/>
    <w:rsid w:val="007D1CFC"/>
    <w:rsid w:val="007D2FDB"/>
    <w:rsid w:val="007D3F96"/>
    <w:rsid w:val="007D54EC"/>
    <w:rsid w:val="007D64BF"/>
    <w:rsid w:val="007E023B"/>
    <w:rsid w:val="007E0D56"/>
    <w:rsid w:val="007E1979"/>
    <w:rsid w:val="007E40F1"/>
    <w:rsid w:val="007E4DDF"/>
    <w:rsid w:val="007E59AA"/>
    <w:rsid w:val="007E63E1"/>
    <w:rsid w:val="007E676E"/>
    <w:rsid w:val="007E6AC9"/>
    <w:rsid w:val="007E73B7"/>
    <w:rsid w:val="007E78C8"/>
    <w:rsid w:val="007E7BFF"/>
    <w:rsid w:val="007F02AF"/>
    <w:rsid w:val="007F043C"/>
    <w:rsid w:val="007F1A41"/>
    <w:rsid w:val="007F280A"/>
    <w:rsid w:val="007F34AB"/>
    <w:rsid w:val="007F3605"/>
    <w:rsid w:val="007F3A60"/>
    <w:rsid w:val="007F3E65"/>
    <w:rsid w:val="007F74D8"/>
    <w:rsid w:val="007F7C84"/>
    <w:rsid w:val="008003EB"/>
    <w:rsid w:val="00801EBD"/>
    <w:rsid w:val="00803242"/>
    <w:rsid w:val="0080427A"/>
    <w:rsid w:val="00805018"/>
    <w:rsid w:val="008066B2"/>
    <w:rsid w:val="00806CA9"/>
    <w:rsid w:val="0081066A"/>
    <w:rsid w:val="0081115D"/>
    <w:rsid w:val="008113D4"/>
    <w:rsid w:val="008126BC"/>
    <w:rsid w:val="0081362C"/>
    <w:rsid w:val="00813850"/>
    <w:rsid w:val="00813BCA"/>
    <w:rsid w:val="008145A5"/>
    <w:rsid w:val="00814FA7"/>
    <w:rsid w:val="00815A7A"/>
    <w:rsid w:val="008160EC"/>
    <w:rsid w:val="0081759C"/>
    <w:rsid w:val="00817E55"/>
    <w:rsid w:val="00820856"/>
    <w:rsid w:val="00820EC1"/>
    <w:rsid w:val="008210D9"/>
    <w:rsid w:val="00821DC0"/>
    <w:rsid w:val="00821E0A"/>
    <w:rsid w:val="008220A3"/>
    <w:rsid w:val="008221EA"/>
    <w:rsid w:val="008235EF"/>
    <w:rsid w:val="00823CCC"/>
    <w:rsid w:val="00824176"/>
    <w:rsid w:val="0082427D"/>
    <w:rsid w:val="0082492D"/>
    <w:rsid w:val="00825854"/>
    <w:rsid w:val="00827CE7"/>
    <w:rsid w:val="008303FB"/>
    <w:rsid w:val="00830C9E"/>
    <w:rsid w:val="00831095"/>
    <w:rsid w:val="008315D4"/>
    <w:rsid w:val="00831A2C"/>
    <w:rsid w:val="0083231A"/>
    <w:rsid w:val="00832790"/>
    <w:rsid w:val="00832AAB"/>
    <w:rsid w:val="00832B12"/>
    <w:rsid w:val="00834387"/>
    <w:rsid w:val="00834507"/>
    <w:rsid w:val="008347FD"/>
    <w:rsid w:val="0083560B"/>
    <w:rsid w:val="008375AA"/>
    <w:rsid w:val="00840438"/>
    <w:rsid w:val="008416B9"/>
    <w:rsid w:val="008420DB"/>
    <w:rsid w:val="008422FE"/>
    <w:rsid w:val="0084385A"/>
    <w:rsid w:val="00845AF9"/>
    <w:rsid w:val="00845F02"/>
    <w:rsid w:val="0085020B"/>
    <w:rsid w:val="008503AC"/>
    <w:rsid w:val="00850B45"/>
    <w:rsid w:val="00854F05"/>
    <w:rsid w:val="00855538"/>
    <w:rsid w:val="0085643F"/>
    <w:rsid w:val="0086097C"/>
    <w:rsid w:val="008615A4"/>
    <w:rsid w:val="00861EEB"/>
    <w:rsid w:val="008624DC"/>
    <w:rsid w:val="00863546"/>
    <w:rsid w:val="00863D9D"/>
    <w:rsid w:val="00864360"/>
    <w:rsid w:val="00864EE0"/>
    <w:rsid w:val="008665FE"/>
    <w:rsid w:val="008672E8"/>
    <w:rsid w:val="00870124"/>
    <w:rsid w:val="00871A2B"/>
    <w:rsid w:val="00871D15"/>
    <w:rsid w:val="00871E80"/>
    <w:rsid w:val="00872014"/>
    <w:rsid w:val="008722D7"/>
    <w:rsid w:val="008723B6"/>
    <w:rsid w:val="00872787"/>
    <w:rsid w:val="00873565"/>
    <w:rsid w:val="0087450B"/>
    <w:rsid w:val="00875461"/>
    <w:rsid w:val="008774B6"/>
    <w:rsid w:val="00877C72"/>
    <w:rsid w:val="008807DE"/>
    <w:rsid w:val="00881FF7"/>
    <w:rsid w:val="00882167"/>
    <w:rsid w:val="00882E2A"/>
    <w:rsid w:val="008831A6"/>
    <w:rsid w:val="0088428B"/>
    <w:rsid w:val="00884B67"/>
    <w:rsid w:val="008857C6"/>
    <w:rsid w:val="00885C25"/>
    <w:rsid w:val="008860B1"/>
    <w:rsid w:val="00886BB0"/>
    <w:rsid w:val="008875C8"/>
    <w:rsid w:val="00890DE6"/>
    <w:rsid w:val="00891696"/>
    <w:rsid w:val="00892904"/>
    <w:rsid w:val="00892B58"/>
    <w:rsid w:val="00893655"/>
    <w:rsid w:val="00894131"/>
    <w:rsid w:val="00894140"/>
    <w:rsid w:val="0089486F"/>
    <w:rsid w:val="00894B9F"/>
    <w:rsid w:val="00894C6F"/>
    <w:rsid w:val="00897DC5"/>
    <w:rsid w:val="008A130C"/>
    <w:rsid w:val="008A23A9"/>
    <w:rsid w:val="008A2BEA"/>
    <w:rsid w:val="008A4624"/>
    <w:rsid w:val="008A503D"/>
    <w:rsid w:val="008A537D"/>
    <w:rsid w:val="008A5A6E"/>
    <w:rsid w:val="008A686B"/>
    <w:rsid w:val="008A699B"/>
    <w:rsid w:val="008A6E36"/>
    <w:rsid w:val="008A765A"/>
    <w:rsid w:val="008A7C80"/>
    <w:rsid w:val="008B0235"/>
    <w:rsid w:val="008B0DCB"/>
    <w:rsid w:val="008B154A"/>
    <w:rsid w:val="008B184F"/>
    <w:rsid w:val="008B190D"/>
    <w:rsid w:val="008B1DD3"/>
    <w:rsid w:val="008B338F"/>
    <w:rsid w:val="008B3B5C"/>
    <w:rsid w:val="008B424E"/>
    <w:rsid w:val="008B5855"/>
    <w:rsid w:val="008B622A"/>
    <w:rsid w:val="008B7BCF"/>
    <w:rsid w:val="008C0B10"/>
    <w:rsid w:val="008C19B7"/>
    <w:rsid w:val="008C2E96"/>
    <w:rsid w:val="008C44E0"/>
    <w:rsid w:val="008C478A"/>
    <w:rsid w:val="008C647A"/>
    <w:rsid w:val="008C69E0"/>
    <w:rsid w:val="008C6F08"/>
    <w:rsid w:val="008C7F10"/>
    <w:rsid w:val="008D016A"/>
    <w:rsid w:val="008D1403"/>
    <w:rsid w:val="008D26C5"/>
    <w:rsid w:val="008D27D3"/>
    <w:rsid w:val="008D3593"/>
    <w:rsid w:val="008D4D9A"/>
    <w:rsid w:val="008D521B"/>
    <w:rsid w:val="008D5EC1"/>
    <w:rsid w:val="008D6727"/>
    <w:rsid w:val="008D6FAC"/>
    <w:rsid w:val="008D74B6"/>
    <w:rsid w:val="008D7643"/>
    <w:rsid w:val="008E05C2"/>
    <w:rsid w:val="008E0E6B"/>
    <w:rsid w:val="008E2240"/>
    <w:rsid w:val="008E2A18"/>
    <w:rsid w:val="008E2B03"/>
    <w:rsid w:val="008E3022"/>
    <w:rsid w:val="008E50A5"/>
    <w:rsid w:val="008E5EA5"/>
    <w:rsid w:val="008E6A79"/>
    <w:rsid w:val="008E7632"/>
    <w:rsid w:val="008E776E"/>
    <w:rsid w:val="008E7C42"/>
    <w:rsid w:val="008F2116"/>
    <w:rsid w:val="008F232E"/>
    <w:rsid w:val="008F28CB"/>
    <w:rsid w:val="008F3012"/>
    <w:rsid w:val="008F3131"/>
    <w:rsid w:val="008F353C"/>
    <w:rsid w:val="008F54E6"/>
    <w:rsid w:val="008F56A1"/>
    <w:rsid w:val="008F5708"/>
    <w:rsid w:val="00900738"/>
    <w:rsid w:val="00900AB1"/>
    <w:rsid w:val="00901195"/>
    <w:rsid w:val="00901481"/>
    <w:rsid w:val="009016A9"/>
    <w:rsid w:val="00901D54"/>
    <w:rsid w:val="009033B6"/>
    <w:rsid w:val="00905073"/>
    <w:rsid w:val="0090664C"/>
    <w:rsid w:val="00910241"/>
    <w:rsid w:val="00910C9E"/>
    <w:rsid w:val="00911059"/>
    <w:rsid w:val="00911995"/>
    <w:rsid w:val="00911CF1"/>
    <w:rsid w:val="00913630"/>
    <w:rsid w:val="00913DB6"/>
    <w:rsid w:val="00914057"/>
    <w:rsid w:val="00914305"/>
    <w:rsid w:val="00914F75"/>
    <w:rsid w:val="009150BF"/>
    <w:rsid w:val="00915324"/>
    <w:rsid w:val="00915987"/>
    <w:rsid w:val="00916BA9"/>
    <w:rsid w:val="00917A3B"/>
    <w:rsid w:val="00917D5A"/>
    <w:rsid w:val="00924679"/>
    <w:rsid w:val="00924B96"/>
    <w:rsid w:val="00924EE5"/>
    <w:rsid w:val="009251DE"/>
    <w:rsid w:val="00925255"/>
    <w:rsid w:val="009259A7"/>
    <w:rsid w:val="009263A2"/>
    <w:rsid w:val="00927118"/>
    <w:rsid w:val="00930B30"/>
    <w:rsid w:val="00931B82"/>
    <w:rsid w:val="00933981"/>
    <w:rsid w:val="00934839"/>
    <w:rsid w:val="00934B19"/>
    <w:rsid w:val="00935821"/>
    <w:rsid w:val="009358BC"/>
    <w:rsid w:val="0093699B"/>
    <w:rsid w:val="009374D9"/>
    <w:rsid w:val="00940722"/>
    <w:rsid w:val="00940723"/>
    <w:rsid w:val="00940E62"/>
    <w:rsid w:val="00941967"/>
    <w:rsid w:val="00941A29"/>
    <w:rsid w:val="00942D48"/>
    <w:rsid w:val="0094366F"/>
    <w:rsid w:val="00944CD7"/>
    <w:rsid w:val="009456A1"/>
    <w:rsid w:val="00946025"/>
    <w:rsid w:val="009467DD"/>
    <w:rsid w:val="009500DC"/>
    <w:rsid w:val="0095204F"/>
    <w:rsid w:val="00952C6D"/>
    <w:rsid w:val="00952C95"/>
    <w:rsid w:val="0095445D"/>
    <w:rsid w:val="0095614F"/>
    <w:rsid w:val="00956665"/>
    <w:rsid w:val="0095668B"/>
    <w:rsid w:val="00956E03"/>
    <w:rsid w:val="00962351"/>
    <w:rsid w:val="00963C9F"/>
    <w:rsid w:val="00965621"/>
    <w:rsid w:val="00965867"/>
    <w:rsid w:val="00965A40"/>
    <w:rsid w:val="00965E90"/>
    <w:rsid w:val="00966464"/>
    <w:rsid w:val="00967A76"/>
    <w:rsid w:val="00970CE3"/>
    <w:rsid w:val="009710D7"/>
    <w:rsid w:val="009715EF"/>
    <w:rsid w:val="009719C9"/>
    <w:rsid w:val="009726B4"/>
    <w:rsid w:val="00972B3A"/>
    <w:rsid w:val="00973828"/>
    <w:rsid w:val="009738AC"/>
    <w:rsid w:val="00973CC6"/>
    <w:rsid w:val="00973E2E"/>
    <w:rsid w:val="0097504E"/>
    <w:rsid w:val="00976484"/>
    <w:rsid w:val="00977E7B"/>
    <w:rsid w:val="009806D3"/>
    <w:rsid w:val="00981412"/>
    <w:rsid w:val="00982B75"/>
    <w:rsid w:val="00982E7A"/>
    <w:rsid w:val="00983C6E"/>
    <w:rsid w:val="00983E4B"/>
    <w:rsid w:val="00984313"/>
    <w:rsid w:val="00984315"/>
    <w:rsid w:val="00985F27"/>
    <w:rsid w:val="00986FC6"/>
    <w:rsid w:val="00990A4B"/>
    <w:rsid w:val="00991568"/>
    <w:rsid w:val="00991716"/>
    <w:rsid w:val="00991F7C"/>
    <w:rsid w:val="00993560"/>
    <w:rsid w:val="00993E51"/>
    <w:rsid w:val="00993E73"/>
    <w:rsid w:val="0099474A"/>
    <w:rsid w:val="009957CA"/>
    <w:rsid w:val="00995F7C"/>
    <w:rsid w:val="00996709"/>
    <w:rsid w:val="00996C71"/>
    <w:rsid w:val="009A0BC2"/>
    <w:rsid w:val="009A0C0C"/>
    <w:rsid w:val="009A2AF4"/>
    <w:rsid w:val="009A2F87"/>
    <w:rsid w:val="009A5D25"/>
    <w:rsid w:val="009A6721"/>
    <w:rsid w:val="009A6C33"/>
    <w:rsid w:val="009A732F"/>
    <w:rsid w:val="009B0386"/>
    <w:rsid w:val="009B0427"/>
    <w:rsid w:val="009B1AAE"/>
    <w:rsid w:val="009B28E0"/>
    <w:rsid w:val="009B3956"/>
    <w:rsid w:val="009B3DB1"/>
    <w:rsid w:val="009B42CF"/>
    <w:rsid w:val="009B52E4"/>
    <w:rsid w:val="009B56B9"/>
    <w:rsid w:val="009C00BB"/>
    <w:rsid w:val="009C1E1B"/>
    <w:rsid w:val="009C3CEE"/>
    <w:rsid w:val="009C3F81"/>
    <w:rsid w:val="009C4700"/>
    <w:rsid w:val="009C5F5F"/>
    <w:rsid w:val="009C5F76"/>
    <w:rsid w:val="009C70D2"/>
    <w:rsid w:val="009C742B"/>
    <w:rsid w:val="009C75B3"/>
    <w:rsid w:val="009D0058"/>
    <w:rsid w:val="009D07A4"/>
    <w:rsid w:val="009D1A03"/>
    <w:rsid w:val="009D224D"/>
    <w:rsid w:val="009D236D"/>
    <w:rsid w:val="009D2C57"/>
    <w:rsid w:val="009D2CF5"/>
    <w:rsid w:val="009D4565"/>
    <w:rsid w:val="009D54C0"/>
    <w:rsid w:val="009D6567"/>
    <w:rsid w:val="009D6DDE"/>
    <w:rsid w:val="009D714F"/>
    <w:rsid w:val="009D7162"/>
    <w:rsid w:val="009E11B1"/>
    <w:rsid w:val="009E4610"/>
    <w:rsid w:val="009E483C"/>
    <w:rsid w:val="009E5431"/>
    <w:rsid w:val="009E5E1A"/>
    <w:rsid w:val="009E6349"/>
    <w:rsid w:val="009E6D0D"/>
    <w:rsid w:val="009E6E59"/>
    <w:rsid w:val="009E6F07"/>
    <w:rsid w:val="009E709A"/>
    <w:rsid w:val="009E7224"/>
    <w:rsid w:val="009E7735"/>
    <w:rsid w:val="009F0331"/>
    <w:rsid w:val="009F11E4"/>
    <w:rsid w:val="009F1AD5"/>
    <w:rsid w:val="009F1B1F"/>
    <w:rsid w:val="009F43C3"/>
    <w:rsid w:val="009F5F8A"/>
    <w:rsid w:val="009F72B3"/>
    <w:rsid w:val="00A010FA"/>
    <w:rsid w:val="00A02A22"/>
    <w:rsid w:val="00A032FA"/>
    <w:rsid w:val="00A04524"/>
    <w:rsid w:val="00A05263"/>
    <w:rsid w:val="00A06067"/>
    <w:rsid w:val="00A06CB2"/>
    <w:rsid w:val="00A06FCF"/>
    <w:rsid w:val="00A07101"/>
    <w:rsid w:val="00A071F5"/>
    <w:rsid w:val="00A0794C"/>
    <w:rsid w:val="00A07A69"/>
    <w:rsid w:val="00A07C92"/>
    <w:rsid w:val="00A10C06"/>
    <w:rsid w:val="00A12636"/>
    <w:rsid w:val="00A12A32"/>
    <w:rsid w:val="00A138E9"/>
    <w:rsid w:val="00A149C5"/>
    <w:rsid w:val="00A14B53"/>
    <w:rsid w:val="00A1635A"/>
    <w:rsid w:val="00A1718B"/>
    <w:rsid w:val="00A20BC8"/>
    <w:rsid w:val="00A20CD8"/>
    <w:rsid w:val="00A23C1F"/>
    <w:rsid w:val="00A23CCB"/>
    <w:rsid w:val="00A243A4"/>
    <w:rsid w:val="00A24442"/>
    <w:rsid w:val="00A255F9"/>
    <w:rsid w:val="00A25ED7"/>
    <w:rsid w:val="00A27319"/>
    <w:rsid w:val="00A27C5A"/>
    <w:rsid w:val="00A3024F"/>
    <w:rsid w:val="00A3111A"/>
    <w:rsid w:val="00A3173E"/>
    <w:rsid w:val="00A32A54"/>
    <w:rsid w:val="00A33911"/>
    <w:rsid w:val="00A33BB7"/>
    <w:rsid w:val="00A33C47"/>
    <w:rsid w:val="00A35757"/>
    <w:rsid w:val="00A364C2"/>
    <w:rsid w:val="00A37AE8"/>
    <w:rsid w:val="00A4070B"/>
    <w:rsid w:val="00A415E6"/>
    <w:rsid w:val="00A4222C"/>
    <w:rsid w:val="00A42E78"/>
    <w:rsid w:val="00A44775"/>
    <w:rsid w:val="00A44A0A"/>
    <w:rsid w:val="00A44D02"/>
    <w:rsid w:val="00A45BCF"/>
    <w:rsid w:val="00A45D37"/>
    <w:rsid w:val="00A46A10"/>
    <w:rsid w:val="00A46EBE"/>
    <w:rsid w:val="00A47C3F"/>
    <w:rsid w:val="00A50915"/>
    <w:rsid w:val="00A50B31"/>
    <w:rsid w:val="00A50E5A"/>
    <w:rsid w:val="00A51311"/>
    <w:rsid w:val="00A52896"/>
    <w:rsid w:val="00A533B7"/>
    <w:rsid w:val="00A5340E"/>
    <w:rsid w:val="00A5362D"/>
    <w:rsid w:val="00A53787"/>
    <w:rsid w:val="00A53E79"/>
    <w:rsid w:val="00A55D16"/>
    <w:rsid w:val="00A5663F"/>
    <w:rsid w:val="00A61529"/>
    <w:rsid w:val="00A621FC"/>
    <w:rsid w:val="00A628A8"/>
    <w:rsid w:val="00A62A3E"/>
    <w:rsid w:val="00A62E94"/>
    <w:rsid w:val="00A63AF7"/>
    <w:rsid w:val="00A6483F"/>
    <w:rsid w:val="00A65065"/>
    <w:rsid w:val="00A651AF"/>
    <w:rsid w:val="00A65ACF"/>
    <w:rsid w:val="00A66335"/>
    <w:rsid w:val="00A663B3"/>
    <w:rsid w:val="00A71D9C"/>
    <w:rsid w:val="00A72C38"/>
    <w:rsid w:val="00A72C4C"/>
    <w:rsid w:val="00A7367B"/>
    <w:rsid w:val="00A73BC6"/>
    <w:rsid w:val="00A74502"/>
    <w:rsid w:val="00A74E44"/>
    <w:rsid w:val="00A75044"/>
    <w:rsid w:val="00A755BD"/>
    <w:rsid w:val="00A775B0"/>
    <w:rsid w:val="00A7771F"/>
    <w:rsid w:val="00A80339"/>
    <w:rsid w:val="00A80FB5"/>
    <w:rsid w:val="00A82170"/>
    <w:rsid w:val="00A823DB"/>
    <w:rsid w:val="00A83577"/>
    <w:rsid w:val="00A844C8"/>
    <w:rsid w:val="00A852C7"/>
    <w:rsid w:val="00A90466"/>
    <w:rsid w:val="00A907AF"/>
    <w:rsid w:val="00A936A3"/>
    <w:rsid w:val="00A943AC"/>
    <w:rsid w:val="00A94447"/>
    <w:rsid w:val="00A95AA7"/>
    <w:rsid w:val="00A96480"/>
    <w:rsid w:val="00A97412"/>
    <w:rsid w:val="00A97CFC"/>
    <w:rsid w:val="00A97E3F"/>
    <w:rsid w:val="00AA13B5"/>
    <w:rsid w:val="00AA1516"/>
    <w:rsid w:val="00AA182D"/>
    <w:rsid w:val="00AA2264"/>
    <w:rsid w:val="00AA2FB5"/>
    <w:rsid w:val="00AA3098"/>
    <w:rsid w:val="00AA4011"/>
    <w:rsid w:val="00AA6AAF"/>
    <w:rsid w:val="00AB0224"/>
    <w:rsid w:val="00AB1A4A"/>
    <w:rsid w:val="00AB1BBD"/>
    <w:rsid w:val="00AB3620"/>
    <w:rsid w:val="00AB3766"/>
    <w:rsid w:val="00AB4585"/>
    <w:rsid w:val="00AB46DC"/>
    <w:rsid w:val="00AB5E7E"/>
    <w:rsid w:val="00AB6E4E"/>
    <w:rsid w:val="00AB76F5"/>
    <w:rsid w:val="00AB79EF"/>
    <w:rsid w:val="00AB7EC4"/>
    <w:rsid w:val="00AC0321"/>
    <w:rsid w:val="00AC0DDD"/>
    <w:rsid w:val="00AC0F52"/>
    <w:rsid w:val="00AC1140"/>
    <w:rsid w:val="00AC2348"/>
    <w:rsid w:val="00AC27E6"/>
    <w:rsid w:val="00AC2AC6"/>
    <w:rsid w:val="00AC35B1"/>
    <w:rsid w:val="00AC3AF1"/>
    <w:rsid w:val="00AC411C"/>
    <w:rsid w:val="00AC56FD"/>
    <w:rsid w:val="00AC5A6E"/>
    <w:rsid w:val="00AC6712"/>
    <w:rsid w:val="00AC6727"/>
    <w:rsid w:val="00AC6C47"/>
    <w:rsid w:val="00AC7C4D"/>
    <w:rsid w:val="00AD00FA"/>
    <w:rsid w:val="00AD0B09"/>
    <w:rsid w:val="00AD1CB3"/>
    <w:rsid w:val="00AD21C1"/>
    <w:rsid w:val="00AD6461"/>
    <w:rsid w:val="00AD7207"/>
    <w:rsid w:val="00AD7EFF"/>
    <w:rsid w:val="00AE0077"/>
    <w:rsid w:val="00AE2887"/>
    <w:rsid w:val="00AE6B5D"/>
    <w:rsid w:val="00AE78F1"/>
    <w:rsid w:val="00AE7AE1"/>
    <w:rsid w:val="00AF1062"/>
    <w:rsid w:val="00AF1978"/>
    <w:rsid w:val="00AF20E2"/>
    <w:rsid w:val="00AF2952"/>
    <w:rsid w:val="00AF4C8E"/>
    <w:rsid w:val="00AF4F39"/>
    <w:rsid w:val="00AF578C"/>
    <w:rsid w:val="00AF6642"/>
    <w:rsid w:val="00AF6C51"/>
    <w:rsid w:val="00AF7FD8"/>
    <w:rsid w:val="00B003AB"/>
    <w:rsid w:val="00B00562"/>
    <w:rsid w:val="00B005EB"/>
    <w:rsid w:val="00B01221"/>
    <w:rsid w:val="00B03300"/>
    <w:rsid w:val="00B035DB"/>
    <w:rsid w:val="00B039CF"/>
    <w:rsid w:val="00B03AE1"/>
    <w:rsid w:val="00B0466D"/>
    <w:rsid w:val="00B053E4"/>
    <w:rsid w:val="00B05977"/>
    <w:rsid w:val="00B060F6"/>
    <w:rsid w:val="00B07DA9"/>
    <w:rsid w:val="00B1263C"/>
    <w:rsid w:val="00B14EDC"/>
    <w:rsid w:val="00B1792F"/>
    <w:rsid w:val="00B20AB0"/>
    <w:rsid w:val="00B21E61"/>
    <w:rsid w:val="00B22AA4"/>
    <w:rsid w:val="00B23464"/>
    <w:rsid w:val="00B23C40"/>
    <w:rsid w:val="00B240F6"/>
    <w:rsid w:val="00B25602"/>
    <w:rsid w:val="00B25A01"/>
    <w:rsid w:val="00B26665"/>
    <w:rsid w:val="00B26D38"/>
    <w:rsid w:val="00B270CD"/>
    <w:rsid w:val="00B27857"/>
    <w:rsid w:val="00B27CE9"/>
    <w:rsid w:val="00B32788"/>
    <w:rsid w:val="00B33E8E"/>
    <w:rsid w:val="00B345F0"/>
    <w:rsid w:val="00B34C90"/>
    <w:rsid w:val="00B355A1"/>
    <w:rsid w:val="00B3592A"/>
    <w:rsid w:val="00B35D53"/>
    <w:rsid w:val="00B363E5"/>
    <w:rsid w:val="00B377D3"/>
    <w:rsid w:val="00B41710"/>
    <w:rsid w:val="00B41A14"/>
    <w:rsid w:val="00B44068"/>
    <w:rsid w:val="00B44334"/>
    <w:rsid w:val="00B45084"/>
    <w:rsid w:val="00B46336"/>
    <w:rsid w:val="00B46D63"/>
    <w:rsid w:val="00B47F2A"/>
    <w:rsid w:val="00B50378"/>
    <w:rsid w:val="00B5228B"/>
    <w:rsid w:val="00B52DAE"/>
    <w:rsid w:val="00B5410E"/>
    <w:rsid w:val="00B5567A"/>
    <w:rsid w:val="00B57241"/>
    <w:rsid w:val="00B60E86"/>
    <w:rsid w:val="00B62762"/>
    <w:rsid w:val="00B63589"/>
    <w:rsid w:val="00B64446"/>
    <w:rsid w:val="00B651A5"/>
    <w:rsid w:val="00B6631A"/>
    <w:rsid w:val="00B66487"/>
    <w:rsid w:val="00B66D33"/>
    <w:rsid w:val="00B66F91"/>
    <w:rsid w:val="00B673F8"/>
    <w:rsid w:val="00B67832"/>
    <w:rsid w:val="00B705D3"/>
    <w:rsid w:val="00B7130C"/>
    <w:rsid w:val="00B716E4"/>
    <w:rsid w:val="00B7260B"/>
    <w:rsid w:val="00B728DC"/>
    <w:rsid w:val="00B75B58"/>
    <w:rsid w:val="00B76112"/>
    <w:rsid w:val="00B77AA0"/>
    <w:rsid w:val="00B8004A"/>
    <w:rsid w:val="00B8044B"/>
    <w:rsid w:val="00B80757"/>
    <w:rsid w:val="00B807D4"/>
    <w:rsid w:val="00B808F9"/>
    <w:rsid w:val="00B80B1B"/>
    <w:rsid w:val="00B8112F"/>
    <w:rsid w:val="00B826E2"/>
    <w:rsid w:val="00B82A93"/>
    <w:rsid w:val="00B83610"/>
    <w:rsid w:val="00B839AE"/>
    <w:rsid w:val="00B8443A"/>
    <w:rsid w:val="00B85A57"/>
    <w:rsid w:val="00B85B19"/>
    <w:rsid w:val="00B863A4"/>
    <w:rsid w:val="00B8676A"/>
    <w:rsid w:val="00B87013"/>
    <w:rsid w:val="00B87290"/>
    <w:rsid w:val="00B876A2"/>
    <w:rsid w:val="00B9343D"/>
    <w:rsid w:val="00B934B3"/>
    <w:rsid w:val="00B9351C"/>
    <w:rsid w:val="00B93A72"/>
    <w:rsid w:val="00B93AD9"/>
    <w:rsid w:val="00B944A5"/>
    <w:rsid w:val="00B962D6"/>
    <w:rsid w:val="00B963A9"/>
    <w:rsid w:val="00B97E1D"/>
    <w:rsid w:val="00BA039E"/>
    <w:rsid w:val="00BA0868"/>
    <w:rsid w:val="00BA0EC0"/>
    <w:rsid w:val="00BA0F6E"/>
    <w:rsid w:val="00BA21DE"/>
    <w:rsid w:val="00BA36F5"/>
    <w:rsid w:val="00BA4E0C"/>
    <w:rsid w:val="00BA50F6"/>
    <w:rsid w:val="00BA56AD"/>
    <w:rsid w:val="00BA57C6"/>
    <w:rsid w:val="00BA6758"/>
    <w:rsid w:val="00BA7043"/>
    <w:rsid w:val="00BB0200"/>
    <w:rsid w:val="00BB050D"/>
    <w:rsid w:val="00BB0A05"/>
    <w:rsid w:val="00BB2282"/>
    <w:rsid w:val="00BB239C"/>
    <w:rsid w:val="00BB2BD4"/>
    <w:rsid w:val="00BB3A01"/>
    <w:rsid w:val="00BB3F8D"/>
    <w:rsid w:val="00BB4DF2"/>
    <w:rsid w:val="00BB5268"/>
    <w:rsid w:val="00BB5511"/>
    <w:rsid w:val="00BB6900"/>
    <w:rsid w:val="00BB713E"/>
    <w:rsid w:val="00BB75BA"/>
    <w:rsid w:val="00BC0B39"/>
    <w:rsid w:val="00BC0C74"/>
    <w:rsid w:val="00BC1C6B"/>
    <w:rsid w:val="00BC1F21"/>
    <w:rsid w:val="00BC2F64"/>
    <w:rsid w:val="00BC32A2"/>
    <w:rsid w:val="00BC35FB"/>
    <w:rsid w:val="00BC4EFA"/>
    <w:rsid w:val="00BC5B41"/>
    <w:rsid w:val="00BC64A0"/>
    <w:rsid w:val="00BC6DD3"/>
    <w:rsid w:val="00BC7E94"/>
    <w:rsid w:val="00BD064A"/>
    <w:rsid w:val="00BD1197"/>
    <w:rsid w:val="00BD13F5"/>
    <w:rsid w:val="00BD1FB2"/>
    <w:rsid w:val="00BD2782"/>
    <w:rsid w:val="00BD2B98"/>
    <w:rsid w:val="00BD2CBC"/>
    <w:rsid w:val="00BD3676"/>
    <w:rsid w:val="00BD3E19"/>
    <w:rsid w:val="00BD422A"/>
    <w:rsid w:val="00BD5DFC"/>
    <w:rsid w:val="00BD6FCE"/>
    <w:rsid w:val="00BD72A2"/>
    <w:rsid w:val="00BE0372"/>
    <w:rsid w:val="00BE0BD0"/>
    <w:rsid w:val="00BE36D0"/>
    <w:rsid w:val="00BE3B08"/>
    <w:rsid w:val="00BE41C7"/>
    <w:rsid w:val="00BE5ABA"/>
    <w:rsid w:val="00BE5C3D"/>
    <w:rsid w:val="00BE62A3"/>
    <w:rsid w:val="00BE7D1A"/>
    <w:rsid w:val="00BE7D3E"/>
    <w:rsid w:val="00BF1F03"/>
    <w:rsid w:val="00BF27C6"/>
    <w:rsid w:val="00BF3773"/>
    <w:rsid w:val="00BF48CA"/>
    <w:rsid w:val="00BF4D68"/>
    <w:rsid w:val="00BF5B21"/>
    <w:rsid w:val="00BF7269"/>
    <w:rsid w:val="00BF79AB"/>
    <w:rsid w:val="00C029EF"/>
    <w:rsid w:val="00C040B7"/>
    <w:rsid w:val="00C060CF"/>
    <w:rsid w:val="00C06898"/>
    <w:rsid w:val="00C06C2A"/>
    <w:rsid w:val="00C11288"/>
    <w:rsid w:val="00C118F9"/>
    <w:rsid w:val="00C133F8"/>
    <w:rsid w:val="00C13FAD"/>
    <w:rsid w:val="00C161D1"/>
    <w:rsid w:val="00C17497"/>
    <w:rsid w:val="00C1763B"/>
    <w:rsid w:val="00C221DC"/>
    <w:rsid w:val="00C225AC"/>
    <w:rsid w:val="00C24D88"/>
    <w:rsid w:val="00C255F6"/>
    <w:rsid w:val="00C26310"/>
    <w:rsid w:val="00C3134D"/>
    <w:rsid w:val="00C3179F"/>
    <w:rsid w:val="00C31D07"/>
    <w:rsid w:val="00C320A0"/>
    <w:rsid w:val="00C32284"/>
    <w:rsid w:val="00C32515"/>
    <w:rsid w:val="00C326CC"/>
    <w:rsid w:val="00C329BB"/>
    <w:rsid w:val="00C32D90"/>
    <w:rsid w:val="00C33FC3"/>
    <w:rsid w:val="00C3429A"/>
    <w:rsid w:val="00C353F5"/>
    <w:rsid w:val="00C36F39"/>
    <w:rsid w:val="00C3731B"/>
    <w:rsid w:val="00C37642"/>
    <w:rsid w:val="00C37ACB"/>
    <w:rsid w:val="00C4028C"/>
    <w:rsid w:val="00C40C05"/>
    <w:rsid w:val="00C40DFC"/>
    <w:rsid w:val="00C416DF"/>
    <w:rsid w:val="00C4197C"/>
    <w:rsid w:val="00C41BD3"/>
    <w:rsid w:val="00C42DCC"/>
    <w:rsid w:val="00C44197"/>
    <w:rsid w:val="00C476A4"/>
    <w:rsid w:val="00C47A12"/>
    <w:rsid w:val="00C47EFE"/>
    <w:rsid w:val="00C51A9C"/>
    <w:rsid w:val="00C51B55"/>
    <w:rsid w:val="00C51CB6"/>
    <w:rsid w:val="00C51D57"/>
    <w:rsid w:val="00C52846"/>
    <w:rsid w:val="00C52FD1"/>
    <w:rsid w:val="00C5317A"/>
    <w:rsid w:val="00C532A5"/>
    <w:rsid w:val="00C560C4"/>
    <w:rsid w:val="00C57536"/>
    <w:rsid w:val="00C60314"/>
    <w:rsid w:val="00C60CF7"/>
    <w:rsid w:val="00C60D55"/>
    <w:rsid w:val="00C614AF"/>
    <w:rsid w:val="00C63704"/>
    <w:rsid w:val="00C63750"/>
    <w:rsid w:val="00C63B4C"/>
    <w:rsid w:val="00C63CED"/>
    <w:rsid w:val="00C63EF4"/>
    <w:rsid w:val="00C6409E"/>
    <w:rsid w:val="00C64F8C"/>
    <w:rsid w:val="00C650C4"/>
    <w:rsid w:val="00C6622E"/>
    <w:rsid w:val="00C66611"/>
    <w:rsid w:val="00C67673"/>
    <w:rsid w:val="00C67AA2"/>
    <w:rsid w:val="00C70D0C"/>
    <w:rsid w:val="00C70EEC"/>
    <w:rsid w:val="00C71675"/>
    <w:rsid w:val="00C722D2"/>
    <w:rsid w:val="00C73EF0"/>
    <w:rsid w:val="00C7465D"/>
    <w:rsid w:val="00C758F2"/>
    <w:rsid w:val="00C75C7C"/>
    <w:rsid w:val="00C763DA"/>
    <w:rsid w:val="00C765C3"/>
    <w:rsid w:val="00C772E1"/>
    <w:rsid w:val="00C775BE"/>
    <w:rsid w:val="00C7763A"/>
    <w:rsid w:val="00C77BAB"/>
    <w:rsid w:val="00C80411"/>
    <w:rsid w:val="00C8061E"/>
    <w:rsid w:val="00C809C7"/>
    <w:rsid w:val="00C81392"/>
    <w:rsid w:val="00C81AFF"/>
    <w:rsid w:val="00C853BB"/>
    <w:rsid w:val="00C85D7B"/>
    <w:rsid w:val="00C867B8"/>
    <w:rsid w:val="00C867F3"/>
    <w:rsid w:val="00C86C71"/>
    <w:rsid w:val="00C87150"/>
    <w:rsid w:val="00C900F0"/>
    <w:rsid w:val="00C90BFB"/>
    <w:rsid w:val="00C91908"/>
    <w:rsid w:val="00C91A94"/>
    <w:rsid w:val="00C92D3B"/>
    <w:rsid w:val="00C92DFB"/>
    <w:rsid w:val="00C935BB"/>
    <w:rsid w:val="00C946BB"/>
    <w:rsid w:val="00C947A0"/>
    <w:rsid w:val="00C95370"/>
    <w:rsid w:val="00C96C0E"/>
    <w:rsid w:val="00C96E66"/>
    <w:rsid w:val="00C975D6"/>
    <w:rsid w:val="00C97A15"/>
    <w:rsid w:val="00CA0FA3"/>
    <w:rsid w:val="00CA12E6"/>
    <w:rsid w:val="00CA3C88"/>
    <w:rsid w:val="00CA4D21"/>
    <w:rsid w:val="00CA50F4"/>
    <w:rsid w:val="00CA5178"/>
    <w:rsid w:val="00CA53B9"/>
    <w:rsid w:val="00CA60F9"/>
    <w:rsid w:val="00CA628B"/>
    <w:rsid w:val="00CA66F9"/>
    <w:rsid w:val="00CA73D5"/>
    <w:rsid w:val="00CB0D09"/>
    <w:rsid w:val="00CB138C"/>
    <w:rsid w:val="00CB1768"/>
    <w:rsid w:val="00CB17FF"/>
    <w:rsid w:val="00CB1ABE"/>
    <w:rsid w:val="00CB1BA5"/>
    <w:rsid w:val="00CB2A2A"/>
    <w:rsid w:val="00CB2C0B"/>
    <w:rsid w:val="00CB2DEB"/>
    <w:rsid w:val="00CB39E1"/>
    <w:rsid w:val="00CB4768"/>
    <w:rsid w:val="00CB5490"/>
    <w:rsid w:val="00CB57E0"/>
    <w:rsid w:val="00CB58FA"/>
    <w:rsid w:val="00CB63D9"/>
    <w:rsid w:val="00CB6810"/>
    <w:rsid w:val="00CB6C47"/>
    <w:rsid w:val="00CB6ED1"/>
    <w:rsid w:val="00CB74D2"/>
    <w:rsid w:val="00CB7863"/>
    <w:rsid w:val="00CB7CEC"/>
    <w:rsid w:val="00CB7EB9"/>
    <w:rsid w:val="00CC0EE7"/>
    <w:rsid w:val="00CC16B1"/>
    <w:rsid w:val="00CC2215"/>
    <w:rsid w:val="00CC2EC4"/>
    <w:rsid w:val="00CC426A"/>
    <w:rsid w:val="00CC5795"/>
    <w:rsid w:val="00CD055C"/>
    <w:rsid w:val="00CD2552"/>
    <w:rsid w:val="00CD2803"/>
    <w:rsid w:val="00CD2DE4"/>
    <w:rsid w:val="00CD4471"/>
    <w:rsid w:val="00CD56E2"/>
    <w:rsid w:val="00CD586A"/>
    <w:rsid w:val="00CD5A25"/>
    <w:rsid w:val="00CD6A10"/>
    <w:rsid w:val="00CD71B9"/>
    <w:rsid w:val="00CE10FF"/>
    <w:rsid w:val="00CE163B"/>
    <w:rsid w:val="00CE2088"/>
    <w:rsid w:val="00CE2BC9"/>
    <w:rsid w:val="00CE3385"/>
    <w:rsid w:val="00CE479B"/>
    <w:rsid w:val="00CE5758"/>
    <w:rsid w:val="00CE57E7"/>
    <w:rsid w:val="00CE627F"/>
    <w:rsid w:val="00CE63A0"/>
    <w:rsid w:val="00CE6BC9"/>
    <w:rsid w:val="00CF0629"/>
    <w:rsid w:val="00CF1199"/>
    <w:rsid w:val="00CF14DC"/>
    <w:rsid w:val="00CF205F"/>
    <w:rsid w:val="00CF316D"/>
    <w:rsid w:val="00CF3A3E"/>
    <w:rsid w:val="00CF5D19"/>
    <w:rsid w:val="00CF62B0"/>
    <w:rsid w:val="00CF6DA0"/>
    <w:rsid w:val="00CF72CC"/>
    <w:rsid w:val="00CF7951"/>
    <w:rsid w:val="00D0056E"/>
    <w:rsid w:val="00D00DD8"/>
    <w:rsid w:val="00D00E02"/>
    <w:rsid w:val="00D01052"/>
    <w:rsid w:val="00D0324D"/>
    <w:rsid w:val="00D03673"/>
    <w:rsid w:val="00D045E0"/>
    <w:rsid w:val="00D05201"/>
    <w:rsid w:val="00D061EC"/>
    <w:rsid w:val="00D072A8"/>
    <w:rsid w:val="00D10B1F"/>
    <w:rsid w:val="00D12C0F"/>
    <w:rsid w:val="00D12FB6"/>
    <w:rsid w:val="00D131AE"/>
    <w:rsid w:val="00D13B99"/>
    <w:rsid w:val="00D17C0E"/>
    <w:rsid w:val="00D202A3"/>
    <w:rsid w:val="00D2036B"/>
    <w:rsid w:val="00D234BA"/>
    <w:rsid w:val="00D27D91"/>
    <w:rsid w:val="00D33ECB"/>
    <w:rsid w:val="00D34BD4"/>
    <w:rsid w:val="00D35063"/>
    <w:rsid w:val="00D35B01"/>
    <w:rsid w:val="00D35BEB"/>
    <w:rsid w:val="00D37D06"/>
    <w:rsid w:val="00D403E7"/>
    <w:rsid w:val="00D41224"/>
    <w:rsid w:val="00D419E3"/>
    <w:rsid w:val="00D41A63"/>
    <w:rsid w:val="00D427FA"/>
    <w:rsid w:val="00D43BEE"/>
    <w:rsid w:val="00D44399"/>
    <w:rsid w:val="00D44783"/>
    <w:rsid w:val="00D468E0"/>
    <w:rsid w:val="00D472BC"/>
    <w:rsid w:val="00D473AB"/>
    <w:rsid w:val="00D473F8"/>
    <w:rsid w:val="00D47F96"/>
    <w:rsid w:val="00D50257"/>
    <w:rsid w:val="00D504F9"/>
    <w:rsid w:val="00D508EB"/>
    <w:rsid w:val="00D50AEC"/>
    <w:rsid w:val="00D516CD"/>
    <w:rsid w:val="00D518C4"/>
    <w:rsid w:val="00D5219D"/>
    <w:rsid w:val="00D560FF"/>
    <w:rsid w:val="00D6016F"/>
    <w:rsid w:val="00D613FE"/>
    <w:rsid w:val="00D6221C"/>
    <w:rsid w:val="00D62452"/>
    <w:rsid w:val="00D71BF3"/>
    <w:rsid w:val="00D74E84"/>
    <w:rsid w:val="00D7637E"/>
    <w:rsid w:val="00D763F4"/>
    <w:rsid w:val="00D77AD3"/>
    <w:rsid w:val="00D80C9E"/>
    <w:rsid w:val="00D80F80"/>
    <w:rsid w:val="00D82CC4"/>
    <w:rsid w:val="00D85303"/>
    <w:rsid w:val="00D85526"/>
    <w:rsid w:val="00D85D88"/>
    <w:rsid w:val="00D8605E"/>
    <w:rsid w:val="00D86241"/>
    <w:rsid w:val="00D86C52"/>
    <w:rsid w:val="00D87162"/>
    <w:rsid w:val="00D8725C"/>
    <w:rsid w:val="00D87C47"/>
    <w:rsid w:val="00D90FD2"/>
    <w:rsid w:val="00D927C6"/>
    <w:rsid w:val="00D94011"/>
    <w:rsid w:val="00D94E38"/>
    <w:rsid w:val="00D9553A"/>
    <w:rsid w:val="00D96DF3"/>
    <w:rsid w:val="00D97857"/>
    <w:rsid w:val="00D97E4A"/>
    <w:rsid w:val="00DA0FB8"/>
    <w:rsid w:val="00DA167D"/>
    <w:rsid w:val="00DA2302"/>
    <w:rsid w:val="00DA3722"/>
    <w:rsid w:val="00DA3B73"/>
    <w:rsid w:val="00DA4A21"/>
    <w:rsid w:val="00DA509D"/>
    <w:rsid w:val="00DA5756"/>
    <w:rsid w:val="00DA5F97"/>
    <w:rsid w:val="00DA5FB4"/>
    <w:rsid w:val="00DA625B"/>
    <w:rsid w:val="00DA6281"/>
    <w:rsid w:val="00DA6368"/>
    <w:rsid w:val="00DB2273"/>
    <w:rsid w:val="00DB2F1A"/>
    <w:rsid w:val="00DB3597"/>
    <w:rsid w:val="00DB38B2"/>
    <w:rsid w:val="00DB3BA1"/>
    <w:rsid w:val="00DB4587"/>
    <w:rsid w:val="00DB4D87"/>
    <w:rsid w:val="00DB4F72"/>
    <w:rsid w:val="00DB5A0C"/>
    <w:rsid w:val="00DB6160"/>
    <w:rsid w:val="00DB6410"/>
    <w:rsid w:val="00DB6559"/>
    <w:rsid w:val="00DB73B1"/>
    <w:rsid w:val="00DB7ACF"/>
    <w:rsid w:val="00DC02A3"/>
    <w:rsid w:val="00DC0794"/>
    <w:rsid w:val="00DC09FB"/>
    <w:rsid w:val="00DC1180"/>
    <w:rsid w:val="00DC19C8"/>
    <w:rsid w:val="00DC2738"/>
    <w:rsid w:val="00DC27E8"/>
    <w:rsid w:val="00DC31B9"/>
    <w:rsid w:val="00DC4531"/>
    <w:rsid w:val="00DC46EF"/>
    <w:rsid w:val="00DC6912"/>
    <w:rsid w:val="00DC7FA7"/>
    <w:rsid w:val="00DD071E"/>
    <w:rsid w:val="00DD16EF"/>
    <w:rsid w:val="00DD17DC"/>
    <w:rsid w:val="00DD21DA"/>
    <w:rsid w:val="00DD2AE9"/>
    <w:rsid w:val="00DD32EF"/>
    <w:rsid w:val="00DD445B"/>
    <w:rsid w:val="00DD45B8"/>
    <w:rsid w:val="00DD4DC0"/>
    <w:rsid w:val="00DD500F"/>
    <w:rsid w:val="00DD5843"/>
    <w:rsid w:val="00DD698B"/>
    <w:rsid w:val="00DD72AE"/>
    <w:rsid w:val="00DE3C3C"/>
    <w:rsid w:val="00DE4217"/>
    <w:rsid w:val="00DE4332"/>
    <w:rsid w:val="00DE50FE"/>
    <w:rsid w:val="00DE511D"/>
    <w:rsid w:val="00DE669B"/>
    <w:rsid w:val="00DE6819"/>
    <w:rsid w:val="00DE6ADC"/>
    <w:rsid w:val="00DE7C8A"/>
    <w:rsid w:val="00DF1771"/>
    <w:rsid w:val="00DF1B55"/>
    <w:rsid w:val="00DF21D1"/>
    <w:rsid w:val="00DF29F8"/>
    <w:rsid w:val="00DF4D28"/>
    <w:rsid w:val="00DF565C"/>
    <w:rsid w:val="00DF6C27"/>
    <w:rsid w:val="00DF6FC9"/>
    <w:rsid w:val="00DF705E"/>
    <w:rsid w:val="00DF7472"/>
    <w:rsid w:val="00E00A5A"/>
    <w:rsid w:val="00E00AF8"/>
    <w:rsid w:val="00E00E9F"/>
    <w:rsid w:val="00E00F79"/>
    <w:rsid w:val="00E05761"/>
    <w:rsid w:val="00E0588D"/>
    <w:rsid w:val="00E05E20"/>
    <w:rsid w:val="00E06F46"/>
    <w:rsid w:val="00E10010"/>
    <w:rsid w:val="00E10599"/>
    <w:rsid w:val="00E10CFE"/>
    <w:rsid w:val="00E10DE1"/>
    <w:rsid w:val="00E11139"/>
    <w:rsid w:val="00E1114E"/>
    <w:rsid w:val="00E12421"/>
    <w:rsid w:val="00E1283C"/>
    <w:rsid w:val="00E12ABF"/>
    <w:rsid w:val="00E1371C"/>
    <w:rsid w:val="00E1375E"/>
    <w:rsid w:val="00E1388A"/>
    <w:rsid w:val="00E143F5"/>
    <w:rsid w:val="00E20CDB"/>
    <w:rsid w:val="00E220F5"/>
    <w:rsid w:val="00E23B94"/>
    <w:rsid w:val="00E23C03"/>
    <w:rsid w:val="00E23C3A"/>
    <w:rsid w:val="00E24353"/>
    <w:rsid w:val="00E2484E"/>
    <w:rsid w:val="00E248D5"/>
    <w:rsid w:val="00E250D0"/>
    <w:rsid w:val="00E25163"/>
    <w:rsid w:val="00E261A4"/>
    <w:rsid w:val="00E26682"/>
    <w:rsid w:val="00E30503"/>
    <w:rsid w:val="00E317B9"/>
    <w:rsid w:val="00E31BA4"/>
    <w:rsid w:val="00E31D56"/>
    <w:rsid w:val="00E35713"/>
    <w:rsid w:val="00E36DA7"/>
    <w:rsid w:val="00E37964"/>
    <w:rsid w:val="00E37C77"/>
    <w:rsid w:val="00E409E1"/>
    <w:rsid w:val="00E41514"/>
    <w:rsid w:val="00E42716"/>
    <w:rsid w:val="00E43734"/>
    <w:rsid w:val="00E43C75"/>
    <w:rsid w:val="00E44E53"/>
    <w:rsid w:val="00E44EA3"/>
    <w:rsid w:val="00E472E4"/>
    <w:rsid w:val="00E50E75"/>
    <w:rsid w:val="00E520B8"/>
    <w:rsid w:val="00E53023"/>
    <w:rsid w:val="00E53266"/>
    <w:rsid w:val="00E5397A"/>
    <w:rsid w:val="00E53B08"/>
    <w:rsid w:val="00E563E7"/>
    <w:rsid w:val="00E56510"/>
    <w:rsid w:val="00E57133"/>
    <w:rsid w:val="00E574F0"/>
    <w:rsid w:val="00E6090A"/>
    <w:rsid w:val="00E61412"/>
    <w:rsid w:val="00E6200A"/>
    <w:rsid w:val="00E62108"/>
    <w:rsid w:val="00E62316"/>
    <w:rsid w:val="00E628FD"/>
    <w:rsid w:val="00E62912"/>
    <w:rsid w:val="00E6342A"/>
    <w:rsid w:val="00E63692"/>
    <w:rsid w:val="00E63CB5"/>
    <w:rsid w:val="00E64163"/>
    <w:rsid w:val="00E64EC2"/>
    <w:rsid w:val="00E64FD6"/>
    <w:rsid w:val="00E6526E"/>
    <w:rsid w:val="00E6633C"/>
    <w:rsid w:val="00E66AB2"/>
    <w:rsid w:val="00E66D2D"/>
    <w:rsid w:val="00E67454"/>
    <w:rsid w:val="00E702D3"/>
    <w:rsid w:val="00E702F5"/>
    <w:rsid w:val="00E71D0A"/>
    <w:rsid w:val="00E71F1A"/>
    <w:rsid w:val="00E72207"/>
    <w:rsid w:val="00E72405"/>
    <w:rsid w:val="00E72C7F"/>
    <w:rsid w:val="00E73ACB"/>
    <w:rsid w:val="00E74E2B"/>
    <w:rsid w:val="00E74E49"/>
    <w:rsid w:val="00E750C3"/>
    <w:rsid w:val="00E75202"/>
    <w:rsid w:val="00E75A0F"/>
    <w:rsid w:val="00E77725"/>
    <w:rsid w:val="00E7784D"/>
    <w:rsid w:val="00E77C21"/>
    <w:rsid w:val="00E77DB9"/>
    <w:rsid w:val="00E8103D"/>
    <w:rsid w:val="00E81663"/>
    <w:rsid w:val="00E81F65"/>
    <w:rsid w:val="00E849F4"/>
    <w:rsid w:val="00E85C08"/>
    <w:rsid w:val="00E86B97"/>
    <w:rsid w:val="00E911FE"/>
    <w:rsid w:val="00E91566"/>
    <w:rsid w:val="00E9206D"/>
    <w:rsid w:val="00E92589"/>
    <w:rsid w:val="00E942B8"/>
    <w:rsid w:val="00E94A9F"/>
    <w:rsid w:val="00E955B7"/>
    <w:rsid w:val="00E958BB"/>
    <w:rsid w:val="00E960B7"/>
    <w:rsid w:val="00E9655E"/>
    <w:rsid w:val="00E96696"/>
    <w:rsid w:val="00EA00C5"/>
    <w:rsid w:val="00EA0C98"/>
    <w:rsid w:val="00EA1111"/>
    <w:rsid w:val="00EA220C"/>
    <w:rsid w:val="00EA22AB"/>
    <w:rsid w:val="00EA394C"/>
    <w:rsid w:val="00EA431B"/>
    <w:rsid w:val="00EA600F"/>
    <w:rsid w:val="00EB1B6F"/>
    <w:rsid w:val="00EB4253"/>
    <w:rsid w:val="00EB5C31"/>
    <w:rsid w:val="00EB67ED"/>
    <w:rsid w:val="00EB7182"/>
    <w:rsid w:val="00EC032D"/>
    <w:rsid w:val="00EC0535"/>
    <w:rsid w:val="00EC0541"/>
    <w:rsid w:val="00EC09F9"/>
    <w:rsid w:val="00EC10AE"/>
    <w:rsid w:val="00EC1A14"/>
    <w:rsid w:val="00EC2643"/>
    <w:rsid w:val="00EC3B75"/>
    <w:rsid w:val="00EC5D6D"/>
    <w:rsid w:val="00EC744A"/>
    <w:rsid w:val="00EC76F2"/>
    <w:rsid w:val="00ED0BF3"/>
    <w:rsid w:val="00ED25B5"/>
    <w:rsid w:val="00ED2F9D"/>
    <w:rsid w:val="00ED31EB"/>
    <w:rsid w:val="00ED3464"/>
    <w:rsid w:val="00ED4D2F"/>
    <w:rsid w:val="00ED533F"/>
    <w:rsid w:val="00ED5A7E"/>
    <w:rsid w:val="00ED5C1E"/>
    <w:rsid w:val="00ED7201"/>
    <w:rsid w:val="00ED75A9"/>
    <w:rsid w:val="00EE0736"/>
    <w:rsid w:val="00EE0958"/>
    <w:rsid w:val="00EE0F4C"/>
    <w:rsid w:val="00EE1163"/>
    <w:rsid w:val="00EE13E9"/>
    <w:rsid w:val="00EE267D"/>
    <w:rsid w:val="00EE2B58"/>
    <w:rsid w:val="00EE3D57"/>
    <w:rsid w:val="00EE458B"/>
    <w:rsid w:val="00EE45AB"/>
    <w:rsid w:val="00EE4B8E"/>
    <w:rsid w:val="00EE6770"/>
    <w:rsid w:val="00EF0E50"/>
    <w:rsid w:val="00EF1147"/>
    <w:rsid w:val="00EF293F"/>
    <w:rsid w:val="00EF2FCC"/>
    <w:rsid w:val="00EF30D6"/>
    <w:rsid w:val="00EF35E5"/>
    <w:rsid w:val="00EF369D"/>
    <w:rsid w:val="00EF3AE1"/>
    <w:rsid w:val="00EF4478"/>
    <w:rsid w:val="00EF4BAB"/>
    <w:rsid w:val="00EF5949"/>
    <w:rsid w:val="00EF6228"/>
    <w:rsid w:val="00EF6545"/>
    <w:rsid w:val="00F008F7"/>
    <w:rsid w:val="00F017F5"/>
    <w:rsid w:val="00F01C27"/>
    <w:rsid w:val="00F0335A"/>
    <w:rsid w:val="00F03A79"/>
    <w:rsid w:val="00F03C6F"/>
    <w:rsid w:val="00F04154"/>
    <w:rsid w:val="00F043CB"/>
    <w:rsid w:val="00F046E0"/>
    <w:rsid w:val="00F04D54"/>
    <w:rsid w:val="00F065E1"/>
    <w:rsid w:val="00F06707"/>
    <w:rsid w:val="00F06743"/>
    <w:rsid w:val="00F07061"/>
    <w:rsid w:val="00F07DF3"/>
    <w:rsid w:val="00F07E74"/>
    <w:rsid w:val="00F109DD"/>
    <w:rsid w:val="00F10B4E"/>
    <w:rsid w:val="00F1234A"/>
    <w:rsid w:val="00F127A4"/>
    <w:rsid w:val="00F13638"/>
    <w:rsid w:val="00F13C2D"/>
    <w:rsid w:val="00F14576"/>
    <w:rsid w:val="00F15B2B"/>
    <w:rsid w:val="00F1658C"/>
    <w:rsid w:val="00F17226"/>
    <w:rsid w:val="00F21232"/>
    <w:rsid w:val="00F21B72"/>
    <w:rsid w:val="00F22353"/>
    <w:rsid w:val="00F22378"/>
    <w:rsid w:val="00F228FF"/>
    <w:rsid w:val="00F25650"/>
    <w:rsid w:val="00F2614F"/>
    <w:rsid w:val="00F26D8B"/>
    <w:rsid w:val="00F27E1D"/>
    <w:rsid w:val="00F30E3D"/>
    <w:rsid w:val="00F313D0"/>
    <w:rsid w:val="00F325A3"/>
    <w:rsid w:val="00F32B79"/>
    <w:rsid w:val="00F32C51"/>
    <w:rsid w:val="00F32CB7"/>
    <w:rsid w:val="00F32D82"/>
    <w:rsid w:val="00F3303E"/>
    <w:rsid w:val="00F34B0B"/>
    <w:rsid w:val="00F34FD3"/>
    <w:rsid w:val="00F3520E"/>
    <w:rsid w:val="00F35D29"/>
    <w:rsid w:val="00F36413"/>
    <w:rsid w:val="00F365FE"/>
    <w:rsid w:val="00F3717E"/>
    <w:rsid w:val="00F40885"/>
    <w:rsid w:val="00F409D9"/>
    <w:rsid w:val="00F41098"/>
    <w:rsid w:val="00F41337"/>
    <w:rsid w:val="00F41485"/>
    <w:rsid w:val="00F41669"/>
    <w:rsid w:val="00F42CEA"/>
    <w:rsid w:val="00F42D4F"/>
    <w:rsid w:val="00F43F5B"/>
    <w:rsid w:val="00F45C01"/>
    <w:rsid w:val="00F46B90"/>
    <w:rsid w:val="00F47CEE"/>
    <w:rsid w:val="00F519ED"/>
    <w:rsid w:val="00F5215F"/>
    <w:rsid w:val="00F5396F"/>
    <w:rsid w:val="00F53BCB"/>
    <w:rsid w:val="00F54111"/>
    <w:rsid w:val="00F56208"/>
    <w:rsid w:val="00F562F1"/>
    <w:rsid w:val="00F56EFE"/>
    <w:rsid w:val="00F56FB6"/>
    <w:rsid w:val="00F5754F"/>
    <w:rsid w:val="00F578AB"/>
    <w:rsid w:val="00F57CD0"/>
    <w:rsid w:val="00F601D1"/>
    <w:rsid w:val="00F604D7"/>
    <w:rsid w:val="00F61054"/>
    <w:rsid w:val="00F619DB"/>
    <w:rsid w:val="00F61F2E"/>
    <w:rsid w:val="00F62136"/>
    <w:rsid w:val="00F626A6"/>
    <w:rsid w:val="00F62AC7"/>
    <w:rsid w:val="00F62DE9"/>
    <w:rsid w:val="00F63485"/>
    <w:rsid w:val="00F65FD2"/>
    <w:rsid w:val="00F66A25"/>
    <w:rsid w:val="00F67013"/>
    <w:rsid w:val="00F67EF9"/>
    <w:rsid w:val="00F67F5A"/>
    <w:rsid w:val="00F70205"/>
    <w:rsid w:val="00F7032F"/>
    <w:rsid w:val="00F70EF1"/>
    <w:rsid w:val="00F71270"/>
    <w:rsid w:val="00F72C29"/>
    <w:rsid w:val="00F74227"/>
    <w:rsid w:val="00F75467"/>
    <w:rsid w:val="00F76849"/>
    <w:rsid w:val="00F77BC8"/>
    <w:rsid w:val="00F77CF5"/>
    <w:rsid w:val="00F81798"/>
    <w:rsid w:val="00F828F9"/>
    <w:rsid w:val="00F82F12"/>
    <w:rsid w:val="00F83560"/>
    <w:rsid w:val="00F83D4E"/>
    <w:rsid w:val="00F85AF3"/>
    <w:rsid w:val="00F85E23"/>
    <w:rsid w:val="00F8641F"/>
    <w:rsid w:val="00F86C58"/>
    <w:rsid w:val="00F8746A"/>
    <w:rsid w:val="00F90615"/>
    <w:rsid w:val="00F91472"/>
    <w:rsid w:val="00F9418A"/>
    <w:rsid w:val="00F95541"/>
    <w:rsid w:val="00F96530"/>
    <w:rsid w:val="00F972C7"/>
    <w:rsid w:val="00F975FD"/>
    <w:rsid w:val="00F97698"/>
    <w:rsid w:val="00FA1E69"/>
    <w:rsid w:val="00FA2F92"/>
    <w:rsid w:val="00FA30FF"/>
    <w:rsid w:val="00FA43E6"/>
    <w:rsid w:val="00FA43F3"/>
    <w:rsid w:val="00FA48A8"/>
    <w:rsid w:val="00FA4B3F"/>
    <w:rsid w:val="00FA5854"/>
    <w:rsid w:val="00FA5880"/>
    <w:rsid w:val="00FA63A1"/>
    <w:rsid w:val="00FA6DBA"/>
    <w:rsid w:val="00FA78A3"/>
    <w:rsid w:val="00FA7CC2"/>
    <w:rsid w:val="00FB18D0"/>
    <w:rsid w:val="00FB2A98"/>
    <w:rsid w:val="00FB2B48"/>
    <w:rsid w:val="00FB2B77"/>
    <w:rsid w:val="00FB2FA1"/>
    <w:rsid w:val="00FB4003"/>
    <w:rsid w:val="00FB5492"/>
    <w:rsid w:val="00FB6321"/>
    <w:rsid w:val="00FB6E0D"/>
    <w:rsid w:val="00FB6F3F"/>
    <w:rsid w:val="00FB77A4"/>
    <w:rsid w:val="00FB7F62"/>
    <w:rsid w:val="00FC0192"/>
    <w:rsid w:val="00FC1E23"/>
    <w:rsid w:val="00FC2973"/>
    <w:rsid w:val="00FC2A3A"/>
    <w:rsid w:val="00FC34A1"/>
    <w:rsid w:val="00FC4E78"/>
    <w:rsid w:val="00FC4FA1"/>
    <w:rsid w:val="00FC4FC8"/>
    <w:rsid w:val="00FC619D"/>
    <w:rsid w:val="00FC6F3A"/>
    <w:rsid w:val="00FC798E"/>
    <w:rsid w:val="00FD0540"/>
    <w:rsid w:val="00FD066F"/>
    <w:rsid w:val="00FD141D"/>
    <w:rsid w:val="00FD1471"/>
    <w:rsid w:val="00FD147F"/>
    <w:rsid w:val="00FD2D9A"/>
    <w:rsid w:val="00FD2F5F"/>
    <w:rsid w:val="00FD37DF"/>
    <w:rsid w:val="00FD3841"/>
    <w:rsid w:val="00FD6F3C"/>
    <w:rsid w:val="00FD7E79"/>
    <w:rsid w:val="00FE05EE"/>
    <w:rsid w:val="00FE0CF1"/>
    <w:rsid w:val="00FE2067"/>
    <w:rsid w:val="00FE352C"/>
    <w:rsid w:val="00FE4248"/>
    <w:rsid w:val="00FE45D8"/>
    <w:rsid w:val="00FE48DC"/>
    <w:rsid w:val="00FE4B94"/>
    <w:rsid w:val="00FE57BD"/>
    <w:rsid w:val="00FF23B8"/>
    <w:rsid w:val="00FF2BB5"/>
    <w:rsid w:val="00FF32C5"/>
    <w:rsid w:val="00FF4154"/>
    <w:rsid w:val="00FF57D1"/>
    <w:rsid w:val="00FF5A49"/>
    <w:rsid w:val="00FF5A96"/>
    <w:rsid w:val="00FF6159"/>
    <w:rsid w:val="00FF6416"/>
    <w:rsid w:val="00FF7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4E02838"/>
  <w15:docId w15:val="{6831E08B-A44C-406F-82DC-F13404DF1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qFormat="1"/>
    <w:lsdException w:name="heading 8" w:qFormat="1"/>
    <w:lsdException w:name="heading 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867F3"/>
    <w:rPr>
      <w:sz w:val="22"/>
      <w:lang w:eastAsia="en-US"/>
    </w:rPr>
  </w:style>
  <w:style w:type="paragraph" w:styleId="1">
    <w:name w:val="heading 1"/>
    <w:aliases w:val="Heading 1 Char Char,indice,H1,SAHeading 1,Level 1 Head,Heading 0,SOUS-TITRE 1,Tempo Heading 1,章,ÕÂ,L1 Heading 1,h1,1st level,h11,1st level1,heading 11,h12,1st level2,heading 12,h111,1st level11,heading 111,h13,1st level3,heading 13,h112,h121"/>
    <w:basedOn w:val="a"/>
    <w:next w:val="a"/>
    <w:qFormat/>
    <w:pPr>
      <w:keepNext/>
      <w:outlineLvl w:val="0"/>
    </w:pPr>
    <w:rPr>
      <w:rFonts w:ascii="Arial" w:hAnsi="Arial"/>
      <w:b/>
      <w:i/>
      <w:kern w:val="28"/>
      <w:sz w:val="28"/>
    </w:rPr>
  </w:style>
  <w:style w:type="paragraph" w:styleId="2">
    <w:name w:val="heading 2"/>
    <w:aliases w:val="标题2,heading 2,Chapter X.X. Statement,h2,2,Header 2,l2,Level 2 Head,H2,PIM2,Heading 2 Hidden,Heading 2 CCBS,Titre3,HD2,sect 1.2,H21,sect 1.21,H22,sect 1.22,H211,sect 1.211,H23,sect 1.23,H212,sect 1.212,第一章 标题 2,DO,DO NOT USE_h2,chn,2nd level,子"/>
    <w:basedOn w:val="a"/>
    <w:next w:val="a"/>
    <w:qFormat/>
    <w:pPr>
      <w:keepNext/>
      <w:spacing w:before="240" w:after="60"/>
      <w:outlineLvl w:val="1"/>
    </w:pPr>
    <w:rPr>
      <w:rFonts w:ascii="Arial" w:hAnsi="Arial"/>
      <w:b/>
    </w:rPr>
  </w:style>
  <w:style w:type="paragraph" w:styleId="3">
    <w:name w:val="heading 3"/>
    <w:aliases w:val="3,Chapter X.X.X.,Level 3 Head,H3,level_3,PIM 3,章标题1,h4,h3,Heading 3 - old,3rd level,子系统,sect1.2.3,sect1.2.31,sect1.2.32,sect1.2.311,sect1.2.33,sect1.2.312,1.1.1,l3,CT,Level 3 Topic Heading,list 3,Head 3,PRTM Heading 3,BOD 0,1.1.1标题 3,Bold Head"/>
    <w:basedOn w:val="a"/>
    <w:next w:val="a"/>
    <w:qFormat/>
    <w:pPr>
      <w:keepNext/>
      <w:spacing w:before="240" w:after="60"/>
      <w:outlineLvl w:val="2"/>
    </w:pPr>
    <w:rPr>
      <w:b/>
    </w:rPr>
  </w:style>
  <w:style w:type="paragraph" w:styleId="4">
    <w:name w:val="heading 4"/>
    <w:aliases w:val="H4,bullet,bl,bb,4,. (A.),PFDL - Heading 4,Heading 4 p,Wyeth - Heading 4,mxHeading4,PIM 4,H41,H42,H43,H44,H45,H46,H47,H48,H49,H410,H411,H421,H431,H441,H451,H461,H471,H481,H491,H4101,H412,H422,H432,H442,H452,H462,H472,H482,H492,H4102,H4111,H4211"/>
    <w:basedOn w:val="a"/>
    <w:next w:val="a"/>
    <w:qFormat/>
    <w:pPr>
      <w:keepNext/>
      <w:spacing w:before="240" w:after="60"/>
      <w:outlineLvl w:val="3"/>
    </w:pPr>
    <w:rPr>
      <w:b/>
      <w:i/>
    </w:rPr>
  </w:style>
  <w:style w:type="paragraph" w:styleId="5">
    <w:name w:val="heading 5"/>
    <w:aliases w:val=". (1.),PFDL - Heading 5,Block Label,Heading 5 p,Wyeth - Heading 5,H5,mxHeading5,dash,ds,dd,Roman list,Level 3 - i,h5,Head5,5,Heading5,5 sub-bullet,sb,H5-Heading 5,l5,heading5,Second Subheading,dash1,ds1,dd1,dash2,ds2,dd2,dash3,ds3,dd3,dash4"/>
    <w:basedOn w:val="a"/>
    <w:next w:val="a"/>
    <w:qFormat/>
    <w:pPr>
      <w:spacing w:before="240" w:after="60"/>
      <w:outlineLvl w:val="4"/>
    </w:pPr>
    <w:rPr>
      <w:rFonts w:ascii="Arial" w:hAnsi="Arial"/>
    </w:rPr>
  </w:style>
  <w:style w:type="paragraph" w:styleId="6">
    <w:name w:val="heading 6"/>
    <w:aliases w:val=". (a.),H6,Legal Level 1.,Bullet list,PIM 6,BOD 4,h6,Third Subheading,Heading6,sub-dash,sd,7 sub-dash,6,Requirement,hd6,fcl,figurecapl,T1,Subdash,cnp,Caption number (page-wide),ITT t6,PA Appendix,sub-dash1,sd1,51,sub-dash2,sd2,52,L"/>
    <w:basedOn w:val="5"/>
    <w:next w:val="a"/>
    <w:qFormat/>
    <w:pPr>
      <w:ind w:left="720"/>
      <w:outlineLvl w:val="5"/>
    </w:pPr>
    <w:rPr>
      <w:i/>
    </w:rPr>
  </w:style>
  <w:style w:type="paragraph" w:styleId="7">
    <w:name w:val="heading 7"/>
    <w:aliases w:val=". [(1)],Appendix Heading,Appendix Heading1,appendix,Append,Legal Level 1.1.,letter list,PIM 7,Heading7,7,Objective,ExhibitTitle,heading7,req3,st,h7,SDL title,hd7,fcs,figurecaps,Appendix Major,cnc,Caption number (column-wide),ITT t7,1.标题"/>
    <w:basedOn w:val="a"/>
    <w:next w:val="a"/>
    <w:uiPriority w:val="99"/>
    <w:qFormat/>
    <w:pPr>
      <w:spacing w:before="240" w:after="60"/>
      <w:outlineLvl w:val="6"/>
    </w:pPr>
    <w:rPr>
      <w:rFonts w:ascii="Arial" w:hAnsi="Arial"/>
    </w:rPr>
  </w:style>
  <w:style w:type="paragraph" w:styleId="8">
    <w:name w:val="heading 8"/>
    <w:aliases w:val=". [(a)],Appendix Subheading,Appendix,8,FigureTitle,Condition,requirement,req2,req,figure title,hd8,h8,Legal Level 1.1.1.,注意框体,Legal Level 1Heading 8,tt,Appendix Minor,Annex,Annex2,Appendix1,Annex3,Appendix2,ctp,Caption text (page-wide),ITT t8"/>
    <w:basedOn w:val="a"/>
    <w:next w:val="a"/>
    <w:uiPriority w:val="99"/>
    <w:qFormat/>
    <w:pPr>
      <w:spacing w:before="240" w:after="60"/>
      <w:outlineLvl w:val="7"/>
    </w:pPr>
    <w:rPr>
      <w:rFonts w:ascii="Arial" w:hAnsi="Arial"/>
      <w:i/>
    </w:rPr>
  </w:style>
  <w:style w:type="paragraph" w:styleId="9">
    <w:name w:val="heading 9"/>
    <w:aliases w:val=". [(iii)],Appendix Subheading 2,append,Legal Level 1.1.1.1.,Titre 10,Annex1,Appen 1,Titre 101,Annex11,Appen 11,Titre 102,Annex12,Appen 12,ctc,Caption text (column-wide),ITT t9,App Heading,App Heading1,App Heading2,progress,progress1,progress2"/>
    <w:basedOn w:val="a"/>
    <w:next w:val="a"/>
    <w:uiPriority w:val="99"/>
    <w:qFormat/>
    <w:pPr>
      <w:spacing w:before="240" w:after="60"/>
      <w:outlineLvl w:val="8"/>
    </w:pPr>
    <w:rPr>
      <w:rFonts w:ascii="Arial" w:hAnsi="Arial"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semiHidden/>
    <w:rPr>
      <w:sz w:val="16"/>
    </w:rPr>
  </w:style>
  <w:style w:type="paragraph" w:styleId="a4">
    <w:name w:val="annotation text"/>
    <w:basedOn w:val="a"/>
    <w:link w:val="a5"/>
    <w:semiHidden/>
  </w:style>
  <w:style w:type="paragraph" w:customStyle="1" w:styleId="AttentionLine">
    <w:name w:val="Attention Line"/>
    <w:basedOn w:val="a6"/>
  </w:style>
  <w:style w:type="paragraph" w:styleId="a6">
    <w:name w:val="Body Text"/>
    <w:basedOn w:val="a"/>
    <w:pPr>
      <w:spacing w:after="120"/>
    </w:pPr>
  </w:style>
  <w:style w:type="paragraph" w:styleId="30">
    <w:name w:val="Body Text 3"/>
    <w:basedOn w:val="20"/>
  </w:style>
  <w:style w:type="paragraph" w:styleId="20">
    <w:name w:val="Body Text 2"/>
    <w:basedOn w:val="a"/>
    <w:pPr>
      <w:spacing w:after="120"/>
      <w:ind w:left="360"/>
    </w:pPr>
  </w:style>
  <w:style w:type="paragraph" w:customStyle="1" w:styleId="BodyText4">
    <w:name w:val="Body Text 4"/>
    <w:basedOn w:val="20"/>
  </w:style>
  <w:style w:type="paragraph" w:styleId="a7">
    <w:name w:val="caption"/>
    <w:basedOn w:val="a"/>
    <w:next w:val="a"/>
    <w:qFormat/>
    <w:pPr>
      <w:spacing w:before="120" w:after="120"/>
    </w:pPr>
    <w:rPr>
      <w:b/>
    </w:rPr>
  </w:style>
  <w:style w:type="paragraph" w:customStyle="1" w:styleId="ChannelCompanySupportingCustomer">
    <w:name w:val="ChannelCompanySupportingCustomer"/>
    <w:rPr>
      <w:sz w:val="22"/>
      <w:lang w:eastAsia="en-US"/>
    </w:rPr>
  </w:style>
  <w:style w:type="paragraph" w:customStyle="1" w:styleId="ChannelCompanySupportingCustomer1">
    <w:name w:val="ChannelCompanySupportingCustomer1"/>
    <w:rPr>
      <w:sz w:val="22"/>
      <w:lang w:eastAsia="en-US"/>
    </w:rPr>
  </w:style>
  <w:style w:type="paragraph" w:customStyle="1" w:styleId="ChannelCompanySupportingCustomer2">
    <w:name w:val="ChannelCompanySupportingCustomer2"/>
    <w:rPr>
      <w:sz w:val="22"/>
      <w:lang w:eastAsia="en-US"/>
    </w:rPr>
  </w:style>
  <w:style w:type="paragraph" w:customStyle="1" w:styleId="ChannelCompanySupportingCustomer3">
    <w:name w:val="ChannelCompanySupportingCustomer3"/>
    <w:rPr>
      <w:sz w:val="22"/>
      <w:lang w:eastAsia="en-US"/>
    </w:rPr>
  </w:style>
  <w:style w:type="paragraph" w:customStyle="1" w:styleId="CustomerCompanyRefBookmark">
    <w:name w:val="CustomerCompanyRefBookmark"/>
    <w:rPr>
      <w:sz w:val="22"/>
      <w:lang w:eastAsia="en-US"/>
    </w:rPr>
  </w:style>
  <w:style w:type="paragraph" w:styleId="a8">
    <w:name w:val="Date"/>
    <w:basedOn w:val="a"/>
  </w:style>
  <w:style w:type="paragraph" w:styleId="a9">
    <w:name w:val="footer"/>
    <w:basedOn w:val="a"/>
    <w:pPr>
      <w:tabs>
        <w:tab w:val="center" w:pos="4320"/>
        <w:tab w:val="right" w:pos="8640"/>
      </w:tabs>
    </w:pPr>
  </w:style>
  <w:style w:type="paragraph" w:styleId="aa">
    <w:name w:val="header"/>
    <w:basedOn w:val="a"/>
    <w:pPr>
      <w:tabs>
        <w:tab w:val="center" w:pos="4320"/>
        <w:tab w:val="right" w:pos="8640"/>
      </w:tabs>
    </w:pPr>
  </w:style>
  <w:style w:type="paragraph" w:customStyle="1" w:styleId="InsideAddress">
    <w:name w:val="Inside Address"/>
    <w:basedOn w:val="a"/>
  </w:style>
  <w:style w:type="paragraph" w:customStyle="1" w:styleId="LinePic">
    <w:name w:val="LinePic"/>
    <w:rPr>
      <w:sz w:val="22"/>
      <w:lang w:eastAsia="en-US"/>
    </w:rPr>
  </w:style>
  <w:style w:type="paragraph" w:styleId="21">
    <w:name w:val="List 2"/>
    <w:basedOn w:val="a"/>
    <w:pPr>
      <w:ind w:left="720" w:hanging="360"/>
    </w:pPr>
  </w:style>
  <w:style w:type="paragraph" w:styleId="22">
    <w:name w:val="List Bullet 2"/>
    <w:basedOn w:val="a"/>
    <w:pPr>
      <w:ind w:left="720" w:hanging="360"/>
    </w:pPr>
  </w:style>
  <w:style w:type="paragraph" w:styleId="31">
    <w:name w:val="List Bullet 3"/>
    <w:basedOn w:val="a"/>
    <w:pPr>
      <w:ind w:left="1080" w:hanging="360"/>
    </w:pPr>
  </w:style>
  <w:style w:type="paragraph" w:styleId="23">
    <w:name w:val="List Continue 2"/>
    <w:basedOn w:val="a"/>
    <w:pPr>
      <w:spacing w:after="120"/>
      <w:ind w:left="720"/>
    </w:pPr>
  </w:style>
  <w:style w:type="paragraph" w:styleId="ab">
    <w:name w:val="Message Header"/>
    <w:basedOn w:val="a"/>
    <w:pPr>
      <w:ind w:left="1080" w:hanging="1080"/>
    </w:pPr>
    <w:rPr>
      <w:rFonts w:ascii="Arial" w:hAnsi="Arial"/>
      <w:sz w:val="24"/>
    </w:rPr>
  </w:style>
  <w:style w:type="character" w:styleId="ac">
    <w:name w:val="page number"/>
    <w:basedOn w:val="a0"/>
  </w:style>
  <w:style w:type="paragraph" w:customStyle="1" w:styleId="Proposal">
    <w:name w:val="Proposal"/>
    <w:basedOn w:val="a"/>
    <w:pPr>
      <w:jc w:val="center"/>
    </w:pPr>
    <w:rPr>
      <w:rFonts w:ascii="Arial" w:hAnsi="Arial"/>
      <w:b/>
      <w:i/>
      <w:sz w:val="28"/>
    </w:rPr>
  </w:style>
  <w:style w:type="paragraph" w:styleId="ad">
    <w:name w:val="Salutation"/>
    <w:basedOn w:val="a"/>
  </w:style>
  <w:style w:type="paragraph" w:customStyle="1" w:styleId="MessageHeaderLast">
    <w:name w:val="Message Header Last"/>
    <w:basedOn w:val="ab"/>
    <w:next w:val="a6"/>
    <w:pPr>
      <w:keepLines/>
      <w:tabs>
        <w:tab w:val="left" w:pos="3600"/>
        <w:tab w:val="left" w:pos="4680"/>
      </w:tabs>
      <w:spacing w:after="360"/>
      <w:ind w:right="2880"/>
    </w:pPr>
    <w:rPr>
      <w:sz w:val="20"/>
    </w:rPr>
  </w:style>
  <w:style w:type="paragraph" w:customStyle="1" w:styleId="DocumentLabel">
    <w:name w:val="Document Label"/>
    <w:basedOn w:val="a"/>
    <w:pPr>
      <w:keepNext/>
      <w:keepLines/>
      <w:spacing w:before="240" w:after="360"/>
    </w:pPr>
    <w:rPr>
      <w:b/>
      <w:kern w:val="28"/>
      <w:sz w:val="36"/>
    </w:rPr>
  </w:style>
  <w:style w:type="character" w:customStyle="1" w:styleId="MessageHeaderLabel">
    <w:name w:val="Message Header Label"/>
    <w:rPr>
      <w:rFonts w:ascii="Arial" w:hAnsi="Arial"/>
      <w:b/>
      <w:caps/>
      <w:sz w:val="18"/>
    </w:rPr>
  </w:style>
  <w:style w:type="paragraph" w:customStyle="1" w:styleId="MessageHeaderFirst">
    <w:name w:val="Message Header First"/>
    <w:basedOn w:val="ab"/>
    <w:next w:val="ab"/>
    <w:pPr>
      <w:keepLines/>
      <w:tabs>
        <w:tab w:val="left" w:pos="3600"/>
        <w:tab w:val="left" w:pos="4680"/>
      </w:tabs>
      <w:spacing w:before="120" w:after="240"/>
      <w:ind w:right="2880"/>
    </w:pPr>
    <w:rPr>
      <w:sz w:val="20"/>
    </w:rPr>
  </w:style>
  <w:style w:type="paragraph" w:styleId="ae">
    <w:name w:val="Body Text Indent"/>
    <w:basedOn w:val="a"/>
    <w:pPr>
      <w:ind w:left="360"/>
    </w:pPr>
    <w:rPr>
      <w:sz w:val="20"/>
    </w:rPr>
  </w:style>
  <w:style w:type="paragraph" w:customStyle="1" w:styleId="tableheading">
    <w:name w:val="table heading"/>
    <w:basedOn w:val="a"/>
    <w:rsid w:val="004B547C"/>
    <w:pPr>
      <w:spacing w:before="60"/>
    </w:pPr>
    <w:rPr>
      <w:i/>
      <w:iCs/>
      <w:sz w:val="18"/>
      <w:szCs w:val="18"/>
    </w:rPr>
  </w:style>
  <w:style w:type="table" w:styleId="af">
    <w:name w:val="Table Grid"/>
    <w:basedOn w:val="a1"/>
    <w:rsid w:val="00401BF1"/>
    <w:rPr>
      <w:rFonts w:eastAsia="宋体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Balloon Text"/>
    <w:basedOn w:val="a"/>
    <w:link w:val="af1"/>
    <w:uiPriority w:val="99"/>
    <w:semiHidden/>
    <w:unhideWhenUsed/>
    <w:rsid w:val="00C416DF"/>
    <w:rPr>
      <w:sz w:val="18"/>
      <w:szCs w:val="18"/>
    </w:rPr>
  </w:style>
  <w:style w:type="character" w:customStyle="1" w:styleId="af1">
    <w:name w:val="批注框文本 字符"/>
    <w:basedOn w:val="a0"/>
    <w:link w:val="af0"/>
    <w:uiPriority w:val="99"/>
    <w:semiHidden/>
    <w:rsid w:val="00C416DF"/>
    <w:rPr>
      <w:sz w:val="18"/>
      <w:szCs w:val="18"/>
      <w:lang w:eastAsia="en-US"/>
    </w:rPr>
  </w:style>
  <w:style w:type="paragraph" w:customStyle="1" w:styleId="Default">
    <w:name w:val="Default"/>
    <w:rsid w:val="00B46336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af2">
    <w:name w:val="List Paragraph"/>
    <w:basedOn w:val="a"/>
    <w:uiPriority w:val="34"/>
    <w:qFormat/>
    <w:rsid w:val="00567BAB"/>
    <w:pPr>
      <w:ind w:left="720"/>
      <w:contextualSpacing/>
    </w:pPr>
  </w:style>
  <w:style w:type="paragraph" w:styleId="af3">
    <w:name w:val="Normal (Web)"/>
    <w:basedOn w:val="a"/>
    <w:uiPriority w:val="99"/>
    <w:unhideWhenUsed/>
    <w:rsid w:val="00FC1E23"/>
    <w:pPr>
      <w:spacing w:before="100" w:beforeAutospacing="1" w:after="100" w:afterAutospacing="1"/>
    </w:pPr>
    <w:rPr>
      <w:rFonts w:eastAsia="Times New Roman"/>
      <w:sz w:val="24"/>
      <w:szCs w:val="24"/>
      <w:lang w:eastAsia="zh-CN"/>
    </w:rPr>
  </w:style>
  <w:style w:type="paragraph" w:customStyle="1" w:styleId="10">
    <w:name w:val="列出段落1"/>
    <w:basedOn w:val="a"/>
    <w:uiPriority w:val="99"/>
    <w:rsid w:val="00C476A4"/>
    <w:pPr>
      <w:ind w:firstLineChars="200" w:firstLine="420"/>
    </w:pPr>
    <w:rPr>
      <w:rFonts w:ascii="Arial" w:eastAsia="宋体" w:hAnsi="Arial"/>
      <w:sz w:val="20"/>
    </w:rPr>
  </w:style>
  <w:style w:type="paragraph" w:styleId="af4">
    <w:name w:val="annotation subject"/>
    <w:basedOn w:val="a4"/>
    <w:next w:val="a4"/>
    <w:link w:val="af5"/>
    <w:uiPriority w:val="99"/>
    <w:semiHidden/>
    <w:unhideWhenUsed/>
    <w:rsid w:val="00715F80"/>
    <w:rPr>
      <w:b/>
      <w:bCs/>
      <w:sz w:val="20"/>
    </w:rPr>
  </w:style>
  <w:style w:type="character" w:customStyle="1" w:styleId="a5">
    <w:name w:val="批注文字 字符"/>
    <w:basedOn w:val="a0"/>
    <w:link w:val="a4"/>
    <w:semiHidden/>
    <w:rsid w:val="00715F80"/>
    <w:rPr>
      <w:sz w:val="22"/>
      <w:lang w:eastAsia="en-US"/>
    </w:rPr>
  </w:style>
  <w:style w:type="character" w:customStyle="1" w:styleId="af5">
    <w:name w:val="批注主题 字符"/>
    <w:basedOn w:val="a5"/>
    <w:link w:val="af4"/>
    <w:uiPriority w:val="99"/>
    <w:semiHidden/>
    <w:rsid w:val="00715F80"/>
    <w:rPr>
      <w:b/>
      <w:bCs/>
      <w:sz w:val="22"/>
      <w:lang w:eastAsia="en-US"/>
    </w:rPr>
  </w:style>
  <w:style w:type="character" w:styleId="af6">
    <w:name w:val="Hyperlink"/>
    <w:basedOn w:val="a0"/>
    <w:uiPriority w:val="99"/>
    <w:semiHidden/>
    <w:unhideWhenUsed/>
    <w:rsid w:val="004B7187"/>
    <w:rPr>
      <w:color w:val="0563C1"/>
      <w:u w:val="single"/>
    </w:rPr>
  </w:style>
  <w:style w:type="paragraph" w:styleId="af7">
    <w:name w:val="Revision"/>
    <w:hidden/>
    <w:uiPriority w:val="99"/>
    <w:semiHidden/>
    <w:rsid w:val="002F68DD"/>
    <w:rPr>
      <w:sz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184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2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0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77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30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0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37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9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70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4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7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2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7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8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3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9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5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7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7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8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9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0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66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8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4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8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8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8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3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2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4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9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8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24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6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6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7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6/09/relationships/commentsIds" Target="commentsId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commentsExtended" Target="commentsExtended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comments" Target="comments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microsoft.com/office/2011/relationships/people" Target="peop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wmf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605865-27AB-45F8-8F83-424A5A92A5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5</Pages>
  <Words>1770</Words>
  <Characters>342</Characters>
  <Application>Microsoft Office Word</Application>
  <DocSecurity>0</DocSecurity>
  <Lines>2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Meeting Minutes</vt:lpstr>
    </vt:vector>
  </TitlesOfParts>
  <Company>Allen-Bradley Company, Inc.</Company>
  <LinksUpToDate>false</LinksUpToDate>
  <CharactersWithSpaces>2108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Minutes</dc:title>
  <dc:subject>GTS Project Management</dc:subject>
  <dc:creator>Gabi Surber</dc:creator>
  <cp:keywords>Meeting Minutes</cp:keywords>
  <cp:lastModifiedBy>高江涛(Jiangtao Gao)</cp:lastModifiedBy>
  <cp:revision>4</cp:revision>
  <cp:lastPrinted>2005-11-01T05:54:00Z</cp:lastPrinted>
  <dcterms:created xsi:type="dcterms:W3CDTF">2022-09-14T01:37:00Z</dcterms:created>
  <dcterms:modified xsi:type="dcterms:W3CDTF">2022-09-14T06:36:00Z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F_1">
    <vt:lpwstr/>
  </property>
  <property fmtid="{D5CDD505-2E9C-101B-9397-08002B2CF9AE}" pid="3" name="F_2">
    <vt:lpwstr>北京泰德制药</vt:lpwstr>
  </property>
  <property fmtid="{D5CDD505-2E9C-101B-9397-08002B2CF9AE}" pid="4" name="F_3">
    <vt:lpwstr>健康产业园整体解决方案</vt:lpwstr>
  </property>
  <property fmtid="{D5CDD505-2E9C-101B-9397-08002B2CF9AE}" pid="5" name="F_4">
    <vt:lpwstr>P5CNS00023</vt:lpwstr>
  </property>
  <property fmtid="{D5CDD505-2E9C-101B-9397-08002B2CF9AE}" pid="6" name="F_5">
    <vt:lpwstr/>
  </property>
  <property fmtid="{D5CDD505-2E9C-101B-9397-08002B2CF9AE}" pid="7" name="F_6">
    <vt:lpwstr/>
  </property>
  <property fmtid="{D5CDD505-2E9C-101B-9397-08002B2CF9AE}" pid="8" name="F_7">
    <vt:lpwstr/>
  </property>
  <property fmtid="{D5CDD505-2E9C-101B-9397-08002B2CF9AE}" pid="9" name="F_8">
    <vt:lpwstr/>
  </property>
  <property fmtid="{D5CDD505-2E9C-101B-9397-08002B2CF9AE}" pid="10" name="F_9">
    <vt:lpwstr/>
  </property>
  <property fmtid="{D5CDD505-2E9C-101B-9397-08002B2CF9AE}" pid="11" name="F_10">
    <vt:lpwstr/>
  </property>
  <property fmtid="{D5CDD505-2E9C-101B-9397-08002B2CF9AE}" pid="12" name="F_11">
    <vt:lpwstr/>
  </property>
  <property fmtid="{D5CDD505-2E9C-101B-9397-08002B2CF9AE}" pid="13" name="F_12">
    <vt:lpwstr/>
  </property>
  <property fmtid="{D5CDD505-2E9C-101B-9397-08002B2CF9AE}" pid="14" name="F_13">
    <vt:lpwstr>王爱民/邹磊</vt:lpwstr>
  </property>
  <property fmtid="{D5CDD505-2E9C-101B-9397-08002B2CF9AE}" pid="15" name="F_14">
    <vt:lpwstr/>
  </property>
  <property fmtid="{D5CDD505-2E9C-101B-9397-08002B2CF9AE}" pid="16" name="F_15">
    <vt:lpwstr/>
  </property>
  <property fmtid="{D5CDD505-2E9C-101B-9397-08002B2CF9AE}" pid="17" name="F_16">
    <vt:lpwstr/>
  </property>
  <property fmtid="{D5CDD505-2E9C-101B-9397-08002B2CF9AE}" pid="18" name="F_17">
    <vt:lpwstr/>
  </property>
  <property fmtid="{D5CDD505-2E9C-101B-9397-08002B2CF9AE}" pid="19" name="F_18">
    <vt:lpwstr/>
  </property>
  <property fmtid="{D5CDD505-2E9C-101B-9397-08002B2CF9AE}" pid="20" name="F_19">
    <vt:lpwstr>V&lt;1.0&gt;</vt:lpwstr>
  </property>
  <property fmtid="{D5CDD505-2E9C-101B-9397-08002B2CF9AE}" pid="21" name="F_20">
    <vt:lpwstr/>
  </property>
  <property fmtid="{D5CDD505-2E9C-101B-9397-08002B2CF9AE}" pid="22" name="F_21">
    <vt:lpwstr/>
  </property>
  <property fmtid="{D5CDD505-2E9C-101B-9397-08002B2CF9AE}" pid="23" name="F_22">
    <vt:lpwstr/>
  </property>
  <property fmtid="{D5CDD505-2E9C-101B-9397-08002B2CF9AE}" pid="24" name="F_23">
    <vt:lpwstr/>
  </property>
  <property fmtid="{D5CDD505-2E9C-101B-9397-08002B2CF9AE}" pid="25" name="F_24">
    <vt:lpwstr/>
  </property>
  <property fmtid="{D5CDD505-2E9C-101B-9397-08002B2CF9AE}" pid="26" name="F_25">
    <vt:lpwstr/>
  </property>
  <property fmtid="{D5CDD505-2E9C-101B-9397-08002B2CF9AE}" pid="27" name="F_26">
    <vt:lpwstr/>
  </property>
  <property fmtid="{D5CDD505-2E9C-101B-9397-08002B2CF9AE}" pid="28" name="F_27">
    <vt:lpwstr/>
  </property>
  <property fmtid="{D5CDD505-2E9C-101B-9397-08002B2CF9AE}" pid="29" name="F_28">
    <vt:lpwstr>QNOAB0043A</vt:lpwstr>
  </property>
  <property fmtid="{D5CDD505-2E9C-101B-9397-08002B2CF9AE}" pid="30" name="F_29">
    <vt:lpwstr/>
  </property>
  <property fmtid="{D5CDD505-2E9C-101B-9397-08002B2CF9AE}" pid="31" name="F_30">
    <vt:lpwstr/>
  </property>
  <property fmtid="{D5CDD505-2E9C-101B-9397-08002B2CF9AE}" pid="32" name="F_31">
    <vt:lpwstr/>
  </property>
  <property fmtid="{D5CDD505-2E9C-101B-9397-08002B2CF9AE}" pid="33" name="F_32">
    <vt:lpwstr/>
  </property>
  <property fmtid="{D5CDD505-2E9C-101B-9397-08002B2CF9AE}" pid="34" name="F_33">
    <vt:lpwstr/>
  </property>
  <property fmtid="{D5CDD505-2E9C-101B-9397-08002B2CF9AE}" pid="35" name="F_34">
    <vt:lpwstr/>
  </property>
  <property fmtid="{D5CDD505-2E9C-101B-9397-08002B2CF9AE}" pid="36" name="F_35">
    <vt:lpwstr/>
  </property>
  <property fmtid="{D5CDD505-2E9C-101B-9397-08002B2CF9AE}" pid="37" name="F_36">
    <vt:lpwstr/>
  </property>
  <property fmtid="{D5CDD505-2E9C-101B-9397-08002B2CF9AE}" pid="38" name="F_37">
    <vt:lpwstr/>
  </property>
  <property fmtid="{D5CDD505-2E9C-101B-9397-08002B2CF9AE}" pid="39" name="F_38">
    <vt:lpwstr/>
  </property>
  <property fmtid="{D5CDD505-2E9C-101B-9397-08002B2CF9AE}" pid="40" name="F_39">
    <vt:lpwstr/>
  </property>
  <property fmtid="{D5CDD505-2E9C-101B-9397-08002B2CF9AE}" pid="41" name="F_40">
    <vt:lpwstr>王爱民/邹磊</vt:lpwstr>
  </property>
  <property fmtid="{D5CDD505-2E9C-101B-9397-08002B2CF9AE}" pid="42" name="F_41">
    <vt:lpwstr>&lt;PPPP&gt;-CLO-(nn)-en</vt:lpwstr>
  </property>
  <property fmtid="{D5CDD505-2E9C-101B-9397-08002B2CF9AE}" pid="43" name="F_42">
    <vt:lpwstr/>
  </property>
  <property fmtid="{D5CDD505-2E9C-101B-9397-08002B2CF9AE}" pid="44" name="F_43">
    <vt:lpwstr>&lt;root path&gt;\1.Project\08. Close</vt:lpwstr>
  </property>
  <property fmtid="{D5CDD505-2E9C-101B-9397-08002B2CF9AE}" pid="45" name="F_44">
    <vt:lpwstr/>
  </property>
  <property fmtid="{D5CDD505-2E9C-101B-9397-08002B2CF9AE}" pid="46" name="F_45">
    <vt:lpwstr/>
  </property>
  <property fmtid="{D5CDD505-2E9C-101B-9397-08002B2CF9AE}" pid="47" name="F_46">
    <vt:lpwstr/>
  </property>
  <property fmtid="{D5CDD505-2E9C-101B-9397-08002B2CF9AE}" pid="48" name="F_47">
    <vt:lpwstr/>
  </property>
  <property fmtid="{D5CDD505-2E9C-101B-9397-08002B2CF9AE}" pid="49" name="F_48">
    <vt:lpwstr/>
  </property>
  <property fmtid="{D5CDD505-2E9C-101B-9397-08002B2CF9AE}" pid="50" name="F_49">
    <vt:lpwstr/>
  </property>
  <property fmtid="{D5CDD505-2E9C-101B-9397-08002B2CF9AE}" pid="51" name="F_50">
    <vt:lpwstr/>
  </property>
  <property fmtid="{D5CDD505-2E9C-101B-9397-08002B2CF9AE}" pid="52" name="F_51">
    <vt:lpwstr/>
  </property>
  <property fmtid="{D5CDD505-2E9C-101B-9397-08002B2CF9AE}" pid="53" name="F_52">
    <vt:lpwstr/>
  </property>
  <property fmtid="{D5CDD505-2E9C-101B-9397-08002B2CF9AE}" pid="54" name="F_53">
    <vt:lpwstr/>
  </property>
  <property fmtid="{D5CDD505-2E9C-101B-9397-08002B2CF9AE}" pid="55" name="F_54">
    <vt:lpwstr/>
  </property>
  <property fmtid="{D5CDD505-2E9C-101B-9397-08002B2CF9AE}" pid="56" name="F_55">
    <vt:lpwstr/>
  </property>
  <property fmtid="{D5CDD505-2E9C-101B-9397-08002B2CF9AE}" pid="57" name="F_56">
    <vt:lpwstr/>
  </property>
  <property fmtid="{D5CDD505-2E9C-101B-9397-08002B2CF9AE}" pid="58" name="F_57">
    <vt:lpwstr/>
  </property>
  <property fmtid="{D5CDD505-2E9C-101B-9397-08002B2CF9AE}" pid="59" name="F_58">
    <vt:lpwstr/>
  </property>
  <property fmtid="{D5CDD505-2E9C-101B-9397-08002B2CF9AE}" pid="60" name="F_59">
    <vt:lpwstr/>
  </property>
  <property fmtid="{D5CDD505-2E9C-101B-9397-08002B2CF9AE}" pid="61" name="F_60">
    <vt:lpwstr/>
  </property>
  <property fmtid="{D5CDD505-2E9C-101B-9397-08002B2CF9AE}" pid="62" name="F_61">
    <vt:lpwstr/>
  </property>
  <property fmtid="{D5CDD505-2E9C-101B-9397-08002B2CF9AE}" pid="63" name="F_62">
    <vt:lpwstr/>
  </property>
  <property fmtid="{D5CDD505-2E9C-101B-9397-08002B2CF9AE}" pid="64" name="F_63">
    <vt:lpwstr/>
  </property>
  <property fmtid="{D5CDD505-2E9C-101B-9397-08002B2CF9AE}" pid="65" name="F_64">
    <vt:lpwstr/>
  </property>
  <property fmtid="{D5CDD505-2E9C-101B-9397-08002B2CF9AE}" pid="66" name="F_65">
    <vt:lpwstr/>
  </property>
  <property fmtid="{D5CDD505-2E9C-101B-9397-08002B2CF9AE}" pid="67" name="F_66">
    <vt:lpwstr/>
  </property>
  <property fmtid="{D5CDD505-2E9C-101B-9397-08002B2CF9AE}" pid="68" name="F_67">
    <vt:lpwstr/>
  </property>
  <property fmtid="{D5CDD505-2E9C-101B-9397-08002B2CF9AE}" pid="69" name="F_68">
    <vt:lpwstr/>
  </property>
  <property fmtid="{D5CDD505-2E9C-101B-9397-08002B2CF9AE}" pid="70" name="F_69">
    <vt:lpwstr/>
  </property>
  <property fmtid="{D5CDD505-2E9C-101B-9397-08002B2CF9AE}" pid="71" name="F_70">
    <vt:lpwstr/>
  </property>
  <property fmtid="{D5CDD505-2E9C-101B-9397-08002B2CF9AE}" pid="72" name="F_71">
    <vt:lpwstr/>
  </property>
  <property fmtid="{D5CDD505-2E9C-101B-9397-08002B2CF9AE}" pid="73" name="F_72">
    <vt:lpwstr/>
  </property>
  <property fmtid="{D5CDD505-2E9C-101B-9397-08002B2CF9AE}" pid="74" name="F_73">
    <vt:lpwstr/>
  </property>
  <property fmtid="{D5CDD505-2E9C-101B-9397-08002B2CF9AE}" pid="75" name="F_74">
    <vt:lpwstr/>
  </property>
  <property fmtid="{D5CDD505-2E9C-101B-9397-08002B2CF9AE}" pid="76" name="F_75">
    <vt:lpwstr>北京泰德MES实施范围与方法交流会议</vt:lpwstr>
  </property>
  <property fmtid="{D5CDD505-2E9C-101B-9397-08002B2CF9AE}" pid="77" name="F_76">
    <vt:lpwstr/>
  </property>
  <property fmtid="{D5CDD505-2E9C-101B-9397-08002B2CF9AE}" pid="78" name="F_77">
    <vt:lpwstr/>
  </property>
  <property fmtid="{D5CDD505-2E9C-101B-9397-08002B2CF9AE}" pid="79" name="F_78">
    <vt:lpwstr/>
  </property>
  <property fmtid="{D5CDD505-2E9C-101B-9397-08002B2CF9AE}" pid="80" name="F_79">
    <vt:lpwstr/>
  </property>
  <property fmtid="{D5CDD505-2E9C-101B-9397-08002B2CF9AE}" pid="81" name="F_80">
    <vt:lpwstr/>
  </property>
  <property fmtid="{D5CDD505-2E9C-101B-9397-08002B2CF9AE}" pid="82" name="F_81">
    <vt:lpwstr/>
  </property>
  <property fmtid="{D5CDD505-2E9C-101B-9397-08002B2CF9AE}" pid="83" name="F_82">
    <vt:lpwstr/>
  </property>
  <property fmtid="{D5CDD505-2E9C-101B-9397-08002B2CF9AE}" pid="84" name="F_83">
    <vt:lpwstr/>
  </property>
  <property fmtid="{D5CDD505-2E9C-101B-9397-08002B2CF9AE}" pid="85" name="F_84">
    <vt:lpwstr/>
  </property>
  <property fmtid="{D5CDD505-2E9C-101B-9397-08002B2CF9AE}" pid="86" name="F_85">
    <vt:lpwstr/>
  </property>
  <property fmtid="{D5CDD505-2E9C-101B-9397-08002B2CF9AE}" pid="87" name="F_86">
    <vt:lpwstr/>
  </property>
  <property fmtid="{D5CDD505-2E9C-101B-9397-08002B2CF9AE}" pid="88" name="F_87">
    <vt:lpwstr/>
  </property>
  <property fmtid="{D5CDD505-2E9C-101B-9397-08002B2CF9AE}" pid="89" name="F_88">
    <vt:lpwstr/>
  </property>
  <property fmtid="{D5CDD505-2E9C-101B-9397-08002B2CF9AE}" pid="90" name="F_89">
    <vt:lpwstr/>
  </property>
  <property fmtid="{D5CDD505-2E9C-101B-9397-08002B2CF9AE}" pid="91" name="F_90">
    <vt:lpwstr/>
  </property>
  <property fmtid="{D5CDD505-2E9C-101B-9397-08002B2CF9AE}" pid="92" name="F_91">
    <vt:lpwstr/>
  </property>
  <property fmtid="{D5CDD505-2E9C-101B-9397-08002B2CF9AE}" pid="93" name="F_92">
    <vt:lpwstr/>
  </property>
  <property fmtid="{D5CDD505-2E9C-101B-9397-08002B2CF9AE}" pid="94" name="F_93">
    <vt:lpwstr/>
  </property>
  <property fmtid="{D5CDD505-2E9C-101B-9397-08002B2CF9AE}" pid="95" name="F_94">
    <vt:lpwstr/>
  </property>
  <property fmtid="{D5CDD505-2E9C-101B-9397-08002B2CF9AE}" pid="96" name="F_95">
    <vt:lpwstr/>
  </property>
  <property fmtid="{D5CDD505-2E9C-101B-9397-08002B2CF9AE}" pid="97" name="F_96">
    <vt:lpwstr/>
  </property>
  <property fmtid="{D5CDD505-2E9C-101B-9397-08002B2CF9AE}" pid="98" name="F_97">
    <vt:lpwstr/>
  </property>
  <property fmtid="{D5CDD505-2E9C-101B-9397-08002B2CF9AE}" pid="99" name="F_98">
    <vt:lpwstr/>
  </property>
  <property fmtid="{D5CDD505-2E9C-101B-9397-08002B2CF9AE}" pid="100" name="F_99">
    <vt:lpwstr/>
  </property>
  <property fmtid="{D5CDD505-2E9C-101B-9397-08002B2CF9AE}" pid="101" name="F_100">
    <vt:lpwstr/>
  </property>
  <property fmtid="{D5CDD505-2E9C-101B-9397-08002B2CF9AE}" pid="102" name="F_101">
    <vt:lpwstr/>
  </property>
  <property fmtid="{D5CDD505-2E9C-101B-9397-08002B2CF9AE}" pid="103" name="F_102">
    <vt:lpwstr/>
  </property>
  <property fmtid="{D5CDD505-2E9C-101B-9397-08002B2CF9AE}" pid="104" name="F_103">
    <vt:lpwstr/>
  </property>
  <property fmtid="{D5CDD505-2E9C-101B-9397-08002B2CF9AE}" pid="105" name="F_104">
    <vt:lpwstr/>
  </property>
  <property fmtid="{D5CDD505-2E9C-101B-9397-08002B2CF9AE}" pid="106" name="F_105">
    <vt:lpwstr/>
  </property>
  <property fmtid="{D5CDD505-2E9C-101B-9397-08002B2CF9AE}" pid="107" name="F_106">
    <vt:lpwstr/>
  </property>
  <property fmtid="{D5CDD505-2E9C-101B-9397-08002B2CF9AE}" pid="108" name="F_107">
    <vt:lpwstr/>
  </property>
  <property fmtid="{D5CDD505-2E9C-101B-9397-08002B2CF9AE}" pid="109" name="F_108">
    <vt:lpwstr/>
  </property>
  <property fmtid="{D5CDD505-2E9C-101B-9397-08002B2CF9AE}" pid="110" name="F_109">
    <vt:lpwstr/>
  </property>
  <property fmtid="{D5CDD505-2E9C-101B-9397-08002B2CF9AE}" pid="111" name="F_110">
    <vt:lpwstr/>
  </property>
  <property fmtid="{D5CDD505-2E9C-101B-9397-08002B2CF9AE}" pid="112" name="F_111">
    <vt:lpwstr/>
  </property>
  <property fmtid="{D5CDD505-2E9C-101B-9397-08002B2CF9AE}" pid="113" name="F_112">
    <vt:lpwstr/>
  </property>
  <property fmtid="{D5CDD505-2E9C-101B-9397-08002B2CF9AE}" pid="114" name="F_113">
    <vt:lpwstr/>
  </property>
  <property fmtid="{D5CDD505-2E9C-101B-9397-08002B2CF9AE}" pid="115" name="F_114">
    <vt:lpwstr/>
  </property>
  <property fmtid="{D5CDD505-2E9C-101B-9397-08002B2CF9AE}" pid="116" name="F_115">
    <vt:lpwstr/>
  </property>
  <property fmtid="{D5CDD505-2E9C-101B-9397-08002B2CF9AE}" pid="117" name="F_116">
    <vt:lpwstr/>
  </property>
  <property fmtid="{D5CDD505-2E9C-101B-9397-08002B2CF9AE}" pid="118" name="F_117">
    <vt:lpwstr/>
  </property>
  <property fmtid="{D5CDD505-2E9C-101B-9397-08002B2CF9AE}" pid="119" name="F_118">
    <vt:lpwstr/>
  </property>
  <property fmtid="{D5CDD505-2E9C-101B-9397-08002B2CF9AE}" pid="120" name="F_119">
    <vt:lpwstr/>
  </property>
  <property fmtid="{D5CDD505-2E9C-101B-9397-08002B2CF9AE}" pid="121" name="F_120">
    <vt:lpwstr/>
  </property>
  <property fmtid="{D5CDD505-2E9C-101B-9397-08002B2CF9AE}" pid="122" name="F_121">
    <vt:lpwstr/>
  </property>
  <property fmtid="{D5CDD505-2E9C-101B-9397-08002B2CF9AE}" pid="123" name="F_122">
    <vt:lpwstr/>
  </property>
  <property fmtid="{D5CDD505-2E9C-101B-9397-08002B2CF9AE}" pid="124" name="F_123">
    <vt:lpwstr/>
  </property>
  <property fmtid="{D5CDD505-2E9C-101B-9397-08002B2CF9AE}" pid="125" name="F_124">
    <vt:lpwstr/>
  </property>
  <property fmtid="{D5CDD505-2E9C-101B-9397-08002B2CF9AE}" pid="126" name="F_125">
    <vt:lpwstr/>
  </property>
  <property fmtid="{D5CDD505-2E9C-101B-9397-08002B2CF9AE}" pid="127" name="F_126">
    <vt:lpwstr/>
  </property>
  <property fmtid="{D5CDD505-2E9C-101B-9397-08002B2CF9AE}" pid="128" name="F_127">
    <vt:lpwstr/>
  </property>
  <property fmtid="{D5CDD505-2E9C-101B-9397-08002B2CF9AE}" pid="129" name="F_128">
    <vt:lpwstr/>
  </property>
  <property fmtid="{D5CDD505-2E9C-101B-9397-08002B2CF9AE}" pid="130" name="F_129">
    <vt:lpwstr/>
  </property>
  <property fmtid="{D5CDD505-2E9C-101B-9397-08002B2CF9AE}" pid="131" name="F_130">
    <vt:lpwstr/>
  </property>
  <property fmtid="{D5CDD505-2E9C-101B-9397-08002B2CF9AE}" pid="132" name="F_131">
    <vt:lpwstr/>
  </property>
  <property fmtid="{D5CDD505-2E9C-101B-9397-08002B2CF9AE}" pid="133" name="F_132">
    <vt:lpwstr/>
  </property>
  <property fmtid="{D5CDD505-2E9C-101B-9397-08002B2CF9AE}" pid="134" name="F_133">
    <vt:lpwstr/>
  </property>
  <property fmtid="{D5CDD505-2E9C-101B-9397-08002B2CF9AE}" pid="135" name="F_134">
    <vt:lpwstr/>
  </property>
  <property fmtid="{D5CDD505-2E9C-101B-9397-08002B2CF9AE}" pid="136" name="F_135">
    <vt:lpwstr/>
  </property>
  <property fmtid="{D5CDD505-2E9C-101B-9397-08002B2CF9AE}" pid="137" name="F_136">
    <vt:lpwstr/>
  </property>
  <property fmtid="{D5CDD505-2E9C-101B-9397-08002B2CF9AE}" pid="138" name="F_137">
    <vt:lpwstr/>
  </property>
  <property fmtid="{D5CDD505-2E9C-101B-9397-08002B2CF9AE}" pid="139" name="F_138">
    <vt:lpwstr/>
  </property>
  <property fmtid="{D5CDD505-2E9C-101B-9397-08002B2CF9AE}" pid="140" name="F_139">
    <vt:lpwstr/>
  </property>
  <property fmtid="{D5CDD505-2E9C-101B-9397-08002B2CF9AE}" pid="141" name="F_140">
    <vt:lpwstr/>
  </property>
  <property fmtid="{D5CDD505-2E9C-101B-9397-08002B2CF9AE}" pid="142" name="F_141">
    <vt:lpwstr/>
  </property>
  <property fmtid="{D5CDD505-2E9C-101B-9397-08002B2CF9AE}" pid="143" name="F_142">
    <vt:lpwstr/>
  </property>
  <property fmtid="{D5CDD505-2E9C-101B-9397-08002B2CF9AE}" pid="144" name="F_143">
    <vt:lpwstr/>
  </property>
  <property fmtid="{D5CDD505-2E9C-101B-9397-08002B2CF9AE}" pid="145" name="F_144">
    <vt:lpwstr/>
  </property>
  <property fmtid="{D5CDD505-2E9C-101B-9397-08002B2CF9AE}" pid="146" name="F_145">
    <vt:lpwstr/>
  </property>
  <property fmtid="{D5CDD505-2E9C-101B-9397-08002B2CF9AE}" pid="147" name="F_146">
    <vt:lpwstr/>
  </property>
  <property fmtid="{D5CDD505-2E9C-101B-9397-08002B2CF9AE}" pid="148" name="F_147">
    <vt:lpwstr/>
  </property>
  <property fmtid="{D5CDD505-2E9C-101B-9397-08002B2CF9AE}" pid="149" name="F_148">
    <vt:lpwstr/>
  </property>
  <property fmtid="{D5CDD505-2E9C-101B-9397-08002B2CF9AE}" pid="150" name="F_149">
    <vt:lpwstr/>
  </property>
  <property fmtid="{D5CDD505-2E9C-101B-9397-08002B2CF9AE}" pid="151" name="F_150">
    <vt:lpwstr/>
  </property>
  <property fmtid="{D5CDD505-2E9C-101B-9397-08002B2CF9AE}" pid="152" name="PDV">
    <vt:lpwstr>1</vt:lpwstr>
  </property>
  <property fmtid="{D5CDD505-2E9C-101B-9397-08002B2CF9AE}" pid="153" name="TemplateVersion">
    <vt:lpwstr>V1.0.1</vt:lpwstr>
  </property>
</Properties>
</file>