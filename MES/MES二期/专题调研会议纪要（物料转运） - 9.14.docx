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2099"/>
        <w:gridCol w:w="7569"/>
      </w:tblGrid>
      <w:tr w:rsidR="001F4427" w:rsidRPr="003C3F90" w14:paraId="29FBF0F8" w14:textId="77777777" w:rsidTr="003C3F90">
        <w:tc>
          <w:tcPr>
            <w:tcW w:w="972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C3300"/>
          </w:tcPr>
          <w:p w14:paraId="51043898" w14:textId="77777777" w:rsidR="001F4427" w:rsidRPr="003C3F90" w:rsidRDefault="00A071F5" w:rsidP="001F4427">
            <w:pPr>
              <w:tabs>
                <w:tab w:val="center" w:pos="4320"/>
                <w:tab w:val="left" w:pos="6120"/>
                <w:tab w:val="right" w:pos="8640"/>
              </w:tabs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szCs w:val="22"/>
                <w:lang w:eastAsia="zh-CN"/>
              </w:rPr>
            </w:pPr>
            <w:r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szCs w:val="22"/>
                <w:lang w:eastAsia="zh-CN"/>
              </w:rPr>
              <w:t>项目信息</w:t>
            </w:r>
          </w:p>
        </w:tc>
      </w:tr>
      <w:tr w:rsidR="001F4427" w:rsidRPr="003C3F90" w14:paraId="19D7FAFF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1581417" w14:textId="77777777" w:rsidR="001F4427" w:rsidRPr="003C3F90" w:rsidRDefault="0061230C" w:rsidP="00B363E5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="00B363E5"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编号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B078075" w14:textId="57296F26" w:rsidR="001F4427" w:rsidRPr="003C3F90" w:rsidRDefault="00CA3C88" w:rsidP="001F4427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 w:rsidRPr="00CA3C88">
              <w:rPr>
                <w:rFonts w:ascii="微软雅黑" w:eastAsia="微软雅黑" w:hAnsi="微软雅黑" w:cs="Arial"/>
                <w:szCs w:val="22"/>
                <w:lang w:eastAsia="zh-CN"/>
              </w:rPr>
              <w:t>P5CNI00086</w:t>
            </w:r>
          </w:p>
        </w:tc>
      </w:tr>
      <w:tr w:rsidR="001F4427" w:rsidRPr="003C3F90" w14:paraId="6BD47A0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DC4D119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bookmarkStart w:id="0" w:name="OLE_LINK10"/>
            <w:bookmarkStart w:id="1" w:name="OLE_LINK11"/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项目名称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9651FF" w14:textId="46CE3170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Inno</w:t>
            </w:r>
            <w:r>
              <w:rPr>
                <w:rFonts w:ascii="微软雅黑" w:eastAsia="微软雅黑" w:hAnsi="微软雅黑"/>
                <w:color w:val="000000"/>
                <w:lang w:eastAsia="zh-CN"/>
              </w:rPr>
              <w:t>vent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MES</w:t>
            </w:r>
            <w:r w:rsidR="004639FD">
              <w:rPr>
                <w:rFonts w:ascii="微软雅黑" w:eastAsia="微软雅黑" w:hAnsi="微软雅黑" w:hint="eastAsia"/>
                <w:color w:val="000000"/>
                <w:lang w:eastAsia="zh-CN"/>
              </w:rPr>
              <w:t>二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期项目</w:t>
            </w:r>
          </w:p>
        </w:tc>
      </w:tr>
      <w:bookmarkEnd w:id="0"/>
      <w:bookmarkEnd w:id="1"/>
      <w:tr w:rsidR="001F4427" w:rsidRPr="003C3F90" w14:paraId="7F3295A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5A48F1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经理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FAD1CB2" w14:textId="05482133" w:rsidR="00E1371C" w:rsidRPr="003C3F90" w:rsidRDefault="00E750C3" w:rsidP="005D1275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2"/>
                <w:lang w:eastAsia="zh-CN"/>
              </w:rPr>
              <w:t>吴俊杰、</w:t>
            </w:r>
            <w:r w:rsidR="00CA3C88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钱骏</w:t>
            </w:r>
          </w:p>
        </w:tc>
      </w:tr>
      <w:tr w:rsidR="001F4427" w:rsidRPr="003C3F90" w14:paraId="2430C1ED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2A42253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最终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用户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DC5B153" w14:textId="50F59312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信达生物制药</w:t>
            </w:r>
          </w:p>
        </w:tc>
      </w:tr>
    </w:tbl>
    <w:p w14:paraId="7D8C75D7" w14:textId="77777777" w:rsidR="001F4427" w:rsidRPr="00A3173E" w:rsidRDefault="001F4427" w:rsidP="001F4427">
      <w:pPr>
        <w:rPr>
          <w:rFonts w:ascii="微软雅黑" w:eastAsia="微软雅黑" w:hAnsi="微软雅黑"/>
          <w:lang w:eastAsia="zh-CN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4"/>
        <w:gridCol w:w="7766"/>
      </w:tblGrid>
      <w:tr w:rsidR="001F4427" w:rsidRPr="003C3F90" w14:paraId="3E4022E6" w14:textId="77777777"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C0C0C0" w:fill="666666"/>
          </w:tcPr>
          <w:p w14:paraId="1091A3A8" w14:textId="38387813" w:rsidR="001F4427" w:rsidRPr="003C3F90" w:rsidRDefault="00933981" w:rsidP="00221B2D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调研</w:t>
            </w:r>
            <w:r w:rsidR="00221B2D"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信息</w:t>
            </w:r>
          </w:p>
        </w:tc>
      </w:tr>
      <w:tr w:rsidR="001F4427" w:rsidRPr="003C3F90" w14:paraId="0D40DFF7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</w:tcBorders>
          </w:tcPr>
          <w:p w14:paraId="3D87943E" w14:textId="5836DF3F" w:rsidR="001F4427" w:rsidRPr="003C3F90" w:rsidRDefault="00FA43E6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主题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</w:tcBorders>
          </w:tcPr>
          <w:p w14:paraId="154EDB54" w14:textId="1E5E63BF" w:rsidR="001F4427" w:rsidRPr="003C3F90" w:rsidRDefault="00B80B1B" w:rsidP="0027763A">
            <w:pPr>
              <w:ind w:right="440"/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</w:p>
        </w:tc>
      </w:tr>
      <w:tr w:rsidR="001F4427" w:rsidRPr="003C3F90" w14:paraId="60C1E561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  <w:bottom w:val="double" w:sz="4" w:space="0" w:color="auto"/>
            </w:tcBorders>
          </w:tcPr>
          <w:p w14:paraId="0CDCADEC" w14:textId="5C64A207" w:rsidR="001F4427" w:rsidRPr="003C3F90" w:rsidRDefault="00814FA7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地点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  <w:bottom w:val="double" w:sz="4" w:space="0" w:color="auto"/>
            </w:tcBorders>
          </w:tcPr>
          <w:p w14:paraId="360B0B6B" w14:textId="3633A6E4" w:rsidR="00A255F9" w:rsidRPr="00343906" w:rsidRDefault="00814FA7" w:rsidP="00343906">
            <w:pPr>
              <w:ind w:right="440"/>
              <w:jc w:val="both"/>
              <w:rPr>
                <w:rFonts w:ascii="微软雅黑" w:eastAsia="微软雅黑" w:hAnsi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苏州信达</w:t>
            </w:r>
          </w:p>
        </w:tc>
      </w:tr>
      <w:tr w:rsidR="00814FA7" w:rsidRPr="003C3F90" w14:paraId="10A1220B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527CD15" w14:textId="6711D866" w:rsidR="00AC27E6" w:rsidRDefault="00AC27E6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日期：0</w:t>
            </w:r>
            <w:r w:rsidR="00B80B1B">
              <w:rPr>
                <w:rFonts w:ascii="微软雅黑" w:eastAsia="微软雅黑" w:hAnsi="微软雅黑" w:cs="Arial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lang w:eastAsia="zh-CN"/>
              </w:rPr>
              <w:t>.</w:t>
            </w:r>
            <w:r w:rsidR="00E56510">
              <w:rPr>
                <w:rFonts w:ascii="微软雅黑" w:eastAsia="微软雅黑" w:hAnsi="微软雅黑" w:cs="Arial"/>
                <w:lang w:eastAsia="zh-CN"/>
              </w:rPr>
              <w:t>1</w:t>
            </w:r>
            <w:r w:rsidR="009A5FC3">
              <w:rPr>
                <w:rFonts w:ascii="微软雅黑" w:eastAsia="微软雅黑" w:hAnsi="微软雅黑" w:cs="Arial"/>
                <w:lang w:eastAsia="zh-CN"/>
              </w:rPr>
              <w:t>4</w:t>
            </w:r>
            <w:r>
              <w:rPr>
                <w:rFonts w:ascii="微软雅黑" w:eastAsia="微软雅黑" w:hAnsi="微软雅黑" w:cs="Arial"/>
                <w:lang w:eastAsia="zh-CN"/>
              </w:rPr>
              <w:t xml:space="preserve"> </w:t>
            </w:r>
            <w:r w:rsidR="00B80B1B"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>
              <w:rPr>
                <w:rFonts w:ascii="微软雅黑" w:eastAsia="微软雅黑" w:hAnsi="微软雅黑" w:cs="Arial" w:hint="eastAsia"/>
                <w:lang w:eastAsia="zh-CN"/>
              </w:rPr>
              <w:t>：</w:t>
            </w:r>
            <w:r w:rsidR="009A5FC3">
              <w:rPr>
                <w:rFonts w:ascii="微软雅黑" w:eastAsia="微软雅黑" w:hAnsi="微软雅黑" w:hint="eastAsia"/>
                <w:color w:val="000000"/>
                <w:lang w:eastAsia="zh-CN"/>
              </w:rPr>
              <w:t>物料转运</w:t>
            </w:r>
          </w:p>
          <w:p w14:paraId="4169EED1" w14:textId="4D34247C" w:rsidR="00814FA7" w:rsidRDefault="00814FA7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参与人：</w:t>
            </w:r>
          </w:p>
          <w:p w14:paraId="5C7BB379" w14:textId="1FD4606C" w:rsidR="00C95370" w:rsidRDefault="00551C68" w:rsidP="00AC27E6">
            <w:pPr>
              <w:rPr>
                <w:rFonts w:ascii="微软雅黑" w:eastAsia="微软雅黑" w:hAnsi="微软雅黑" w:cs="Arial"/>
                <w:lang w:eastAsia="zh-CN"/>
              </w:rPr>
            </w:pPr>
            <w:proofErr w:type="gramStart"/>
            <w:ins w:id="2" w:author="高江涛(Jiangtao Gao)" w:date="2022-09-20T10:11:00Z">
              <w:r>
                <w:rPr>
                  <w:rFonts w:ascii="微软雅黑" w:eastAsia="微软雅黑" w:hAnsi="微软雅黑" w:cs="Arial" w:hint="eastAsia"/>
                  <w:lang w:eastAsia="zh-CN"/>
                </w:rPr>
                <w:t>夏满欢</w:t>
              </w:r>
              <w:proofErr w:type="gramEnd"/>
              <w:r>
                <w:rPr>
                  <w:rFonts w:ascii="微软雅黑" w:eastAsia="微软雅黑" w:hAnsi="微软雅黑" w:cs="Arial" w:hint="eastAsia"/>
                  <w:lang w:eastAsia="zh-CN"/>
                </w:rPr>
                <w:t>（培养基）、李晨晖（</w:t>
              </w:r>
            </w:ins>
            <w:ins w:id="3" w:author="高江涛(Jiangtao Gao)" w:date="2022-09-20T10:12:00Z">
              <w:r>
                <w:rPr>
                  <w:rFonts w:ascii="微软雅黑" w:eastAsia="微软雅黑" w:hAnsi="微软雅黑" w:cs="Arial" w:hint="eastAsia"/>
                  <w:lang w:eastAsia="zh-CN"/>
                </w:rPr>
                <w:t>缓冲液</w:t>
              </w:r>
            </w:ins>
            <w:ins w:id="4" w:author="高江涛(Jiangtao Gao)" w:date="2022-09-20T10:11:00Z">
              <w:r>
                <w:rPr>
                  <w:rFonts w:ascii="微软雅黑" w:eastAsia="微软雅黑" w:hAnsi="微软雅黑" w:cs="Arial" w:hint="eastAsia"/>
                  <w:lang w:eastAsia="zh-CN"/>
                </w:rPr>
                <w:t>）</w:t>
              </w:r>
            </w:ins>
            <w:ins w:id="5" w:author="高江涛(Jiangtao Gao)" w:date="2022-09-20T10:12:00Z">
              <w:r>
                <w:rPr>
                  <w:rFonts w:ascii="微软雅黑" w:eastAsia="微软雅黑" w:hAnsi="微软雅黑" w:cs="Arial" w:hint="eastAsia"/>
                  <w:lang w:eastAsia="zh-CN"/>
                </w:rPr>
                <w:t>、</w:t>
              </w:r>
            </w:ins>
            <w:bookmarkStart w:id="6" w:name="_GoBack"/>
            <w:bookmarkEnd w:id="6"/>
            <w:r w:rsidR="00F74227" w:rsidRPr="00F74227">
              <w:rPr>
                <w:rFonts w:ascii="微软雅黑" w:eastAsia="微软雅黑" w:hAnsi="微软雅黑" w:cs="Arial" w:hint="eastAsia"/>
                <w:lang w:eastAsia="zh-CN"/>
              </w:rPr>
              <w:t>陈逗、高江涛、何赛</w:t>
            </w:r>
          </w:p>
        </w:tc>
      </w:tr>
    </w:tbl>
    <w:p w14:paraId="4BD98EAA" w14:textId="7D5821C4" w:rsidR="001F4427" w:rsidRDefault="001F4427" w:rsidP="001F4427">
      <w:pPr>
        <w:rPr>
          <w:rFonts w:ascii="微软雅黑" w:eastAsia="微软雅黑" w:hAnsi="微软雅黑"/>
          <w:lang w:eastAsia="zh-CN"/>
        </w:rPr>
      </w:pPr>
    </w:p>
    <w:p w14:paraId="6A8BC1EA" w14:textId="77777777" w:rsidR="00B270CD" w:rsidRPr="00B270CD" w:rsidRDefault="00B270CD" w:rsidP="001F4427">
      <w:pPr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</w:p>
    <w:p w14:paraId="3DE8C19D" w14:textId="43FF3DFA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p w14:paraId="255878B5" w14:textId="77777777" w:rsidR="0009050F" w:rsidRDefault="0009050F" w:rsidP="009B3DB1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  <w:sectPr w:rsidR="0009050F" w:rsidSect="00E66AB2">
          <w:headerReference w:type="default" r:id="rId8"/>
          <w:footerReference w:type="default" r:id="rId9"/>
          <w:pgSz w:w="12240" w:h="15840"/>
          <w:pgMar w:top="1440" w:right="994" w:bottom="1440" w:left="1440" w:header="720" w:footer="634" w:gutter="0"/>
          <w:cols w:space="720"/>
          <w:docGrid w:linePitch="299"/>
        </w:sectPr>
      </w:pPr>
    </w:p>
    <w:tbl>
      <w:tblPr>
        <w:tblW w:w="9923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23"/>
      </w:tblGrid>
      <w:tr w:rsidR="0009050F" w:rsidRPr="003C3F90" w14:paraId="3C66D8BD" w14:textId="77777777" w:rsidTr="003455C0">
        <w:trPr>
          <w:trHeight w:val="425"/>
        </w:trPr>
        <w:tc>
          <w:tcPr>
            <w:tcW w:w="9923" w:type="dxa"/>
            <w:shd w:val="clear" w:color="C0C0C0" w:fill="666666"/>
          </w:tcPr>
          <w:p w14:paraId="3FE7D86E" w14:textId="1A1A0C9B" w:rsidR="0009050F" w:rsidRPr="00C42DCC" w:rsidRDefault="0009050F" w:rsidP="00EE458B">
            <w:pPr>
              <w:jc w:val="center"/>
              <w:rPr>
                <w:rFonts w:ascii="微软雅黑" w:eastAsia="微软雅黑" w:hAnsi="微软雅黑" w:cs="Arial"/>
                <w:color w:val="FFFFFF"/>
                <w:lang w:eastAsia="zh-CN"/>
              </w:rPr>
            </w:pPr>
            <w:r w:rsidRPr="00C42DCC">
              <w:rPr>
                <w:rFonts w:ascii="微软雅黑" w:eastAsia="微软雅黑" w:hAnsi="微软雅黑" w:cs="Arial" w:hint="eastAsia"/>
                <w:color w:val="FFFFFF"/>
                <w:lang w:eastAsia="zh-CN"/>
              </w:rPr>
              <w:lastRenderedPageBreak/>
              <w:t>需求调研</w:t>
            </w:r>
          </w:p>
        </w:tc>
      </w:tr>
      <w:tr w:rsidR="0009050F" w:rsidRPr="003C3F90" w14:paraId="1997DFDF" w14:textId="77777777" w:rsidTr="003455C0">
        <w:trPr>
          <w:trHeight w:val="4966"/>
        </w:trPr>
        <w:tc>
          <w:tcPr>
            <w:tcW w:w="9923" w:type="dxa"/>
          </w:tcPr>
          <w:p w14:paraId="0CBCC237" w14:textId="462915EF" w:rsidR="00FA4B3F" w:rsidRDefault="00B80B1B" w:rsidP="00FA4B3F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22"/>
                <w:szCs w:val="22"/>
              </w:rPr>
              <w:t>专题</w:t>
            </w:r>
            <w:r w:rsidR="00FA4B3F">
              <w:rPr>
                <w:rFonts w:ascii="微软雅黑" w:eastAsia="微软雅黑" w:hAnsi="微软雅黑" w:cs="Calibri" w:hint="eastAsia"/>
                <w:sz w:val="22"/>
                <w:szCs w:val="22"/>
              </w:rPr>
              <w:t>：</w:t>
            </w:r>
            <w:r w:rsidR="007A2D35">
              <w:rPr>
                <w:rFonts w:ascii="微软雅黑" w:eastAsia="微软雅黑" w:hAnsi="微软雅黑" w:cs="Calibri" w:hint="eastAsia"/>
                <w:sz w:val="22"/>
                <w:szCs w:val="22"/>
              </w:rPr>
              <w:t>物料转运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778"/>
              <w:gridCol w:w="1119"/>
              <w:gridCol w:w="1458"/>
            </w:tblGrid>
            <w:tr w:rsidR="008F3012" w14:paraId="3A012904" w14:textId="77777777" w:rsidTr="00C867F3">
              <w:trPr>
                <w:trHeight w:val="371"/>
              </w:trPr>
              <w:tc>
                <w:tcPr>
                  <w:tcW w:w="678" w:type="dxa"/>
                </w:tcPr>
                <w:p w14:paraId="523AB90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31D958F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7A373CF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342AE13E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778" w:type="dxa"/>
                </w:tcPr>
                <w:p w14:paraId="6C0FD7C5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19" w:type="dxa"/>
                </w:tcPr>
                <w:p w14:paraId="36D58F03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39DC360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8F3012" w14:paraId="19DCE18C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5B38DB2C" w14:textId="1FEE1572" w:rsidR="00B80B1B" w:rsidRPr="00E36DA7" w:rsidRDefault="00E5651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71A6B414" w14:textId="78169CC7" w:rsidR="00B80B1B" w:rsidRPr="00E36DA7" w:rsidRDefault="00276DF5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培养基管道物料转运</w:t>
                  </w:r>
                </w:p>
              </w:tc>
              <w:tc>
                <w:tcPr>
                  <w:tcW w:w="1728" w:type="dxa"/>
                </w:tcPr>
                <w:p w14:paraId="23574BCB" w14:textId="1C3A02BD" w:rsidR="00B80B1B" w:rsidRPr="00E36DA7" w:rsidRDefault="00276DF5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上游在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PCS7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中输入溶液信息，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下游在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CS7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中核对信息无误后进行物料接收。实际操作中保险起见，还会进行电话核对。</w:t>
                  </w:r>
                </w:p>
              </w:tc>
              <w:tc>
                <w:tcPr>
                  <w:tcW w:w="2268" w:type="dxa"/>
                </w:tcPr>
                <w:p w14:paraId="2DE51225" w14:textId="37F5D24D" w:rsidR="00DC27E8" w:rsidRDefault="00276DF5" w:rsidP="00DC27E8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上游在培养基配置完成后，首先在P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CS7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系统中录入溶液信息，并核对是否可以进行转料，当确认可以转料后，在M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系统中，使用Pr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oduce Material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创建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一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个子批次库存。该子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批次跟使用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的配置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罐设备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进行绑定（产出子批次到设备）。</w:t>
                  </w:r>
                </w:p>
                <w:p w14:paraId="09816884" w14:textId="7B05D6CC" w:rsidR="00276DF5" w:rsidRPr="00E36DA7" w:rsidRDefault="00276DF5" w:rsidP="00DC27E8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下游物料接收时，首先在P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CS7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系统中确认</w:t>
                  </w:r>
                  <w:r w:rsidR="00F36D6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上游录入的溶液信息无误，当接收工作准备完成进行接收时，在M</w:t>
                  </w:r>
                  <w:r w:rsidR="00F36D6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 w:rsidR="00F36D6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中物料接收Phas</w:t>
                  </w:r>
                  <w:r w:rsidR="00F36D6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</w:t>
                  </w:r>
                  <w:r w:rsidR="00F36D6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进行接收，该Ph</w:t>
                  </w:r>
                  <w:r w:rsidR="00F36D6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ase</w:t>
                  </w:r>
                  <w:r w:rsidR="00F36D6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根据配置罐的设备I</w:t>
                  </w:r>
                  <w:r w:rsidR="00F36D6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D</w:t>
                  </w:r>
                  <w:r w:rsidR="00F36D6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索引到上游产出的子批次，对整个子批次进行接收。</w:t>
                  </w:r>
                </w:p>
              </w:tc>
              <w:tc>
                <w:tcPr>
                  <w:tcW w:w="778" w:type="dxa"/>
                </w:tcPr>
                <w:p w14:paraId="63744344" w14:textId="4F316852" w:rsidR="00B80B1B" w:rsidRPr="00E36DA7" w:rsidRDefault="00276DF5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7E456C07" w14:textId="1C37325D" w:rsidR="00B80B1B" w:rsidRPr="00E36DA7" w:rsidRDefault="00D82E8A" w:rsidP="00735B0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D82E8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58" w:type="dxa"/>
                </w:tcPr>
                <w:p w14:paraId="484E5110" w14:textId="710BF27F" w:rsidR="00B80B1B" w:rsidRPr="00E36DA7" w:rsidRDefault="007B08FD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是否需要M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进行校期管理</w:t>
                  </w:r>
                  <w:proofErr w:type="gramEnd"/>
                </w:p>
              </w:tc>
            </w:tr>
            <w:tr w:rsidR="00276DF5" w14:paraId="57541C49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ECCDF51" w14:textId="0803CA7D" w:rsidR="00276DF5" w:rsidRPr="00E36DA7" w:rsidRDefault="00276DF5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68" w:type="dxa"/>
                </w:tcPr>
                <w:p w14:paraId="049FE5F8" w14:textId="42D43142" w:rsidR="00276DF5" w:rsidRPr="00E36DA7" w:rsidRDefault="00276DF5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缓冲液管道物料转运</w:t>
                  </w:r>
                </w:p>
              </w:tc>
              <w:tc>
                <w:tcPr>
                  <w:tcW w:w="1728" w:type="dxa"/>
                </w:tcPr>
                <w:p w14:paraId="05460FC6" w14:textId="0E5C4920" w:rsidR="00276DF5" w:rsidRPr="00E36DA7" w:rsidRDefault="00276DF5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上游在</w:t>
                  </w:r>
                  <w:proofErr w:type="spellStart"/>
                  <w:r w:rsidR="0095383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Del</w:t>
                  </w:r>
                  <w:r w:rsidR="00953838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taV</w:t>
                  </w:r>
                  <w:proofErr w:type="spell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中输入溶液信息，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下游在</w:t>
                  </w:r>
                  <w:proofErr w:type="spellStart"/>
                  <w:proofErr w:type="gramEnd"/>
                  <w:r w:rsidR="00953838" w:rsidRPr="00953838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DeltaV</w:t>
                  </w:r>
                  <w:proofErr w:type="spell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中核对信息无误后进行物料接收。实际操作中保险起见，还会进行电话核对。</w:t>
                  </w:r>
                </w:p>
              </w:tc>
              <w:tc>
                <w:tcPr>
                  <w:tcW w:w="2268" w:type="dxa"/>
                </w:tcPr>
                <w:p w14:paraId="6D1FA2A3" w14:textId="227E7CA6" w:rsidR="005F15B6" w:rsidRDefault="005F15B6" w:rsidP="005F15B6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对于大部分缓存液，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上游在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缓存液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配置完成后，首先在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Del</w:t>
                  </w:r>
                  <w:r w:rsidR="00522723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ta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系统中录入溶液信息，并核对是否可以进行转料，当确认可以转料后，在MES系统中，使用Produce Material创建</w:t>
                  </w:r>
                  <w:proofErr w:type="gramStart"/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一</w:t>
                  </w:r>
                  <w:proofErr w:type="gramEnd"/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个子批次库存。该子</w:t>
                  </w:r>
                  <w:proofErr w:type="gramStart"/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批次跟使用</w:t>
                  </w:r>
                  <w:proofErr w:type="gramEnd"/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暂存</w:t>
                  </w:r>
                  <w:proofErr w:type="gramStart"/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罐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设备</w:t>
                  </w:r>
                  <w:proofErr w:type="gramEnd"/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进行绑定（产出子批次到设备）。</w:t>
                  </w:r>
                  <w:r w:rsidR="00142AC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该子批次的</w:t>
                  </w:r>
                  <w:proofErr w:type="gramStart"/>
                  <w:r w:rsidR="00142AC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校期来自</w:t>
                  </w:r>
                  <w:proofErr w:type="spellStart"/>
                  <w:proofErr w:type="gramEnd"/>
                  <w:r w:rsidR="00142AC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De</w:t>
                  </w:r>
                  <w:r w:rsidR="00142AC3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ltaV</w:t>
                  </w:r>
                  <w:proofErr w:type="spellEnd"/>
                  <w:r w:rsidR="00142AC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设备，需要精确到秒。</w:t>
                  </w:r>
                </w:p>
                <w:p w14:paraId="3B0897C6" w14:textId="2B9F5F91" w:rsidR="00276DF5" w:rsidRPr="00E36DA7" w:rsidRDefault="005F15B6" w:rsidP="005F15B6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下游物料接收时，首先在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Del</w:t>
                  </w:r>
                  <w:r w:rsidR="00522723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ta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系统中确认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暂存罐中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溶液信息无误，当接收工作准备完成进行接收时，在MES中物料接收Phase进行接收，该Phase根据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暂存罐</w:t>
                  </w:r>
                  <w:r w:rsidRPr="005F15B6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的设备ID索引到上游产出的子批次，对整个子批次进行接收。</w:t>
                  </w:r>
                </w:p>
              </w:tc>
              <w:tc>
                <w:tcPr>
                  <w:tcW w:w="778" w:type="dxa"/>
                </w:tcPr>
                <w:p w14:paraId="53B347AB" w14:textId="0BBE33DA" w:rsidR="00276DF5" w:rsidRPr="00E36DA7" w:rsidRDefault="00F36D6E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1FD14291" w14:textId="50C40032" w:rsidR="00276DF5" w:rsidRPr="00E36DA7" w:rsidRDefault="00D82E8A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D82E8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58" w:type="dxa"/>
                </w:tcPr>
                <w:p w14:paraId="39F3672E" w14:textId="19AE3125" w:rsidR="00276DF5" w:rsidRPr="00E36DA7" w:rsidRDefault="007B08FD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校期精确到秒</w:t>
                  </w:r>
                  <w:r w:rsidR="0020611C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的设计</w:t>
                  </w:r>
                </w:p>
              </w:tc>
            </w:tr>
            <w:tr w:rsidR="00F36D6E" w14:paraId="39AAEEDC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113A6252" w14:textId="19B93FD0" w:rsidR="00F36D6E" w:rsidRDefault="005F15B6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lastRenderedPageBreak/>
                    <w:t>3</w:t>
                  </w:r>
                </w:p>
              </w:tc>
              <w:tc>
                <w:tcPr>
                  <w:tcW w:w="1668" w:type="dxa"/>
                </w:tcPr>
                <w:p w14:paraId="07DAA73A" w14:textId="44654437" w:rsidR="00F36D6E" w:rsidRDefault="00F36D6E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缓存液场景1：氢氧化钠溶液</w:t>
                  </w:r>
                </w:p>
              </w:tc>
              <w:tc>
                <w:tcPr>
                  <w:tcW w:w="1728" w:type="dxa"/>
                </w:tcPr>
                <w:p w14:paraId="6A4E21D4" w14:textId="43BE3DE8" w:rsidR="00F36D6E" w:rsidRDefault="00DE0FD2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氢氧化钠配置完成后储存在暂存罐中，会有多个工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单同时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使用该溶液</w:t>
                  </w:r>
                </w:p>
              </w:tc>
              <w:tc>
                <w:tcPr>
                  <w:tcW w:w="2268" w:type="dxa"/>
                </w:tcPr>
                <w:p w14:paraId="52749FFA" w14:textId="6B597798" w:rsidR="00F36D6E" w:rsidRPr="00E36DA7" w:rsidRDefault="00522723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对于氢氧化钠</w:t>
                  </w:r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，会有多个工</w:t>
                  </w:r>
                  <w:proofErr w:type="gramStart"/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单</w:t>
                  </w:r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同时</w:t>
                  </w:r>
                  <w:proofErr w:type="gramEnd"/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使用该溶液，当上游配置完成时产出子批次到暂存罐后，下游多个工单在开始使用时通过Ide</w:t>
                  </w:r>
                  <w:r w:rsidR="00A7794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ntify Sublot, </w:t>
                  </w:r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根据暂存罐</w:t>
                  </w:r>
                  <w:proofErr w:type="gramStart"/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索引到氢氧化钠</w:t>
                  </w:r>
                  <w:proofErr w:type="gramEnd"/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子批次，并</w:t>
                  </w:r>
                  <w:proofErr w:type="gramStart"/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检查校期等</w:t>
                  </w:r>
                  <w:proofErr w:type="gramEnd"/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信息，该Ph</w:t>
                  </w:r>
                  <w:r w:rsidR="00A7794E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ase</w:t>
                  </w:r>
                  <w:r w:rsidR="00A7794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并不会将子批次绑定到工单中</w:t>
                  </w:r>
                  <w:r w:rsidR="00DE0FD2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。工单使用完成时，通过Ac</w:t>
                  </w:r>
                  <w:r w:rsidR="00DE0FD2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c</w:t>
                  </w:r>
                  <w:r w:rsidR="00DE0FD2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ou</w:t>
                  </w:r>
                  <w:r w:rsidR="00DE0FD2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nt Sublot</w:t>
                  </w:r>
                  <w:r w:rsidR="00DE0FD2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输入使用量进行子批次扣账，多个工单只要不同时操作即可完成子批次分部消耗。</w:t>
                  </w:r>
                </w:p>
              </w:tc>
              <w:tc>
                <w:tcPr>
                  <w:tcW w:w="778" w:type="dxa"/>
                </w:tcPr>
                <w:p w14:paraId="5F2A0B1E" w14:textId="3072C1E1" w:rsidR="00F36D6E" w:rsidRDefault="00DE0FD2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1119" w:type="dxa"/>
                </w:tcPr>
                <w:p w14:paraId="6AF95ACF" w14:textId="3A78DA84" w:rsidR="00F36D6E" w:rsidRPr="00E36DA7" w:rsidRDefault="00D82E8A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D82E8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58" w:type="dxa"/>
                </w:tcPr>
                <w:p w14:paraId="7B1D9A07" w14:textId="77777777" w:rsidR="00F36D6E" w:rsidRDefault="00F36D6E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276DF5" w14:paraId="2AD96701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7B9A6F98" w14:textId="75E53618" w:rsidR="00276DF5" w:rsidRPr="00E36DA7" w:rsidRDefault="005F15B6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68" w:type="dxa"/>
                </w:tcPr>
                <w:p w14:paraId="6EB82236" w14:textId="130B499A" w:rsidR="00276DF5" w:rsidRDefault="00F36D6E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缓存液场景2：土温溶液</w:t>
                  </w:r>
                  <w:r w:rsidR="0052272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超滤洗滤液</w:t>
                  </w:r>
                </w:p>
              </w:tc>
              <w:tc>
                <w:tcPr>
                  <w:tcW w:w="1728" w:type="dxa"/>
                </w:tcPr>
                <w:p w14:paraId="29056588" w14:textId="446555AB" w:rsidR="00276DF5" w:rsidRPr="00E36DA7" w:rsidRDefault="00522723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超滤洗滤液会从暂存罐中取出一部分装入容器中，手写标签，用于土温溶液的制备</w:t>
                  </w:r>
                </w:p>
              </w:tc>
              <w:tc>
                <w:tcPr>
                  <w:tcW w:w="2268" w:type="dxa"/>
                </w:tcPr>
                <w:p w14:paraId="6A62B2F3" w14:textId="41654A44" w:rsidR="00276DF5" w:rsidRDefault="00522723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使用A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S</w:t>
                  </w:r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，该A</w:t>
                  </w:r>
                  <w:r w:rsidR="00E95D2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S</w:t>
                  </w:r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可以扫描设备I</w:t>
                  </w:r>
                  <w:r w:rsidR="00E95D2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D</w:t>
                  </w:r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获取子批次编号，对上游产出的洗滤液分解出一个新的子批次，分解出的</w:t>
                  </w:r>
                  <w:proofErr w:type="gramStart"/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新子批次</w:t>
                  </w:r>
                  <w:proofErr w:type="gramEnd"/>
                  <w:r w:rsidR="00E95D2A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不再跟设备绑定。</w:t>
                  </w:r>
                  <w:proofErr w:type="gramStart"/>
                  <w:r w:rsidR="007B08FD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新子批次</w:t>
                  </w:r>
                  <w:proofErr w:type="gramEnd"/>
                  <w:r w:rsidR="007B08FD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将打印出标签，标签中</w:t>
                  </w:r>
                  <w:proofErr w:type="gramStart"/>
                  <w:r w:rsidR="007B08FD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包含校期信息</w:t>
                  </w:r>
                  <w:proofErr w:type="gramEnd"/>
                  <w:r w:rsidR="007B08FD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，精确到分钟。</w:t>
                  </w:r>
                </w:p>
                <w:p w14:paraId="4F14EC3F" w14:textId="3904D4EC" w:rsidR="00E95D2A" w:rsidRPr="00E36DA7" w:rsidRDefault="00E95D2A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原子批次将用于下游纯化，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新子批次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将用于制备土温溶液。</w:t>
                  </w:r>
                </w:p>
              </w:tc>
              <w:tc>
                <w:tcPr>
                  <w:tcW w:w="778" w:type="dxa"/>
                </w:tcPr>
                <w:p w14:paraId="70B7FE8E" w14:textId="1D135E25" w:rsidR="00276DF5" w:rsidRPr="00E36DA7" w:rsidRDefault="00F36D6E" w:rsidP="00276DF5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AS</w:t>
                  </w:r>
                </w:p>
              </w:tc>
              <w:tc>
                <w:tcPr>
                  <w:tcW w:w="1119" w:type="dxa"/>
                </w:tcPr>
                <w:p w14:paraId="5DAD8D56" w14:textId="2A10FDBC" w:rsidR="00276DF5" w:rsidRPr="00E36DA7" w:rsidRDefault="00D82E8A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D82E8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458" w:type="dxa"/>
                </w:tcPr>
                <w:p w14:paraId="661410E7" w14:textId="77777777" w:rsidR="00276DF5" w:rsidRDefault="00276DF5" w:rsidP="00276DF5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F36D6E" w14:paraId="15913AD0" w14:textId="77777777" w:rsidTr="00C867F3">
              <w:trPr>
                <w:trHeight w:val="354"/>
              </w:trPr>
              <w:tc>
                <w:tcPr>
                  <w:tcW w:w="678" w:type="dxa"/>
                </w:tcPr>
                <w:p w14:paraId="2383A32D" w14:textId="7704F6DD" w:rsidR="00F36D6E" w:rsidRDefault="005F15B6" w:rsidP="00F36D6E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668" w:type="dxa"/>
                </w:tcPr>
                <w:p w14:paraId="0C17BF9B" w14:textId="1D82008E" w:rsidR="00F36D6E" w:rsidRDefault="00F36D6E" w:rsidP="00F36D6E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异常场景：</w:t>
                  </w:r>
                  <w:r w:rsidR="0058254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</w:t>
                  </w:r>
                  <w:proofErr w:type="gramStart"/>
                  <w:r w:rsidR="0058254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溶液工</w:t>
                  </w:r>
                  <w:proofErr w:type="gramEnd"/>
                  <w:r w:rsidR="00582548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单工单复制</w:t>
                  </w:r>
                </w:p>
              </w:tc>
              <w:tc>
                <w:tcPr>
                  <w:tcW w:w="1728" w:type="dxa"/>
                </w:tcPr>
                <w:p w14:paraId="061E5103" w14:textId="5FB9CB77" w:rsidR="00F36D6E" w:rsidRPr="00E36DA7" w:rsidRDefault="003718F9" w:rsidP="00F36D6E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2268" w:type="dxa"/>
                </w:tcPr>
                <w:p w14:paraId="5416A04D" w14:textId="40AD3E75" w:rsidR="00F36D6E" w:rsidRPr="00E36DA7" w:rsidRDefault="003718F9" w:rsidP="00F36D6E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上游工单因为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异常场景第一次配置报废使用工单复制工单配置第二次是，即批号D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SXXXX-WXX-02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时，根据流程，应该先将D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SXXX-WXX-01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工单报废并将产出的子批次也进行报废处理。假如人为原因忘记报废时，则在下游接收时会在列表中看到-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01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和-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02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的两个子批次，操作员工需要选择-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02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子批次（系统校验只能选择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一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个子批次）</w:t>
                  </w:r>
                </w:p>
              </w:tc>
              <w:tc>
                <w:tcPr>
                  <w:tcW w:w="778" w:type="dxa"/>
                </w:tcPr>
                <w:p w14:paraId="03109D5E" w14:textId="4D27CC1D" w:rsidR="00F36D6E" w:rsidRPr="00E36DA7" w:rsidRDefault="003718F9" w:rsidP="00F36D6E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1119" w:type="dxa"/>
                </w:tcPr>
                <w:p w14:paraId="2F71C823" w14:textId="63538EF5" w:rsidR="00F36D6E" w:rsidRPr="00E36DA7" w:rsidRDefault="00D82E8A" w:rsidP="00F36D6E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D82E8A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58" w:type="dxa"/>
                </w:tcPr>
                <w:p w14:paraId="3B17A7E8" w14:textId="77777777" w:rsidR="00F36D6E" w:rsidRDefault="00F36D6E" w:rsidP="00F36D6E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</w:tbl>
          <w:p w14:paraId="5095B043" w14:textId="7F946876" w:rsidR="00F30E3D" w:rsidRPr="000700E3" w:rsidRDefault="00F30E3D" w:rsidP="000700E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</w:p>
        </w:tc>
      </w:tr>
    </w:tbl>
    <w:p w14:paraId="43184CD1" w14:textId="0AD81AC5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sectPr w:rsidR="0009050F" w:rsidSect="003455C0">
      <w:pgSz w:w="12240" w:h="15840"/>
      <w:pgMar w:top="1440" w:right="994" w:bottom="1440" w:left="1440" w:header="720" w:footer="6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B4518" w14:textId="77777777" w:rsidR="00F40237" w:rsidRDefault="00F40237">
      <w:r>
        <w:separator/>
      </w:r>
    </w:p>
  </w:endnote>
  <w:endnote w:type="continuationSeparator" w:id="0">
    <w:p w14:paraId="689B585C" w14:textId="77777777" w:rsidR="00F40237" w:rsidRDefault="00F4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700"/>
      <w:gridCol w:w="3240"/>
    </w:tblGrid>
    <w:tr w:rsidR="00EE458B" w:rsidRPr="003467A8" w14:paraId="1394B00C" w14:textId="77777777">
      <w:tc>
        <w:tcPr>
          <w:tcW w:w="3780" w:type="dxa"/>
        </w:tcPr>
        <w:p w14:paraId="663CC1A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  <w:p w14:paraId="43DDAB50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Document Class:  </w:t>
          </w:r>
        </w:p>
      </w:tc>
      <w:tc>
        <w:tcPr>
          <w:tcW w:w="2700" w:type="dxa"/>
        </w:tcPr>
        <w:p w14:paraId="2A01E3C5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b/>
              <w:bCs/>
              <w:sz w:val="20"/>
            </w:rPr>
          </w:pPr>
          <w:r w:rsidRPr="003467A8">
            <w:rPr>
              <w:rFonts w:ascii="Arial" w:hAnsi="Arial"/>
              <w:noProof/>
              <w:sz w:val="20"/>
              <w:lang w:eastAsia="zh-CN"/>
            </w:rPr>
            <w:drawing>
              <wp:inline distT="0" distB="0" distL="0" distR="0" wp14:anchorId="5C1FCD4E" wp14:editId="4B14165B">
                <wp:extent cx="600075" cy="323850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258BCFE3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</w:p>
        <w:p w14:paraId="7FB310B3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Template Rev:  </w:t>
          </w:r>
          <w:r>
            <w:rPr>
              <w:rFonts w:ascii="Arial" w:hAnsi="Arial"/>
              <w:color w:val="000000"/>
            </w:rPr>
            <w:fldChar w:fldCharType="begin"/>
          </w:r>
          <w:r>
            <w:rPr>
              <w:rFonts w:ascii="Arial" w:hAnsi="Arial"/>
              <w:color w:val="000000"/>
            </w:rPr>
            <w:instrText xml:space="preserve"> DOCPROPERTY  TemplateVersion  \* MERGEFORMAT </w:instrText>
          </w:r>
          <w:r>
            <w:rPr>
              <w:rFonts w:ascii="Arial" w:hAnsi="Arial"/>
              <w:color w:val="000000"/>
            </w:rPr>
            <w:fldChar w:fldCharType="separate"/>
          </w:r>
          <w:r>
            <w:rPr>
              <w:rFonts w:ascii="Arial" w:hAnsi="Arial"/>
              <w:color w:val="000000"/>
            </w:rPr>
            <w:t>V1.0.1</w:t>
          </w:r>
          <w:r>
            <w:rPr>
              <w:rFonts w:ascii="Arial" w:hAnsi="Arial"/>
              <w:color w:val="000000"/>
            </w:rPr>
            <w:fldChar w:fldCharType="end"/>
          </w:r>
        </w:p>
      </w:tc>
    </w:tr>
    <w:tr w:rsidR="00EE458B" w:rsidRPr="003467A8" w14:paraId="0B1EC03F" w14:textId="77777777">
      <w:tc>
        <w:tcPr>
          <w:tcW w:w="9720" w:type="dxa"/>
          <w:gridSpan w:val="3"/>
        </w:tcPr>
        <w:p w14:paraId="4A326A2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File:  </w:t>
          </w:r>
          <w:bookmarkStart w:id="7" w:name="Local_File_Name"/>
          <w:bookmarkEnd w:id="7"/>
          <w:r w:rsidRPr="003467A8">
            <w:rPr>
              <w:rFonts w:ascii="Arial" w:hAnsi="Arial"/>
              <w:iCs/>
              <w:sz w:val="20"/>
            </w:rPr>
            <w:fldChar w:fldCharType="begin"/>
          </w:r>
          <w:r w:rsidRPr="003467A8">
            <w:rPr>
              <w:rFonts w:ascii="Arial" w:hAnsi="Arial"/>
              <w:iCs/>
              <w:sz w:val="20"/>
            </w:rPr>
            <w:instrText xml:space="preserve"> REF  Local_File_Name  \* MERGEFORMAT </w:instrText>
          </w:r>
          <w:r w:rsidRPr="003467A8">
            <w:rPr>
              <w:rFonts w:ascii="Arial" w:hAnsi="Arial"/>
              <w:iCs/>
              <w:sz w:val="20"/>
            </w:rPr>
            <w:fldChar w:fldCharType="end"/>
          </w:r>
        </w:p>
      </w:tc>
    </w:tr>
    <w:tr w:rsidR="00EE458B" w:rsidRPr="003467A8" w14:paraId="7346C94E" w14:textId="77777777">
      <w:tc>
        <w:tcPr>
          <w:tcW w:w="3780" w:type="dxa"/>
        </w:tcPr>
        <w:p w14:paraId="35C1EA35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</w:tc>
      <w:tc>
        <w:tcPr>
          <w:tcW w:w="2700" w:type="dxa"/>
        </w:tcPr>
        <w:p w14:paraId="6B42CB5E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i/>
              <w:sz w:val="20"/>
              <w:u w:val="single"/>
            </w:rPr>
          </w:pPr>
          <w:r w:rsidRPr="003467A8">
            <w:rPr>
              <w:rFonts w:ascii="Arial" w:hAnsi="Arial"/>
              <w:b/>
              <w:bCs/>
              <w:i/>
              <w:sz w:val="20"/>
              <w:u w:val="single"/>
            </w:rPr>
            <w:t>Confidential Information</w:t>
          </w:r>
        </w:p>
      </w:tc>
      <w:tc>
        <w:tcPr>
          <w:tcW w:w="3240" w:type="dxa"/>
        </w:tcPr>
        <w:p w14:paraId="7C80C65D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Page: 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PAGE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  <w:r w:rsidRPr="003467A8">
            <w:rPr>
              <w:rFonts w:ascii="Arial" w:hAnsi="Arial"/>
              <w:sz w:val="20"/>
            </w:rPr>
            <w:t>/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NUMPAGES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</w:p>
      </w:tc>
    </w:tr>
  </w:tbl>
  <w:p w14:paraId="7DA5A859" w14:textId="77777777" w:rsidR="00EE458B" w:rsidRDefault="00EE458B" w:rsidP="004700D5">
    <w:pPr>
      <w:autoSpaceDE w:val="0"/>
      <w:autoSpaceDN w:val="0"/>
      <w:adjustRightInd w:val="0"/>
      <w:spacing w:after="240"/>
      <w:jc w:val="center"/>
      <w:rPr>
        <w:rFonts w:ascii="Helv" w:hAnsi="Helv" w:cs="Helv"/>
        <w:b/>
        <w:bCs/>
        <w:color w:val="000000"/>
        <w:szCs w:val="22"/>
      </w:rPr>
    </w:pPr>
    <w:r>
      <w:rPr>
        <w:rFonts w:ascii="Helv" w:hAnsi="Helv" w:cs="Helv"/>
        <w:b/>
        <w:bCs/>
        <w:color w:val="000000"/>
        <w:szCs w:val="22"/>
      </w:rPr>
      <w:t>Copyright © 2018 Rockwell Automation, Inc. All Rights Reserved.</w:t>
    </w:r>
  </w:p>
  <w:p w14:paraId="573857A4" w14:textId="77777777" w:rsidR="00EE458B" w:rsidRPr="001F4427" w:rsidRDefault="00EE458B" w:rsidP="001F4427">
    <w:pPr>
      <w:pStyle w:val="a9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3CDC7" w14:textId="77777777" w:rsidR="00F40237" w:rsidRDefault="00F40237">
      <w:r>
        <w:separator/>
      </w:r>
    </w:p>
  </w:footnote>
  <w:footnote w:type="continuationSeparator" w:id="0">
    <w:p w14:paraId="3177B1AD" w14:textId="77777777" w:rsidR="00F40237" w:rsidRDefault="00F4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9608" w14:textId="4DC54EBF" w:rsidR="00EE458B" w:rsidRPr="005D5AF1" w:rsidRDefault="00EE458B" w:rsidP="006253EC">
    <w:pPr>
      <w:pStyle w:val="aa"/>
      <w:tabs>
        <w:tab w:val="center" w:pos="4867"/>
        <w:tab w:val="left" w:pos="6120"/>
        <w:tab w:val="right" w:pos="9734"/>
      </w:tabs>
      <w:ind w:right="72"/>
      <w:rPr>
        <w:rFonts w:ascii="微软雅黑" w:eastAsia="微软雅黑" w:hAnsi="微软雅黑"/>
      </w:rPr>
    </w:pPr>
    <w:r w:rsidRPr="00CA3C88">
      <w:rPr>
        <w:rFonts w:ascii="微软雅黑" w:eastAsia="微软雅黑" w:hAnsi="微软雅黑"/>
        <w:noProof/>
      </w:rPr>
      <w:drawing>
        <wp:inline distT="0" distB="0" distL="0" distR="0" wp14:anchorId="70C00DD2" wp14:editId="526020A8">
          <wp:extent cx="1188720" cy="357731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001" cy="36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ab/>
      <w:t xml:space="preserve">                                              </w:t>
    </w:r>
    <w:r>
      <w:rPr>
        <w:rFonts w:ascii="微软雅黑" w:eastAsia="微软雅黑" w:hAnsi="微软雅黑"/>
      </w:rPr>
      <w:tab/>
    </w:r>
    <w:r w:rsidRPr="005D5AF1">
      <w:rPr>
        <w:rFonts w:ascii="微软雅黑" w:eastAsia="微软雅黑" w:hAnsi="微软雅黑"/>
        <w:noProof/>
        <w:sz w:val="20"/>
        <w:lang w:eastAsia="zh-CN"/>
      </w:rPr>
      <w:drawing>
        <wp:inline distT="0" distB="0" distL="0" distR="0" wp14:anchorId="0DF6F8D2" wp14:editId="56B4409E">
          <wp:extent cx="1495425" cy="3524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9B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3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40C7558"/>
    <w:multiLevelType w:val="hybridMultilevel"/>
    <w:tmpl w:val="CE202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51DC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DAA"/>
    <w:multiLevelType w:val="hybridMultilevel"/>
    <w:tmpl w:val="875C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643D"/>
    <w:multiLevelType w:val="hybridMultilevel"/>
    <w:tmpl w:val="97D40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A59"/>
    <w:multiLevelType w:val="hybridMultilevel"/>
    <w:tmpl w:val="A89874C4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90E"/>
    <w:multiLevelType w:val="hybridMultilevel"/>
    <w:tmpl w:val="5A447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557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40D82"/>
    <w:multiLevelType w:val="hybridMultilevel"/>
    <w:tmpl w:val="879E28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3F4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F08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A76"/>
    <w:multiLevelType w:val="hybridMultilevel"/>
    <w:tmpl w:val="881AC58A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6B7"/>
    <w:multiLevelType w:val="hybridMultilevel"/>
    <w:tmpl w:val="23503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D5E0B"/>
    <w:multiLevelType w:val="hybridMultilevel"/>
    <w:tmpl w:val="35C8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2044F3"/>
    <w:multiLevelType w:val="hybridMultilevel"/>
    <w:tmpl w:val="B70611EA"/>
    <w:lvl w:ilvl="0" w:tplc="23EA3D20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128C"/>
    <w:multiLevelType w:val="hybridMultilevel"/>
    <w:tmpl w:val="78887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C8B"/>
    <w:multiLevelType w:val="hybridMultilevel"/>
    <w:tmpl w:val="A1A2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A16EE"/>
    <w:multiLevelType w:val="hybridMultilevel"/>
    <w:tmpl w:val="D162244E"/>
    <w:lvl w:ilvl="0" w:tplc="014E64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15BB8"/>
    <w:multiLevelType w:val="hybridMultilevel"/>
    <w:tmpl w:val="BC5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DF5573"/>
    <w:multiLevelType w:val="hybridMultilevel"/>
    <w:tmpl w:val="AB2C4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517A4"/>
    <w:multiLevelType w:val="hybridMultilevel"/>
    <w:tmpl w:val="58DA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32AA"/>
    <w:multiLevelType w:val="hybridMultilevel"/>
    <w:tmpl w:val="BC92E22C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BF8BF08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5606A"/>
    <w:multiLevelType w:val="hybridMultilevel"/>
    <w:tmpl w:val="0BE0F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B49FF"/>
    <w:multiLevelType w:val="hybridMultilevel"/>
    <w:tmpl w:val="D06A3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E4B"/>
    <w:multiLevelType w:val="hybridMultilevel"/>
    <w:tmpl w:val="4CA4B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13683"/>
    <w:multiLevelType w:val="hybridMultilevel"/>
    <w:tmpl w:val="09E26C1A"/>
    <w:lvl w:ilvl="0" w:tplc="1BF85F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C1C"/>
    <w:multiLevelType w:val="hybridMultilevel"/>
    <w:tmpl w:val="2F82F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CA3A5A"/>
    <w:multiLevelType w:val="hybridMultilevel"/>
    <w:tmpl w:val="C30076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764319"/>
    <w:multiLevelType w:val="hybridMultilevel"/>
    <w:tmpl w:val="CD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163A"/>
    <w:multiLevelType w:val="hybridMultilevel"/>
    <w:tmpl w:val="CE2022C2"/>
    <w:lvl w:ilvl="0" w:tplc="8DE4F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2B0D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751F"/>
    <w:multiLevelType w:val="hybridMultilevel"/>
    <w:tmpl w:val="E5300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866A40"/>
    <w:multiLevelType w:val="hybridMultilevel"/>
    <w:tmpl w:val="F42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E049B"/>
    <w:multiLevelType w:val="hybridMultilevel"/>
    <w:tmpl w:val="3BBAC5E4"/>
    <w:lvl w:ilvl="0" w:tplc="8D9895DA">
      <w:start w:val="1"/>
      <w:numFmt w:val="decimal"/>
      <w:lvlText w:val="%1）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F0C5A"/>
    <w:multiLevelType w:val="hybridMultilevel"/>
    <w:tmpl w:val="340ADEA8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96D74"/>
    <w:multiLevelType w:val="hybridMultilevel"/>
    <w:tmpl w:val="FA0E7D42"/>
    <w:lvl w:ilvl="0" w:tplc="7D40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1A48"/>
    <w:multiLevelType w:val="hybridMultilevel"/>
    <w:tmpl w:val="CFB4D2DE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16478"/>
    <w:multiLevelType w:val="hybridMultilevel"/>
    <w:tmpl w:val="BC92E22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A6516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B0611"/>
    <w:multiLevelType w:val="hybridMultilevel"/>
    <w:tmpl w:val="34306B62"/>
    <w:lvl w:ilvl="0" w:tplc="75C0AA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7821"/>
    <w:multiLevelType w:val="hybridMultilevel"/>
    <w:tmpl w:val="B2F035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36B34"/>
    <w:multiLevelType w:val="hybridMultilevel"/>
    <w:tmpl w:val="3E3853B4"/>
    <w:lvl w:ilvl="0" w:tplc="83442ADA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2" w15:restartNumberingAfterBreak="0">
    <w:nsid w:val="7A124FCF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5E05"/>
    <w:multiLevelType w:val="hybridMultilevel"/>
    <w:tmpl w:val="7E166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1"/>
  </w:num>
  <w:num w:numId="3">
    <w:abstractNumId w:val="11"/>
  </w:num>
  <w:num w:numId="4">
    <w:abstractNumId w:val="40"/>
  </w:num>
  <w:num w:numId="5">
    <w:abstractNumId w:val="6"/>
  </w:num>
  <w:num w:numId="6">
    <w:abstractNumId w:val="24"/>
  </w:num>
  <w:num w:numId="7">
    <w:abstractNumId w:val="4"/>
  </w:num>
  <w:num w:numId="8">
    <w:abstractNumId w:val="43"/>
  </w:num>
  <w:num w:numId="9">
    <w:abstractNumId w:val="27"/>
  </w:num>
  <w:num w:numId="10">
    <w:abstractNumId w:val="15"/>
  </w:num>
  <w:num w:numId="11">
    <w:abstractNumId w:val="13"/>
  </w:num>
  <w:num w:numId="12">
    <w:abstractNumId w:val="26"/>
  </w:num>
  <w:num w:numId="13">
    <w:abstractNumId w:val="12"/>
  </w:num>
  <w:num w:numId="14">
    <w:abstractNumId w:val="18"/>
  </w:num>
  <w:num w:numId="15">
    <w:abstractNumId w:val="20"/>
  </w:num>
  <w:num w:numId="16">
    <w:abstractNumId w:val="16"/>
  </w:num>
  <w:num w:numId="17">
    <w:abstractNumId w:val="3"/>
  </w:num>
  <w:num w:numId="18">
    <w:abstractNumId w:val="31"/>
  </w:num>
  <w:num w:numId="19">
    <w:abstractNumId w:val="36"/>
  </w:num>
  <w:num w:numId="20">
    <w:abstractNumId w:val="5"/>
  </w:num>
  <w:num w:numId="21">
    <w:abstractNumId w:val="34"/>
  </w:num>
  <w:num w:numId="22">
    <w:abstractNumId w:val="7"/>
  </w:num>
  <w:num w:numId="23">
    <w:abstractNumId w:val="41"/>
  </w:num>
  <w:num w:numId="24">
    <w:abstractNumId w:val="38"/>
  </w:num>
  <w:num w:numId="25">
    <w:abstractNumId w:val="8"/>
  </w:num>
  <w:num w:numId="26">
    <w:abstractNumId w:val="23"/>
  </w:num>
  <w:num w:numId="27">
    <w:abstractNumId w:val="22"/>
  </w:num>
  <w:num w:numId="28">
    <w:abstractNumId w:val="42"/>
  </w:num>
  <w:num w:numId="29">
    <w:abstractNumId w:val="0"/>
  </w:num>
  <w:num w:numId="30">
    <w:abstractNumId w:val="37"/>
  </w:num>
  <w:num w:numId="31">
    <w:abstractNumId w:val="10"/>
  </w:num>
  <w:num w:numId="32">
    <w:abstractNumId w:val="9"/>
  </w:num>
  <w:num w:numId="33">
    <w:abstractNumId w:val="14"/>
  </w:num>
  <w:num w:numId="34">
    <w:abstractNumId w:val="30"/>
  </w:num>
  <w:num w:numId="35">
    <w:abstractNumId w:val="2"/>
  </w:num>
  <w:num w:numId="36">
    <w:abstractNumId w:val="39"/>
  </w:num>
  <w:num w:numId="37">
    <w:abstractNumId w:val="25"/>
  </w:num>
  <w:num w:numId="38">
    <w:abstractNumId w:val="17"/>
  </w:num>
  <w:num w:numId="39">
    <w:abstractNumId w:val="28"/>
  </w:num>
  <w:num w:numId="40">
    <w:abstractNumId w:val="35"/>
  </w:num>
  <w:num w:numId="41">
    <w:abstractNumId w:val="32"/>
  </w:num>
  <w:num w:numId="42">
    <w:abstractNumId w:val="29"/>
  </w:num>
  <w:num w:numId="43">
    <w:abstractNumId w:val="19"/>
  </w:num>
  <w:num w:numId="44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高江涛(Jiangtao Gao)">
    <w15:presenceInfo w15:providerId="AD" w15:userId="S-1-5-21-832800970-52157282-2519919171-68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6"/>
    <w:rsid w:val="00000863"/>
    <w:rsid w:val="0000133D"/>
    <w:rsid w:val="0000231F"/>
    <w:rsid w:val="0000259D"/>
    <w:rsid w:val="00002C04"/>
    <w:rsid w:val="000031BC"/>
    <w:rsid w:val="00004084"/>
    <w:rsid w:val="0000657A"/>
    <w:rsid w:val="00007BE0"/>
    <w:rsid w:val="000102DA"/>
    <w:rsid w:val="0001105C"/>
    <w:rsid w:val="000122F7"/>
    <w:rsid w:val="000143F1"/>
    <w:rsid w:val="00014CC6"/>
    <w:rsid w:val="00014DA7"/>
    <w:rsid w:val="000158E7"/>
    <w:rsid w:val="00015F3F"/>
    <w:rsid w:val="000163BF"/>
    <w:rsid w:val="000176E9"/>
    <w:rsid w:val="000209D5"/>
    <w:rsid w:val="00020C04"/>
    <w:rsid w:val="0002118F"/>
    <w:rsid w:val="00021FB8"/>
    <w:rsid w:val="00022242"/>
    <w:rsid w:val="00022713"/>
    <w:rsid w:val="00023BD6"/>
    <w:rsid w:val="00024188"/>
    <w:rsid w:val="00024419"/>
    <w:rsid w:val="000246F7"/>
    <w:rsid w:val="00024B5E"/>
    <w:rsid w:val="00025225"/>
    <w:rsid w:val="00025396"/>
    <w:rsid w:val="0002685A"/>
    <w:rsid w:val="0002755F"/>
    <w:rsid w:val="00030479"/>
    <w:rsid w:val="000311D0"/>
    <w:rsid w:val="00031C87"/>
    <w:rsid w:val="000324BB"/>
    <w:rsid w:val="00032768"/>
    <w:rsid w:val="00032F6B"/>
    <w:rsid w:val="000331E7"/>
    <w:rsid w:val="0003336A"/>
    <w:rsid w:val="00033963"/>
    <w:rsid w:val="000348A2"/>
    <w:rsid w:val="0003592F"/>
    <w:rsid w:val="000369EA"/>
    <w:rsid w:val="00036D34"/>
    <w:rsid w:val="00036D54"/>
    <w:rsid w:val="00041A20"/>
    <w:rsid w:val="000424CB"/>
    <w:rsid w:val="00042911"/>
    <w:rsid w:val="00042E75"/>
    <w:rsid w:val="00043644"/>
    <w:rsid w:val="00044BA2"/>
    <w:rsid w:val="00044DD6"/>
    <w:rsid w:val="0004794D"/>
    <w:rsid w:val="00050960"/>
    <w:rsid w:val="000516EF"/>
    <w:rsid w:val="00052058"/>
    <w:rsid w:val="0005432F"/>
    <w:rsid w:val="00055007"/>
    <w:rsid w:val="00055A1E"/>
    <w:rsid w:val="00055F29"/>
    <w:rsid w:val="000561ED"/>
    <w:rsid w:val="00056ACF"/>
    <w:rsid w:val="000577D8"/>
    <w:rsid w:val="00057AFF"/>
    <w:rsid w:val="00057D71"/>
    <w:rsid w:val="00057ECB"/>
    <w:rsid w:val="00060701"/>
    <w:rsid w:val="000627C0"/>
    <w:rsid w:val="000630FA"/>
    <w:rsid w:val="0006311B"/>
    <w:rsid w:val="00063C21"/>
    <w:rsid w:val="00064935"/>
    <w:rsid w:val="00064BFF"/>
    <w:rsid w:val="000672DD"/>
    <w:rsid w:val="00067B9D"/>
    <w:rsid w:val="000700E3"/>
    <w:rsid w:val="00070943"/>
    <w:rsid w:val="0007381B"/>
    <w:rsid w:val="000741D1"/>
    <w:rsid w:val="000746B2"/>
    <w:rsid w:val="00075A87"/>
    <w:rsid w:val="0007645A"/>
    <w:rsid w:val="00081CF5"/>
    <w:rsid w:val="00083483"/>
    <w:rsid w:val="00083AA0"/>
    <w:rsid w:val="000840CF"/>
    <w:rsid w:val="00084CCD"/>
    <w:rsid w:val="00084FEC"/>
    <w:rsid w:val="000858C8"/>
    <w:rsid w:val="00085AB1"/>
    <w:rsid w:val="0008616E"/>
    <w:rsid w:val="00087E56"/>
    <w:rsid w:val="0009050F"/>
    <w:rsid w:val="00090CB4"/>
    <w:rsid w:val="00090FA4"/>
    <w:rsid w:val="000914CE"/>
    <w:rsid w:val="00091E7A"/>
    <w:rsid w:val="000930BC"/>
    <w:rsid w:val="000952D3"/>
    <w:rsid w:val="00095E65"/>
    <w:rsid w:val="00097028"/>
    <w:rsid w:val="00097E10"/>
    <w:rsid w:val="000A07C4"/>
    <w:rsid w:val="000A0BBD"/>
    <w:rsid w:val="000A1023"/>
    <w:rsid w:val="000A13D7"/>
    <w:rsid w:val="000A25E0"/>
    <w:rsid w:val="000A27BD"/>
    <w:rsid w:val="000A2E7A"/>
    <w:rsid w:val="000A3B87"/>
    <w:rsid w:val="000A4995"/>
    <w:rsid w:val="000A58FC"/>
    <w:rsid w:val="000A5C6F"/>
    <w:rsid w:val="000A70AF"/>
    <w:rsid w:val="000B268A"/>
    <w:rsid w:val="000B2792"/>
    <w:rsid w:val="000B2A5C"/>
    <w:rsid w:val="000B3EA1"/>
    <w:rsid w:val="000B4630"/>
    <w:rsid w:val="000B4A09"/>
    <w:rsid w:val="000B4D92"/>
    <w:rsid w:val="000B628D"/>
    <w:rsid w:val="000B6817"/>
    <w:rsid w:val="000C1E0D"/>
    <w:rsid w:val="000C2372"/>
    <w:rsid w:val="000C2BE1"/>
    <w:rsid w:val="000C3538"/>
    <w:rsid w:val="000C3C62"/>
    <w:rsid w:val="000C5D82"/>
    <w:rsid w:val="000C760B"/>
    <w:rsid w:val="000C78FC"/>
    <w:rsid w:val="000D13F0"/>
    <w:rsid w:val="000D1BA6"/>
    <w:rsid w:val="000D1DC0"/>
    <w:rsid w:val="000D31FE"/>
    <w:rsid w:val="000D3ED5"/>
    <w:rsid w:val="000D3F2C"/>
    <w:rsid w:val="000D4554"/>
    <w:rsid w:val="000D5D5D"/>
    <w:rsid w:val="000D6623"/>
    <w:rsid w:val="000D6E2D"/>
    <w:rsid w:val="000D74DC"/>
    <w:rsid w:val="000D7776"/>
    <w:rsid w:val="000D7DCC"/>
    <w:rsid w:val="000E01D2"/>
    <w:rsid w:val="000E074E"/>
    <w:rsid w:val="000E145C"/>
    <w:rsid w:val="000E1580"/>
    <w:rsid w:val="000E1CF8"/>
    <w:rsid w:val="000E25E7"/>
    <w:rsid w:val="000E2668"/>
    <w:rsid w:val="000E2910"/>
    <w:rsid w:val="000E52F5"/>
    <w:rsid w:val="000E6E5B"/>
    <w:rsid w:val="000E71A8"/>
    <w:rsid w:val="000E7209"/>
    <w:rsid w:val="000F008D"/>
    <w:rsid w:val="000F0120"/>
    <w:rsid w:val="000F067F"/>
    <w:rsid w:val="000F16F7"/>
    <w:rsid w:val="000F2061"/>
    <w:rsid w:val="000F332C"/>
    <w:rsid w:val="000F4223"/>
    <w:rsid w:val="000F4DC8"/>
    <w:rsid w:val="000F4E3F"/>
    <w:rsid w:val="000F4F87"/>
    <w:rsid w:val="000F54C1"/>
    <w:rsid w:val="000F5641"/>
    <w:rsid w:val="000F597C"/>
    <w:rsid w:val="000F6851"/>
    <w:rsid w:val="000F6F7C"/>
    <w:rsid w:val="00100416"/>
    <w:rsid w:val="00101CBD"/>
    <w:rsid w:val="001025F1"/>
    <w:rsid w:val="001033C5"/>
    <w:rsid w:val="00104AA7"/>
    <w:rsid w:val="001055E9"/>
    <w:rsid w:val="00106204"/>
    <w:rsid w:val="001063A5"/>
    <w:rsid w:val="00107102"/>
    <w:rsid w:val="00107A46"/>
    <w:rsid w:val="001105D2"/>
    <w:rsid w:val="00110E48"/>
    <w:rsid w:val="001136BD"/>
    <w:rsid w:val="00113CD1"/>
    <w:rsid w:val="001169A3"/>
    <w:rsid w:val="00116F46"/>
    <w:rsid w:val="001178A2"/>
    <w:rsid w:val="00117B24"/>
    <w:rsid w:val="00122C48"/>
    <w:rsid w:val="001230A9"/>
    <w:rsid w:val="00124251"/>
    <w:rsid w:val="0012529D"/>
    <w:rsid w:val="00125A24"/>
    <w:rsid w:val="00125DBE"/>
    <w:rsid w:val="00126148"/>
    <w:rsid w:val="00126A24"/>
    <w:rsid w:val="001277B7"/>
    <w:rsid w:val="0013065F"/>
    <w:rsid w:val="00130ED3"/>
    <w:rsid w:val="00131208"/>
    <w:rsid w:val="00131608"/>
    <w:rsid w:val="00131DEF"/>
    <w:rsid w:val="00133E4E"/>
    <w:rsid w:val="00134760"/>
    <w:rsid w:val="001347D7"/>
    <w:rsid w:val="00135180"/>
    <w:rsid w:val="00136143"/>
    <w:rsid w:val="001369DD"/>
    <w:rsid w:val="00140DA4"/>
    <w:rsid w:val="001414B5"/>
    <w:rsid w:val="00141B14"/>
    <w:rsid w:val="00141FCC"/>
    <w:rsid w:val="00142150"/>
    <w:rsid w:val="001426B6"/>
    <w:rsid w:val="00142AC3"/>
    <w:rsid w:val="00142CF9"/>
    <w:rsid w:val="001443AC"/>
    <w:rsid w:val="00144F90"/>
    <w:rsid w:val="00145CD7"/>
    <w:rsid w:val="00145DD8"/>
    <w:rsid w:val="00145F93"/>
    <w:rsid w:val="001472A3"/>
    <w:rsid w:val="001474B7"/>
    <w:rsid w:val="00147A7B"/>
    <w:rsid w:val="00150BF1"/>
    <w:rsid w:val="00151398"/>
    <w:rsid w:val="0015335B"/>
    <w:rsid w:val="00153D1F"/>
    <w:rsid w:val="00154193"/>
    <w:rsid w:val="00154855"/>
    <w:rsid w:val="00154B5F"/>
    <w:rsid w:val="001565C6"/>
    <w:rsid w:val="00156691"/>
    <w:rsid w:val="00156F1E"/>
    <w:rsid w:val="00157209"/>
    <w:rsid w:val="00160B79"/>
    <w:rsid w:val="0016155D"/>
    <w:rsid w:val="00161DDA"/>
    <w:rsid w:val="00163555"/>
    <w:rsid w:val="001641ED"/>
    <w:rsid w:val="001644CC"/>
    <w:rsid w:val="001668AC"/>
    <w:rsid w:val="00166DA3"/>
    <w:rsid w:val="00167665"/>
    <w:rsid w:val="00167D86"/>
    <w:rsid w:val="00170234"/>
    <w:rsid w:val="001707A6"/>
    <w:rsid w:val="00170E2E"/>
    <w:rsid w:val="001719BD"/>
    <w:rsid w:val="001729BA"/>
    <w:rsid w:val="00172E47"/>
    <w:rsid w:val="00173965"/>
    <w:rsid w:val="00176863"/>
    <w:rsid w:val="00177895"/>
    <w:rsid w:val="00181105"/>
    <w:rsid w:val="001814CD"/>
    <w:rsid w:val="00182F88"/>
    <w:rsid w:val="0018536D"/>
    <w:rsid w:val="0018581C"/>
    <w:rsid w:val="00186D9A"/>
    <w:rsid w:val="00187030"/>
    <w:rsid w:val="00187AE7"/>
    <w:rsid w:val="00190051"/>
    <w:rsid w:val="001900FF"/>
    <w:rsid w:val="00191AEC"/>
    <w:rsid w:val="0019223F"/>
    <w:rsid w:val="001924EA"/>
    <w:rsid w:val="001934F5"/>
    <w:rsid w:val="00194005"/>
    <w:rsid w:val="00196C4E"/>
    <w:rsid w:val="001A0B37"/>
    <w:rsid w:val="001A0E97"/>
    <w:rsid w:val="001A1AD1"/>
    <w:rsid w:val="001A1EB4"/>
    <w:rsid w:val="001A1EEE"/>
    <w:rsid w:val="001A34E8"/>
    <w:rsid w:val="001A5E95"/>
    <w:rsid w:val="001B231D"/>
    <w:rsid w:val="001B2CE2"/>
    <w:rsid w:val="001B305F"/>
    <w:rsid w:val="001B50E8"/>
    <w:rsid w:val="001B5265"/>
    <w:rsid w:val="001B59C5"/>
    <w:rsid w:val="001B60A0"/>
    <w:rsid w:val="001B6141"/>
    <w:rsid w:val="001C1EDC"/>
    <w:rsid w:val="001C37BA"/>
    <w:rsid w:val="001C3F0F"/>
    <w:rsid w:val="001C50C3"/>
    <w:rsid w:val="001C5B12"/>
    <w:rsid w:val="001C5BDF"/>
    <w:rsid w:val="001C6679"/>
    <w:rsid w:val="001C6AB3"/>
    <w:rsid w:val="001D1D59"/>
    <w:rsid w:val="001D209F"/>
    <w:rsid w:val="001D3318"/>
    <w:rsid w:val="001D3956"/>
    <w:rsid w:val="001D3DD1"/>
    <w:rsid w:val="001D42C0"/>
    <w:rsid w:val="001D4921"/>
    <w:rsid w:val="001D5204"/>
    <w:rsid w:val="001E1E60"/>
    <w:rsid w:val="001E2490"/>
    <w:rsid w:val="001E33AD"/>
    <w:rsid w:val="001E3DF2"/>
    <w:rsid w:val="001E5650"/>
    <w:rsid w:val="001E6677"/>
    <w:rsid w:val="001E7ADD"/>
    <w:rsid w:val="001F15D1"/>
    <w:rsid w:val="001F1663"/>
    <w:rsid w:val="001F36FA"/>
    <w:rsid w:val="001F4396"/>
    <w:rsid w:val="001F4427"/>
    <w:rsid w:val="001F44E5"/>
    <w:rsid w:val="001F7F02"/>
    <w:rsid w:val="00200033"/>
    <w:rsid w:val="00200C52"/>
    <w:rsid w:val="0020336C"/>
    <w:rsid w:val="00203A1F"/>
    <w:rsid w:val="00204DD6"/>
    <w:rsid w:val="002058FB"/>
    <w:rsid w:val="0020611C"/>
    <w:rsid w:val="002061EA"/>
    <w:rsid w:val="0020686A"/>
    <w:rsid w:val="0021061A"/>
    <w:rsid w:val="00210B3C"/>
    <w:rsid w:val="00210D45"/>
    <w:rsid w:val="00212239"/>
    <w:rsid w:val="002126A0"/>
    <w:rsid w:val="0021273F"/>
    <w:rsid w:val="002142A1"/>
    <w:rsid w:val="00214675"/>
    <w:rsid w:val="00214734"/>
    <w:rsid w:val="00215ACE"/>
    <w:rsid w:val="00215B27"/>
    <w:rsid w:val="00215EE4"/>
    <w:rsid w:val="0022007A"/>
    <w:rsid w:val="002200D8"/>
    <w:rsid w:val="00221B2D"/>
    <w:rsid w:val="002224D4"/>
    <w:rsid w:val="00222551"/>
    <w:rsid w:val="00224039"/>
    <w:rsid w:val="00224AC1"/>
    <w:rsid w:val="00224BD8"/>
    <w:rsid w:val="00224F73"/>
    <w:rsid w:val="002253E1"/>
    <w:rsid w:val="00225728"/>
    <w:rsid w:val="00226277"/>
    <w:rsid w:val="002266AB"/>
    <w:rsid w:val="00227D0F"/>
    <w:rsid w:val="00231452"/>
    <w:rsid w:val="00233799"/>
    <w:rsid w:val="0023466C"/>
    <w:rsid w:val="002346BE"/>
    <w:rsid w:val="002349FF"/>
    <w:rsid w:val="0023505E"/>
    <w:rsid w:val="00235C78"/>
    <w:rsid w:val="002364EE"/>
    <w:rsid w:val="00236D5C"/>
    <w:rsid w:val="00237A6F"/>
    <w:rsid w:val="00240AE8"/>
    <w:rsid w:val="00241F66"/>
    <w:rsid w:val="0024272E"/>
    <w:rsid w:val="00243DB0"/>
    <w:rsid w:val="00243F75"/>
    <w:rsid w:val="0024443E"/>
    <w:rsid w:val="00244899"/>
    <w:rsid w:val="002463C6"/>
    <w:rsid w:val="002464A0"/>
    <w:rsid w:val="002464D6"/>
    <w:rsid w:val="0024778E"/>
    <w:rsid w:val="0025080E"/>
    <w:rsid w:val="00250F42"/>
    <w:rsid w:val="002511ED"/>
    <w:rsid w:val="00252881"/>
    <w:rsid w:val="0025302B"/>
    <w:rsid w:val="00253C3F"/>
    <w:rsid w:val="0025436B"/>
    <w:rsid w:val="00255217"/>
    <w:rsid w:val="002569EA"/>
    <w:rsid w:val="002600C5"/>
    <w:rsid w:val="00260D8E"/>
    <w:rsid w:val="00262171"/>
    <w:rsid w:val="0026235C"/>
    <w:rsid w:val="002626DF"/>
    <w:rsid w:val="00263905"/>
    <w:rsid w:val="00263A99"/>
    <w:rsid w:val="0026475E"/>
    <w:rsid w:val="002653EB"/>
    <w:rsid w:val="002654CC"/>
    <w:rsid w:val="00265F23"/>
    <w:rsid w:val="002670B0"/>
    <w:rsid w:val="00267641"/>
    <w:rsid w:val="00267996"/>
    <w:rsid w:val="00270074"/>
    <w:rsid w:val="0027064F"/>
    <w:rsid w:val="00270C89"/>
    <w:rsid w:val="0027265F"/>
    <w:rsid w:val="002727CE"/>
    <w:rsid w:val="00272BCF"/>
    <w:rsid w:val="0027309F"/>
    <w:rsid w:val="00274209"/>
    <w:rsid w:val="00274C60"/>
    <w:rsid w:val="00276DF5"/>
    <w:rsid w:val="0027763A"/>
    <w:rsid w:val="002801CE"/>
    <w:rsid w:val="00282627"/>
    <w:rsid w:val="002826F3"/>
    <w:rsid w:val="0028551F"/>
    <w:rsid w:val="00285B6B"/>
    <w:rsid w:val="002873D3"/>
    <w:rsid w:val="0028796B"/>
    <w:rsid w:val="002902CE"/>
    <w:rsid w:val="00290F3F"/>
    <w:rsid w:val="00291625"/>
    <w:rsid w:val="002925F6"/>
    <w:rsid w:val="002938BD"/>
    <w:rsid w:val="00294C63"/>
    <w:rsid w:val="002963D5"/>
    <w:rsid w:val="002973CC"/>
    <w:rsid w:val="00297680"/>
    <w:rsid w:val="002A08A4"/>
    <w:rsid w:val="002A1127"/>
    <w:rsid w:val="002A20F9"/>
    <w:rsid w:val="002A2F12"/>
    <w:rsid w:val="002A352F"/>
    <w:rsid w:val="002A37D5"/>
    <w:rsid w:val="002A44A2"/>
    <w:rsid w:val="002A468C"/>
    <w:rsid w:val="002A498C"/>
    <w:rsid w:val="002A49E9"/>
    <w:rsid w:val="002A502B"/>
    <w:rsid w:val="002A51D1"/>
    <w:rsid w:val="002A54B4"/>
    <w:rsid w:val="002B0192"/>
    <w:rsid w:val="002B1B37"/>
    <w:rsid w:val="002B2042"/>
    <w:rsid w:val="002B257A"/>
    <w:rsid w:val="002B32C9"/>
    <w:rsid w:val="002B3BEF"/>
    <w:rsid w:val="002B4537"/>
    <w:rsid w:val="002B5BFB"/>
    <w:rsid w:val="002B6AC7"/>
    <w:rsid w:val="002B7211"/>
    <w:rsid w:val="002B7754"/>
    <w:rsid w:val="002B7DA3"/>
    <w:rsid w:val="002C0CAD"/>
    <w:rsid w:val="002C14AB"/>
    <w:rsid w:val="002C1612"/>
    <w:rsid w:val="002C196D"/>
    <w:rsid w:val="002C2CC6"/>
    <w:rsid w:val="002C4B2D"/>
    <w:rsid w:val="002C569B"/>
    <w:rsid w:val="002C5902"/>
    <w:rsid w:val="002C5F98"/>
    <w:rsid w:val="002C753C"/>
    <w:rsid w:val="002C7716"/>
    <w:rsid w:val="002C7832"/>
    <w:rsid w:val="002C7CEB"/>
    <w:rsid w:val="002D1111"/>
    <w:rsid w:val="002D1466"/>
    <w:rsid w:val="002D148B"/>
    <w:rsid w:val="002D1E1A"/>
    <w:rsid w:val="002D2CBD"/>
    <w:rsid w:val="002D2DF5"/>
    <w:rsid w:val="002D36E0"/>
    <w:rsid w:val="002D39E7"/>
    <w:rsid w:val="002D4679"/>
    <w:rsid w:val="002D4D86"/>
    <w:rsid w:val="002D52DD"/>
    <w:rsid w:val="002D659F"/>
    <w:rsid w:val="002D69C8"/>
    <w:rsid w:val="002E0C0F"/>
    <w:rsid w:val="002E0E33"/>
    <w:rsid w:val="002E12C6"/>
    <w:rsid w:val="002E1A4E"/>
    <w:rsid w:val="002E1F8C"/>
    <w:rsid w:val="002E233C"/>
    <w:rsid w:val="002E26E7"/>
    <w:rsid w:val="002E2D2C"/>
    <w:rsid w:val="002E3784"/>
    <w:rsid w:val="002E54B3"/>
    <w:rsid w:val="002E72F1"/>
    <w:rsid w:val="002E7889"/>
    <w:rsid w:val="002E7B94"/>
    <w:rsid w:val="002F056E"/>
    <w:rsid w:val="002F0F2A"/>
    <w:rsid w:val="002F159C"/>
    <w:rsid w:val="002F1EA6"/>
    <w:rsid w:val="002F2673"/>
    <w:rsid w:val="002F4D8F"/>
    <w:rsid w:val="002F649C"/>
    <w:rsid w:val="002F68DD"/>
    <w:rsid w:val="002F7C50"/>
    <w:rsid w:val="00300215"/>
    <w:rsid w:val="00300BD5"/>
    <w:rsid w:val="00300C5A"/>
    <w:rsid w:val="00302285"/>
    <w:rsid w:val="0030256D"/>
    <w:rsid w:val="00302905"/>
    <w:rsid w:val="00303049"/>
    <w:rsid w:val="0030388D"/>
    <w:rsid w:val="00303B04"/>
    <w:rsid w:val="00304F34"/>
    <w:rsid w:val="003102E8"/>
    <w:rsid w:val="003107AB"/>
    <w:rsid w:val="00311D27"/>
    <w:rsid w:val="00312720"/>
    <w:rsid w:val="00312DB7"/>
    <w:rsid w:val="003130A0"/>
    <w:rsid w:val="0031510A"/>
    <w:rsid w:val="00315417"/>
    <w:rsid w:val="00315479"/>
    <w:rsid w:val="00315E9D"/>
    <w:rsid w:val="003164F3"/>
    <w:rsid w:val="00316890"/>
    <w:rsid w:val="003169B0"/>
    <w:rsid w:val="00316EB6"/>
    <w:rsid w:val="00317D97"/>
    <w:rsid w:val="00317E7D"/>
    <w:rsid w:val="0032061A"/>
    <w:rsid w:val="00322EC9"/>
    <w:rsid w:val="003246CD"/>
    <w:rsid w:val="00325967"/>
    <w:rsid w:val="003269B6"/>
    <w:rsid w:val="00330206"/>
    <w:rsid w:val="00331545"/>
    <w:rsid w:val="00333AB2"/>
    <w:rsid w:val="00333D1F"/>
    <w:rsid w:val="00334706"/>
    <w:rsid w:val="00334875"/>
    <w:rsid w:val="00334B96"/>
    <w:rsid w:val="00335972"/>
    <w:rsid w:val="00337F37"/>
    <w:rsid w:val="0034069E"/>
    <w:rsid w:val="00340B5A"/>
    <w:rsid w:val="00341772"/>
    <w:rsid w:val="00341959"/>
    <w:rsid w:val="00341C28"/>
    <w:rsid w:val="00341C82"/>
    <w:rsid w:val="00341E17"/>
    <w:rsid w:val="00342209"/>
    <w:rsid w:val="00342FF7"/>
    <w:rsid w:val="00343452"/>
    <w:rsid w:val="00343819"/>
    <w:rsid w:val="00343906"/>
    <w:rsid w:val="003454AD"/>
    <w:rsid w:val="003455C0"/>
    <w:rsid w:val="00345CF3"/>
    <w:rsid w:val="00345FA8"/>
    <w:rsid w:val="00346132"/>
    <w:rsid w:val="003463BC"/>
    <w:rsid w:val="003467A8"/>
    <w:rsid w:val="003467BE"/>
    <w:rsid w:val="00346BE5"/>
    <w:rsid w:val="003479D1"/>
    <w:rsid w:val="00347D47"/>
    <w:rsid w:val="00350C9C"/>
    <w:rsid w:val="00352237"/>
    <w:rsid w:val="00354778"/>
    <w:rsid w:val="00354A7B"/>
    <w:rsid w:val="00356459"/>
    <w:rsid w:val="00356B03"/>
    <w:rsid w:val="003571C0"/>
    <w:rsid w:val="00357442"/>
    <w:rsid w:val="00357C76"/>
    <w:rsid w:val="00357FF8"/>
    <w:rsid w:val="00360117"/>
    <w:rsid w:val="00361925"/>
    <w:rsid w:val="00362BD7"/>
    <w:rsid w:val="00363C8F"/>
    <w:rsid w:val="00363DF8"/>
    <w:rsid w:val="0036402D"/>
    <w:rsid w:val="00365BE7"/>
    <w:rsid w:val="0036637E"/>
    <w:rsid w:val="00367913"/>
    <w:rsid w:val="00371413"/>
    <w:rsid w:val="003718F9"/>
    <w:rsid w:val="00371B6B"/>
    <w:rsid w:val="00372EC8"/>
    <w:rsid w:val="003730FD"/>
    <w:rsid w:val="00373687"/>
    <w:rsid w:val="00376767"/>
    <w:rsid w:val="0038014E"/>
    <w:rsid w:val="00380E91"/>
    <w:rsid w:val="00381DE6"/>
    <w:rsid w:val="00382021"/>
    <w:rsid w:val="00383709"/>
    <w:rsid w:val="00384C2D"/>
    <w:rsid w:val="00385095"/>
    <w:rsid w:val="003902B5"/>
    <w:rsid w:val="0039059E"/>
    <w:rsid w:val="00390904"/>
    <w:rsid w:val="00392BAB"/>
    <w:rsid w:val="0039455E"/>
    <w:rsid w:val="003947DC"/>
    <w:rsid w:val="0039623F"/>
    <w:rsid w:val="00397A01"/>
    <w:rsid w:val="00397D00"/>
    <w:rsid w:val="003A02A5"/>
    <w:rsid w:val="003A02B6"/>
    <w:rsid w:val="003A1481"/>
    <w:rsid w:val="003A1931"/>
    <w:rsid w:val="003A1A86"/>
    <w:rsid w:val="003A3E28"/>
    <w:rsid w:val="003A5C80"/>
    <w:rsid w:val="003A693C"/>
    <w:rsid w:val="003A6FBA"/>
    <w:rsid w:val="003A7C9C"/>
    <w:rsid w:val="003B00A1"/>
    <w:rsid w:val="003B023C"/>
    <w:rsid w:val="003B0488"/>
    <w:rsid w:val="003B1913"/>
    <w:rsid w:val="003B1CEF"/>
    <w:rsid w:val="003B28BC"/>
    <w:rsid w:val="003B41D0"/>
    <w:rsid w:val="003B429F"/>
    <w:rsid w:val="003B5968"/>
    <w:rsid w:val="003B6032"/>
    <w:rsid w:val="003B61F9"/>
    <w:rsid w:val="003B6AB9"/>
    <w:rsid w:val="003B6BC0"/>
    <w:rsid w:val="003B6E70"/>
    <w:rsid w:val="003B7172"/>
    <w:rsid w:val="003B7D7D"/>
    <w:rsid w:val="003B7E17"/>
    <w:rsid w:val="003C2CCF"/>
    <w:rsid w:val="003C3D5F"/>
    <w:rsid w:val="003C3F90"/>
    <w:rsid w:val="003C4012"/>
    <w:rsid w:val="003C594E"/>
    <w:rsid w:val="003C634A"/>
    <w:rsid w:val="003C6352"/>
    <w:rsid w:val="003D0759"/>
    <w:rsid w:val="003D0898"/>
    <w:rsid w:val="003D22EE"/>
    <w:rsid w:val="003D26B3"/>
    <w:rsid w:val="003D2A77"/>
    <w:rsid w:val="003D5DE4"/>
    <w:rsid w:val="003D6020"/>
    <w:rsid w:val="003E069C"/>
    <w:rsid w:val="003E10BD"/>
    <w:rsid w:val="003E2ABD"/>
    <w:rsid w:val="003E4651"/>
    <w:rsid w:val="003E4D86"/>
    <w:rsid w:val="003E6587"/>
    <w:rsid w:val="003E6633"/>
    <w:rsid w:val="003E77C8"/>
    <w:rsid w:val="003F1C12"/>
    <w:rsid w:val="003F233B"/>
    <w:rsid w:val="003F238A"/>
    <w:rsid w:val="003F2BF6"/>
    <w:rsid w:val="003F345A"/>
    <w:rsid w:val="003F4365"/>
    <w:rsid w:val="003F4942"/>
    <w:rsid w:val="003F51DE"/>
    <w:rsid w:val="003F55EB"/>
    <w:rsid w:val="003F5827"/>
    <w:rsid w:val="003F610D"/>
    <w:rsid w:val="003F65A8"/>
    <w:rsid w:val="00400435"/>
    <w:rsid w:val="00401BF1"/>
    <w:rsid w:val="00402A0E"/>
    <w:rsid w:val="00403C2C"/>
    <w:rsid w:val="00404F6F"/>
    <w:rsid w:val="00405433"/>
    <w:rsid w:val="00406550"/>
    <w:rsid w:val="00406A07"/>
    <w:rsid w:val="00406F6A"/>
    <w:rsid w:val="004076C8"/>
    <w:rsid w:val="004105D2"/>
    <w:rsid w:val="00412A03"/>
    <w:rsid w:val="00414316"/>
    <w:rsid w:val="00415918"/>
    <w:rsid w:val="00415933"/>
    <w:rsid w:val="00415C43"/>
    <w:rsid w:val="004169B5"/>
    <w:rsid w:val="00417098"/>
    <w:rsid w:val="0041712E"/>
    <w:rsid w:val="00417AFA"/>
    <w:rsid w:val="004219C8"/>
    <w:rsid w:val="00421CD5"/>
    <w:rsid w:val="00422B47"/>
    <w:rsid w:val="004238B0"/>
    <w:rsid w:val="00423B2D"/>
    <w:rsid w:val="00423F36"/>
    <w:rsid w:val="004246A7"/>
    <w:rsid w:val="00424B2B"/>
    <w:rsid w:val="004277A6"/>
    <w:rsid w:val="00427CFD"/>
    <w:rsid w:val="00430D95"/>
    <w:rsid w:val="00431624"/>
    <w:rsid w:val="004320C8"/>
    <w:rsid w:val="00432137"/>
    <w:rsid w:val="004337A7"/>
    <w:rsid w:val="00433F24"/>
    <w:rsid w:val="004352E8"/>
    <w:rsid w:val="0043573C"/>
    <w:rsid w:val="004364B7"/>
    <w:rsid w:val="00437D80"/>
    <w:rsid w:val="00440197"/>
    <w:rsid w:val="0044069F"/>
    <w:rsid w:val="0044076A"/>
    <w:rsid w:val="0044099D"/>
    <w:rsid w:val="004415A2"/>
    <w:rsid w:val="0044287B"/>
    <w:rsid w:val="0044392B"/>
    <w:rsid w:val="00443E7B"/>
    <w:rsid w:val="0044403F"/>
    <w:rsid w:val="00444B6B"/>
    <w:rsid w:val="00444D92"/>
    <w:rsid w:val="00445993"/>
    <w:rsid w:val="004466FA"/>
    <w:rsid w:val="00446D82"/>
    <w:rsid w:val="00447E55"/>
    <w:rsid w:val="00447F28"/>
    <w:rsid w:val="00452448"/>
    <w:rsid w:val="00452948"/>
    <w:rsid w:val="004534CE"/>
    <w:rsid w:val="00453D0D"/>
    <w:rsid w:val="004543F9"/>
    <w:rsid w:val="004565FA"/>
    <w:rsid w:val="00457B58"/>
    <w:rsid w:val="004605FF"/>
    <w:rsid w:val="00460A80"/>
    <w:rsid w:val="00460C30"/>
    <w:rsid w:val="00460C4A"/>
    <w:rsid w:val="00460EC6"/>
    <w:rsid w:val="00462FD5"/>
    <w:rsid w:val="004639FD"/>
    <w:rsid w:val="0046559B"/>
    <w:rsid w:val="00465AF5"/>
    <w:rsid w:val="00467653"/>
    <w:rsid w:val="00467FF7"/>
    <w:rsid w:val="004700D5"/>
    <w:rsid w:val="004702C9"/>
    <w:rsid w:val="00470368"/>
    <w:rsid w:val="004705A4"/>
    <w:rsid w:val="00471267"/>
    <w:rsid w:val="00471A84"/>
    <w:rsid w:val="00471E46"/>
    <w:rsid w:val="00472260"/>
    <w:rsid w:val="00472AAF"/>
    <w:rsid w:val="00472EA0"/>
    <w:rsid w:val="00474FB6"/>
    <w:rsid w:val="00475219"/>
    <w:rsid w:val="0047597A"/>
    <w:rsid w:val="004761F1"/>
    <w:rsid w:val="004763E8"/>
    <w:rsid w:val="00477E01"/>
    <w:rsid w:val="004800D7"/>
    <w:rsid w:val="00480C2F"/>
    <w:rsid w:val="0048200A"/>
    <w:rsid w:val="00482685"/>
    <w:rsid w:val="004827AD"/>
    <w:rsid w:val="0048371F"/>
    <w:rsid w:val="00483F00"/>
    <w:rsid w:val="0048461F"/>
    <w:rsid w:val="00484EC3"/>
    <w:rsid w:val="004851B5"/>
    <w:rsid w:val="004862D8"/>
    <w:rsid w:val="004876CF"/>
    <w:rsid w:val="004876F5"/>
    <w:rsid w:val="00487EC4"/>
    <w:rsid w:val="0049061A"/>
    <w:rsid w:val="00490A33"/>
    <w:rsid w:val="00492901"/>
    <w:rsid w:val="00493391"/>
    <w:rsid w:val="00494E35"/>
    <w:rsid w:val="00497712"/>
    <w:rsid w:val="00497F05"/>
    <w:rsid w:val="004A0C95"/>
    <w:rsid w:val="004A1361"/>
    <w:rsid w:val="004A1E3E"/>
    <w:rsid w:val="004A38E5"/>
    <w:rsid w:val="004A42DB"/>
    <w:rsid w:val="004A4755"/>
    <w:rsid w:val="004A4986"/>
    <w:rsid w:val="004A5446"/>
    <w:rsid w:val="004A546E"/>
    <w:rsid w:val="004A7081"/>
    <w:rsid w:val="004A77A0"/>
    <w:rsid w:val="004B152D"/>
    <w:rsid w:val="004B2098"/>
    <w:rsid w:val="004B2508"/>
    <w:rsid w:val="004B547C"/>
    <w:rsid w:val="004B5B6E"/>
    <w:rsid w:val="004B7187"/>
    <w:rsid w:val="004B71D1"/>
    <w:rsid w:val="004B7D49"/>
    <w:rsid w:val="004B7FE6"/>
    <w:rsid w:val="004C29FB"/>
    <w:rsid w:val="004C2E71"/>
    <w:rsid w:val="004C35CD"/>
    <w:rsid w:val="004C53FC"/>
    <w:rsid w:val="004C655A"/>
    <w:rsid w:val="004C6CCB"/>
    <w:rsid w:val="004C7889"/>
    <w:rsid w:val="004D10B0"/>
    <w:rsid w:val="004D1173"/>
    <w:rsid w:val="004D1927"/>
    <w:rsid w:val="004D240F"/>
    <w:rsid w:val="004D2DC1"/>
    <w:rsid w:val="004D2E43"/>
    <w:rsid w:val="004D383F"/>
    <w:rsid w:val="004D3C31"/>
    <w:rsid w:val="004D442B"/>
    <w:rsid w:val="004D5D60"/>
    <w:rsid w:val="004D6D00"/>
    <w:rsid w:val="004D6D57"/>
    <w:rsid w:val="004D72D5"/>
    <w:rsid w:val="004D74A1"/>
    <w:rsid w:val="004E0A6E"/>
    <w:rsid w:val="004E18CA"/>
    <w:rsid w:val="004E313E"/>
    <w:rsid w:val="004E3911"/>
    <w:rsid w:val="004E3CEB"/>
    <w:rsid w:val="004E4515"/>
    <w:rsid w:val="004E4668"/>
    <w:rsid w:val="004E658F"/>
    <w:rsid w:val="004E66C5"/>
    <w:rsid w:val="004E6ACB"/>
    <w:rsid w:val="004F0C05"/>
    <w:rsid w:val="004F0F82"/>
    <w:rsid w:val="004F190A"/>
    <w:rsid w:val="004F2FBD"/>
    <w:rsid w:val="004F3A52"/>
    <w:rsid w:val="004F3EE8"/>
    <w:rsid w:val="004F3F73"/>
    <w:rsid w:val="004F5071"/>
    <w:rsid w:val="004F6644"/>
    <w:rsid w:val="004F68B7"/>
    <w:rsid w:val="004F6957"/>
    <w:rsid w:val="004F71D6"/>
    <w:rsid w:val="0050182D"/>
    <w:rsid w:val="005023D5"/>
    <w:rsid w:val="00502FA0"/>
    <w:rsid w:val="00502FA4"/>
    <w:rsid w:val="00503E1A"/>
    <w:rsid w:val="0050413C"/>
    <w:rsid w:val="005045AE"/>
    <w:rsid w:val="005056CB"/>
    <w:rsid w:val="00505E32"/>
    <w:rsid w:val="005066D0"/>
    <w:rsid w:val="00506AED"/>
    <w:rsid w:val="005102C1"/>
    <w:rsid w:val="00510E25"/>
    <w:rsid w:val="00511B57"/>
    <w:rsid w:val="005127AE"/>
    <w:rsid w:val="00512854"/>
    <w:rsid w:val="00512F29"/>
    <w:rsid w:val="00514340"/>
    <w:rsid w:val="005147F0"/>
    <w:rsid w:val="00514D4A"/>
    <w:rsid w:val="00515697"/>
    <w:rsid w:val="005156EA"/>
    <w:rsid w:val="00515A9A"/>
    <w:rsid w:val="00516CC8"/>
    <w:rsid w:val="00516EF1"/>
    <w:rsid w:val="00516F86"/>
    <w:rsid w:val="0051791F"/>
    <w:rsid w:val="00517F21"/>
    <w:rsid w:val="00522314"/>
    <w:rsid w:val="005224F3"/>
    <w:rsid w:val="00522723"/>
    <w:rsid w:val="00522ADE"/>
    <w:rsid w:val="00523705"/>
    <w:rsid w:val="00523CC6"/>
    <w:rsid w:val="0052471C"/>
    <w:rsid w:val="00524ED3"/>
    <w:rsid w:val="00525011"/>
    <w:rsid w:val="00525B92"/>
    <w:rsid w:val="0052641E"/>
    <w:rsid w:val="0052732C"/>
    <w:rsid w:val="00527750"/>
    <w:rsid w:val="00531018"/>
    <w:rsid w:val="0053122A"/>
    <w:rsid w:val="005319D3"/>
    <w:rsid w:val="00533696"/>
    <w:rsid w:val="005348F9"/>
    <w:rsid w:val="00534C2C"/>
    <w:rsid w:val="005356E9"/>
    <w:rsid w:val="005379E8"/>
    <w:rsid w:val="00537B51"/>
    <w:rsid w:val="00537C4A"/>
    <w:rsid w:val="00540BF3"/>
    <w:rsid w:val="00541003"/>
    <w:rsid w:val="00541331"/>
    <w:rsid w:val="005424E9"/>
    <w:rsid w:val="0054434B"/>
    <w:rsid w:val="005465CC"/>
    <w:rsid w:val="00550429"/>
    <w:rsid w:val="00550C40"/>
    <w:rsid w:val="005512AB"/>
    <w:rsid w:val="00551585"/>
    <w:rsid w:val="00551C68"/>
    <w:rsid w:val="005522E6"/>
    <w:rsid w:val="00552D18"/>
    <w:rsid w:val="005532F4"/>
    <w:rsid w:val="0055397C"/>
    <w:rsid w:val="005547E3"/>
    <w:rsid w:val="005548F2"/>
    <w:rsid w:val="00555325"/>
    <w:rsid w:val="005555DB"/>
    <w:rsid w:val="005555F6"/>
    <w:rsid w:val="005556F2"/>
    <w:rsid w:val="00555BC3"/>
    <w:rsid w:val="00555FE0"/>
    <w:rsid w:val="00556F6F"/>
    <w:rsid w:val="00557094"/>
    <w:rsid w:val="005574FA"/>
    <w:rsid w:val="00557A91"/>
    <w:rsid w:val="0056068E"/>
    <w:rsid w:val="00561670"/>
    <w:rsid w:val="00561A8F"/>
    <w:rsid w:val="00562E42"/>
    <w:rsid w:val="00564B2F"/>
    <w:rsid w:val="005658A4"/>
    <w:rsid w:val="00566DA4"/>
    <w:rsid w:val="00566E8A"/>
    <w:rsid w:val="00567BAB"/>
    <w:rsid w:val="005713B5"/>
    <w:rsid w:val="00572432"/>
    <w:rsid w:val="00572EBB"/>
    <w:rsid w:val="005730FF"/>
    <w:rsid w:val="00573B18"/>
    <w:rsid w:val="00575AB6"/>
    <w:rsid w:val="00575E3F"/>
    <w:rsid w:val="00576268"/>
    <w:rsid w:val="00577501"/>
    <w:rsid w:val="00577E89"/>
    <w:rsid w:val="005818C3"/>
    <w:rsid w:val="00581F10"/>
    <w:rsid w:val="00582529"/>
    <w:rsid w:val="00582548"/>
    <w:rsid w:val="00582742"/>
    <w:rsid w:val="00582B43"/>
    <w:rsid w:val="00582D5B"/>
    <w:rsid w:val="00584D4B"/>
    <w:rsid w:val="00585848"/>
    <w:rsid w:val="005865C6"/>
    <w:rsid w:val="00586743"/>
    <w:rsid w:val="005869E2"/>
    <w:rsid w:val="00586EF5"/>
    <w:rsid w:val="00587A2F"/>
    <w:rsid w:val="005901BD"/>
    <w:rsid w:val="005907D6"/>
    <w:rsid w:val="005912F5"/>
    <w:rsid w:val="005940A4"/>
    <w:rsid w:val="00594CF8"/>
    <w:rsid w:val="00595847"/>
    <w:rsid w:val="005959D3"/>
    <w:rsid w:val="005967CC"/>
    <w:rsid w:val="005A0B03"/>
    <w:rsid w:val="005A0DA8"/>
    <w:rsid w:val="005A0EC9"/>
    <w:rsid w:val="005A152B"/>
    <w:rsid w:val="005A1979"/>
    <w:rsid w:val="005A2397"/>
    <w:rsid w:val="005A2AF0"/>
    <w:rsid w:val="005A62A1"/>
    <w:rsid w:val="005A6B24"/>
    <w:rsid w:val="005A73F4"/>
    <w:rsid w:val="005A7758"/>
    <w:rsid w:val="005A7AA5"/>
    <w:rsid w:val="005B359A"/>
    <w:rsid w:val="005B38F6"/>
    <w:rsid w:val="005B3E41"/>
    <w:rsid w:val="005B40D7"/>
    <w:rsid w:val="005B40FD"/>
    <w:rsid w:val="005B61C7"/>
    <w:rsid w:val="005B6A35"/>
    <w:rsid w:val="005C0029"/>
    <w:rsid w:val="005C0CDE"/>
    <w:rsid w:val="005C1ADD"/>
    <w:rsid w:val="005C21C2"/>
    <w:rsid w:val="005C26B2"/>
    <w:rsid w:val="005C3312"/>
    <w:rsid w:val="005C4400"/>
    <w:rsid w:val="005C480A"/>
    <w:rsid w:val="005C6CDE"/>
    <w:rsid w:val="005C73AC"/>
    <w:rsid w:val="005D01A5"/>
    <w:rsid w:val="005D076E"/>
    <w:rsid w:val="005D0BFC"/>
    <w:rsid w:val="005D0EC0"/>
    <w:rsid w:val="005D1275"/>
    <w:rsid w:val="005D13CD"/>
    <w:rsid w:val="005D3C20"/>
    <w:rsid w:val="005D51BD"/>
    <w:rsid w:val="005D556B"/>
    <w:rsid w:val="005D56A8"/>
    <w:rsid w:val="005D5AF1"/>
    <w:rsid w:val="005D5BF3"/>
    <w:rsid w:val="005D646A"/>
    <w:rsid w:val="005D652D"/>
    <w:rsid w:val="005D6561"/>
    <w:rsid w:val="005D794F"/>
    <w:rsid w:val="005D79AC"/>
    <w:rsid w:val="005D7A3E"/>
    <w:rsid w:val="005E010B"/>
    <w:rsid w:val="005E06BA"/>
    <w:rsid w:val="005E12DD"/>
    <w:rsid w:val="005E3BA6"/>
    <w:rsid w:val="005E401B"/>
    <w:rsid w:val="005E4812"/>
    <w:rsid w:val="005E49D0"/>
    <w:rsid w:val="005E765C"/>
    <w:rsid w:val="005E7B1E"/>
    <w:rsid w:val="005E7C4B"/>
    <w:rsid w:val="005F00E6"/>
    <w:rsid w:val="005F0610"/>
    <w:rsid w:val="005F15B6"/>
    <w:rsid w:val="005F19F0"/>
    <w:rsid w:val="005F1AD1"/>
    <w:rsid w:val="005F34DA"/>
    <w:rsid w:val="005F45E1"/>
    <w:rsid w:val="005F4698"/>
    <w:rsid w:val="005F4830"/>
    <w:rsid w:val="005F4B9B"/>
    <w:rsid w:val="005F55D0"/>
    <w:rsid w:val="005F69CF"/>
    <w:rsid w:val="005F72F5"/>
    <w:rsid w:val="005F7E4B"/>
    <w:rsid w:val="006005B5"/>
    <w:rsid w:val="006007BE"/>
    <w:rsid w:val="006017B8"/>
    <w:rsid w:val="00601DD3"/>
    <w:rsid w:val="00602A48"/>
    <w:rsid w:val="006038AB"/>
    <w:rsid w:val="00604494"/>
    <w:rsid w:val="00607FCE"/>
    <w:rsid w:val="006111E5"/>
    <w:rsid w:val="006113BC"/>
    <w:rsid w:val="0061152A"/>
    <w:rsid w:val="00611F21"/>
    <w:rsid w:val="0061230C"/>
    <w:rsid w:val="00612DCC"/>
    <w:rsid w:val="006143FD"/>
    <w:rsid w:val="0061452B"/>
    <w:rsid w:val="00614F4F"/>
    <w:rsid w:val="006158A5"/>
    <w:rsid w:val="006162AA"/>
    <w:rsid w:val="0061673F"/>
    <w:rsid w:val="00616A0E"/>
    <w:rsid w:val="0062032C"/>
    <w:rsid w:val="006207C1"/>
    <w:rsid w:val="006212F0"/>
    <w:rsid w:val="006213A0"/>
    <w:rsid w:val="00623EA5"/>
    <w:rsid w:val="006253EC"/>
    <w:rsid w:val="006269D7"/>
    <w:rsid w:val="00626AE7"/>
    <w:rsid w:val="006277F8"/>
    <w:rsid w:val="00630D80"/>
    <w:rsid w:val="00633005"/>
    <w:rsid w:val="0063327C"/>
    <w:rsid w:val="00635152"/>
    <w:rsid w:val="00635D4E"/>
    <w:rsid w:val="00637D6E"/>
    <w:rsid w:val="00640228"/>
    <w:rsid w:val="006403D6"/>
    <w:rsid w:val="0064074B"/>
    <w:rsid w:val="00640B7C"/>
    <w:rsid w:val="00642AA8"/>
    <w:rsid w:val="006432A0"/>
    <w:rsid w:val="00643CE3"/>
    <w:rsid w:val="00644313"/>
    <w:rsid w:val="006504F2"/>
    <w:rsid w:val="00650838"/>
    <w:rsid w:val="006514FA"/>
    <w:rsid w:val="006523BA"/>
    <w:rsid w:val="006528EA"/>
    <w:rsid w:val="00654250"/>
    <w:rsid w:val="00655B9A"/>
    <w:rsid w:val="0065673C"/>
    <w:rsid w:val="0065760E"/>
    <w:rsid w:val="00657FD5"/>
    <w:rsid w:val="00661536"/>
    <w:rsid w:val="0066173D"/>
    <w:rsid w:val="00661CD3"/>
    <w:rsid w:val="00661EE9"/>
    <w:rsid w:val="006629E7"/>
    <w:rsid w:val="00663368"/>
    <w:rsid w:val="00663727"/>
    <w:rsid w:val="00663C19"/>
    <w:rsid w:val="00664281"/>
    <w:rsid w:val="00665D14"/>
    <w:rsid w:val="00665D50"/>
    <w:rsid w:val="006664BB"/>
    <w:rsid w:val="006700D5"/>
    <w:rsid w:val="006702CB"/>
    <w:rsid w:val="006703B0"/>
    <w:rsid w:val="00670E14"/>
    <w:rsid w:val="00671B78"/>
    <w:rsid w:val="0067263B"/>
    <w:rsid w:val="00673578"/>
    <w:rsid w:val="00674EC5"/>
    <w:rsid w:val="00675015"/>
    <w:rsid w:val="00675732"/>
    <w:rsid w:val="00675BF4"/>
    <w:rsid w:val="00675C75"/>
    <w:rsid w:val="006762F6"/>
    <w:rsid w:val="0067741B"/>
    <w:rsid w:val="0068006D"/>
    <w:rsid w:val="00680F1B"/>
    <w:rsid w:val="00681719"/>
    <w:rsid w:val="00681A8C"/>
    <w:rsid w:val="00681B98"/>
    <w:rsid w:val="00683765"/>
    <w:rsid w:val="00683D95"/>
    <w:rsid w:val="006840D2"/>
    <w:rsid w:val="006851ED"/>
    <w:rsid w:val="0068725C"/>
    <w:rsid w:val="00687335"/>
    <w:rsid w:val="006876AC"/>
    <w:rsid w:val="00687882"/>
    <w:rsid w:val="0069072D"/>
    <w:rsid w:val="00691560"/>
    <w:rsid w:val="00691708"/>
    <w:rsid w:val="00692AE4"/>
    <w:rsid w:val="00692FBB"/>
    <w:rsid w:val="006935B3"/>
    <w:rsid w:val="00694EC2"/>
    <w:rsid w:val="0069559A"/>
    <w:rsid w:val="00696948"/>
    <w:rsid w:val="00697BEA"/>
    <w:rsid w:val="00697C35"/>
    <w:rsid w:val="006A2888"/>
    <w:rsid w:val="006A29E3"/>
    <w:rsid w:val="006A3246"/>
    <w:rsid w:val="006A43C7"/>
    <w:rsid w:val="006A5313"/>
    <w:rsid w:val="006A58F5"/>
    <w:rsid w:val="006A639E"/>
    <w:rsid w:val="006A6D73"/>
    <w:rsid w:val="006A778D"/>
    <w:rsid w:val="006B071A"/>
    <w:rsid w:val="006B0BF3"/>
    <w:rsid w:val="006B10C3"/>
    <w:rsid w:val="006B3994"/>
    <w:rsid w:val="006B3FAC"/>
    <w:rsid w:val="006B4E54"/>
    <w:rsid w:val="006B73C1"/>
    <w:rsid w:val="006C07EB"/>
    <w:rsid w:val="006C1638"/>
    <w:rsid w:val="006C1D7B"/>
    <w:rsid w:val="006C1E2C"/>
    <w:rsid w:val="006C21A9"/>
    <w:rsid w:val="006C21D4"/>
    <w:rsid w:val="006C2389"/>
    <w:rsid w:val="006C28D6"/>
    <w:rsid w:val="006C2E39"/>
    <w:rsid w:val="006C3604"/>
    <w:rsid w:val="006C36A6"/>
    <w:rsid w:val="006C3B4A"/>
    <w:rsid w:val="006C3C68"/>
    <w:rsid w:val="006C4584"/>
    <w:rsid w:val="006C6466"/>
    <w:rsid w:val="006C68EC"/>
    <w:rsid w:val="006C7BAD"/>
    <w:rsid w:val="006D0062"/>
    <w:rsid w:val="006D04BC"/>
    <w:rsid w:val="006D0987"/>
    <w:rsid w:val="006D18F6"/>
    <w:rsid w:val="006D1EE2"/>
    <w:rsid w:val="006D28EA"/>
    <w:rsid w:val="006D385E"/>
    <w:rsid w:val="006D3CFF"/>
    <w:rsid w:val="006D4D26"/>
    <w:rsid w:val="006D56E8"/>
    <w:rsid w:val="006D79DA"/>
    <w:rsid w:val="006E0039"/>
    <w:rsid w:val="006E06FC"/>
    <w:rsid w:val="006E18A7"/>
    <w:rsid w:val="006E2FEC"/>
    <w:rsid w:val="006E32C7"/>
    <w:rsid w:val="006E37A2"/>
    <w:rsid w:val="006E3DF5"/>
    <w:rsid w:val="006E4100"/>
    <w:rsid w:val="006E50FF"/>
    <w:rsid w:val="006E6A23"/>
    <w:rsid w:val="006E7217"/>
    <w:rsid w:val="006E76C0"/>
    <w:rsid w:val="006F20B2"/>
    <w:rsid w:val="006F2300"/>
    <w:rsid w:val="006F3B4C"/>
    <w:rsid w:val="006F4083"/>
    <w:rsid w:val="006F4142"/>
    <w:rsid w:val="006F4BAC"/>
    <w:rsid w:val="006F500D"/>
    <w:rsid w:val="006F5163"/>
    <w:rsid w:val="006F58FB"/>
    <w:rsid w:val="006F7446"/>
    <w:rsid w:val="00700A7B"/>
    <w:rsid w:val="00700E1B"/>
    <w:rsid w:val="0070224F"/>
    <w:rsid w:val="0070306E"/>
    <w:rsid w:val="00703751"/>
    <w:rsid w:val="00704C7D"/>
    <w:rsid w:val="007053BB"/>
    <w:rsid w:val="00705A37"/>
    <w:rsid w:val="00710A26"/>
    <w:rsid w:val="00710DE0"/>
    <w:rsid w:val="00712538"/>
    <w:rsid w:val="007128B8"/>
    <w:rsid w:val="00712C6D"/>
    <w:rsid w:val="007136CD"/>
    <w:rsid w:val="0071567A"/>
    <w:rsid w:val="007158CA"/>
    <w:rsid w:val="00715F80"/>
    <w:rsid w:val="00716074"/>
    <w:rsid w:val="007160E0"/>
    <w:rsid w:val="00717948"/>
    <w:rsid w:val="00720AE7"/>
    <w:rsid w:val="007218BA"/>
    <w:rsid w:val="00722A73"/>
    <w:rsid w:val="00722B17"/>
    <w:rsid w:val="00723BE5"/>
    <w:rsid w:val="00724DC0"/>
    <w:rsid w:val="0072773A"/>
    <w:rsid w:val="00727CCD"/>
    <w:rsid w:val="0073044D"/>
    <w:rsid w:val="00730CB7"/>
    <w:rsid w:val="00731BF4"/>
    <w:rsid w:val="00731E2B"/>
    <w:rsid w:val="00732208"/>
    <w:rsid w:val="00732944"/>
    <w:rsid w:val="00735B05"/>
    <w:rsid w:val="007363CF"/>
    <w:rsid w:val="0073661E"/>
    <w:rsid w:val="0074141C"/>
    <w:rsid w:val="0074229B"/>
    <w:rsid w:val="00743EFF"/>
    <w:rsid w:val="00744A90"/>
    <w:rsid w:val="00744DAB"/>
    <w:rsid w:val="007453FA"/>
    <w:rsid w:val="00745A97"/>
    <w:rsid w:val="00745B1C"/>
    <w:rsid w:val="00746674"/>
    <w:rsid w:val="00746786"/>
    <w:rsid w:val="00746A9C"/>
    <w:rsid w:val="007478C5"/>
    <w:rsid w:val="00747FA2"/>
    <w:rsid w:val="0075123D"/>
    <w:rsid w:val="00751380"/>
    <w:rsid w:val="0075146C"/>
    <w:rsid w:val="007520D2"/>
    <w:rsid w:val="0075228E"/>
    <w:rsid w:val="00752553"/>
    <w:rsid w:val="0075270C"/>
    <w:rsid w:val="00752FFC"/>
    <w:rsid w:val="00753166"/>
    <w:rsid w:val="00753380"/>
    <w:rsid w:val="007541B3"/>
    <w:rsid w:val="00755285"/>
    <w:rsid w:val="00755FFA"/>
    <w:rsid w:val="007560AC"/>
    <w:rsid w:val="00757C04"/>
    <w:rsid w:val="00760BA9"/>
    <w:rsid w:val="00761CDD"/>
    <w:rsid w:val="00761DD2"/>
    <w:rsid w:val="00761FEE"/>
    <w:rsid w:val="00762CE8"/>
    <w:rsid w:val="00764533"/>
    <w:rsid w:val="0076660C"/>
    <w:rsid w:val="007675BF"/>
    <w:rsid w:val="00767BC8"/>
    <w:rsid w:val="0077099A"/>
    <w:rsid w:val="00770D5C"/>
    <w:rsid w:val="00771F55"/>
    <w:rsid w:val="007721BE"/>
    <w:rsid w:val="007753B0"/>
    <w:rsid w:val="00775864"/>
    <w:rsid w:val="0077617F"/>
    <w:rsid w:val="00776A5B"/>
    <w:rsid w:val="00776AC8"/>
    <w:rsid w:val="00776DBD"/>
    <w:rsid w:val="00777134"/>
    <w:rsid w:val="007776DE"/>
    <w:rsid w:val="00777C0B"/>
    <w:rsid w:val="0078029E"/>
    <w:rsid w:val="0078086B"/>
    <w:rsid w:val="00781E2D"/>
    <w:rsid w:val="00782443"/>
    <w:rsid w:val="007833A6"/>
    <w:rsid w:val="00784AEE"/>
    <w:rsid w:val="00784B14"/>
    <w:rsid w:val="00785193"/>
    <w:rsid w:val="00785461"/>
    <w:rsid w:val="00785778"/>
    <w:rsid w:val="007860FE"/>
    <w:rsid w:val="00786387"/>
    <w:rsid w:val="00786977"/>
    <w:rsid w:val="00787A6A"/>
    <w:rsid w:val="00790A68"/>
    <w:rsid w:val="00791C7C"/>
    <w:rsid w:val="00792827"/>
    <w:rsid w:val="00792B6D"/>
    <w:rsid w:val="00793792"/>
    <w:rsid w:val="00793D03"/>
    <w:rsid w:val="00793F4B"/>
    <w:rsid w:val="00793F82"/>
    <w:rsid w:val="0079457B"/>
    <w:rsid w:val="00795083"/>
    <w:rsid w:val="00795203"/>
    <w:rsid w:val="00795E95"/>
    <w:rsid w:val="00795FFE"/>
    <w:rsid w:val="0079627D"/>
    <w:rsid w:val="00796E82"/>
    <w:rsid w:val="00797016"/>
    <w:rsid w:val="007A023A"/>
    <w:rsid w:val="007A05C1"/>
    <w:rsid w:val="007A2387"/>
    <w:rsid w:val="007A2D35"/>
    <w:rsid w:val="007A3F9D"/>
    <w:rsid w:val="007A4FEC"/>
    <w:rsid w:val="007A5C74"/>
    <w:rsid w:val="007A7FAA"/>
    <w:rsid w:val="007B0638"/>
    <w:rsid w:val="007B08FD"/>
    <w:rsid w:val="007B1665"/>
    <w:rsid w:val="007B1FDA"/>
    <w:rsid w:val="007B26EE"/>
    <w:rsid w:val="007B35DD"/>
    <w:rsid w:val="007B6E43"/>
    <w:rsid w:val="007C0684"/>
    <w:rsid w:val="007C06AA"/>
    <w:rsid w:val="007C193D"/>
    <w:rsid w:val="007C1E05"/>
    <w:rsid w:val="007C2CC1"/>
    <w:rsid w:val="007C3364"/>
    <w:rsid w:val="007C37A4"/>
    <w:rsid w:val="007C3A3B"/>
    <w:rsid w:val="007C46CF"/>
    <w:rsid w:val="007C5CF8"/>
    <w:rsid w:val="007C6192"/>
    <w:rsid w:val="007C64B1"/>
    <w:rsid w:val="007C67FE"/>
    <w:rsid w:val="007C7354"/>
    <w:rsid w:val="007C7A86"/>
    <w:rsid w:val="007D1CFC"/>
    <w:rsid w:val="007D2FDB"/>
    <w:rsid w:val="007D3F96"/>
    <w:rsid w:val="007D54EC"/>
    <w:rsid w:val="007D64BF"/>
    <w:rsid w:val="007E023B"/>
    <w:rsid w:val="007E0D56"/>
    <w:rsid w:val="007E1979"/>
    <w:rsid w:val="007E40F1"/>
    <w:rsid w:val="007E4DDF"/>
    <w:rsid w:val="007E59AA"/>
    <w:rsid w:val="007E63E1"/>
    <w:rsid w:val="007E676E"/>
    <w:rsid w:val="007E6AC9"/>
    <w:rsid w:val="007E73B7"/>
    <w:rsid w:val="007E78C8"/>
    <w:rsid w:val="007E7BFF"/>
    <w:rsid w:val="007F02AF"/>
    <w:rsid w:val="007F043C"/>
    <w:rsid w:val="007F1A41"/>
    <w:rsid w:val="007F280A"/>
    <w:rsid w:val="007F34AB"/>
    <w:rsid w:val="007F3605"/>
    <w:rsid w:val="007F3A60"/>
    <w:rsid w:val="007F3E65"/>
    <w:rsid w:val="007F74D8"/>
    <w:rsid w:val="007F7C84"/>
    <w:rsid w:val="008003EB"/>
    <w:rsid w:val="00801EBD"/>
    <w:rsid w:val="00803242"/>
    <w:rsid w:val="0080427A"/>
    <w:rsid w:val="00805018"/>
    <w:rsid w:val="008066B2"/>
    <w:rsid w:val="00806CA9"/>
    <w:rsid w:val="0081066A"/>
    <w:rsid w:val="0081115D"/>
    <w:rsid w:val="008113D4"/>
    <w:rsid w:val="008126BC"/>
    <w:rsid w:val="0081362C"/>
    <w:rsid w:val="00813850"/>
    <w:rsid w:val="00813BCA"/>
    <w:rsid w:val="008145A5"/>
    <w:rsid w:val="00814FA7"/>
    <w:rsid w:val="00815A7A"/>
    <w:rsid w:val="008160EC"/>
    <w:rsid w:val="0081759C"/>
    <w:rsid w:val="00817E55"/>
    <w:rsid w:val="00820856"/>
    <w:rsid w:val="00820EC1"/>
    <w:rsid w:val="008210D9"/>
    <w:rsid w:val="00821DC0"/>
    <w:rsid w:val="00821E0A"/>
    <w:rsid w:val="008220A3"/>
    <w:rsid w:val="008221EA"/>
    <w:rsid w:val="008235EF"/>
    <w:rsid w:val="00823CCC"/>
    <w:rsid w:val="00824176"/>
    <w:rsid w:val="0082427D"/>
    <w:rsid w:val="0082492D"/>
    <w:rsid w:val="00825854"/>
    <w:rsid w:val="00827CE7"/>
    <w:rsid w:val="008303FB"/>
    <w:rsid w:val="00830C9E"/>
    <w:rsid w:val="00831095"/>
    <w:rsid w:val="008315D4"/>
    <w:rsid w:val="00831A2C"/>
    <w:rsid w:val="0083231A"/>
    <w:rsid w:val="00832790"/>
    <w:rsid w:val="00832AAB"/>
    <w:rsid w:val="00832B12"/>
    <w:rsid w:val="00834387"/>
    <w:rsid w:val="00834507"/>
    <w:rsid w:val="008347FD"/>
    <w:rsid w:val="0083560B"/>
    <w:rsid w:val="008375AA"/>
    <w:rsid w:val="00840438"/>
    <w:rsid w:val="008416B9"/>
    <w:rsid w:val="008420DB"/>
    <w:rsid w:val="008422FE"/>
    <w:rsid w:val="0084385A"/>
    <w:rsid w:val="00845AF9"/>
    <w:rsid w:val="00845F02"/>
    <w:rsid w:val="0085020B"/>
    <w:rsid w:val="008503AC"/>
    <w:rsid w:val="00850B45"/>
    <w:rsid w:val="00854F05"/>
    <w:rsid w:val="00855538"/>
    <w:rsid w:val="0085643F"/>
    <w:rsid w:val="0086097C"/>
    <w:rsid w:val="008615A4"/>
    <w:rsid w:val="00861EEB"/>
    <w:rsid w:val="008624DC"/>
    <w:rsid w:val="00863546"/>
    <w:rsid w:val="00863D9D"/>
    <w:rsid w:val="00864360"/>
    <w:rsid w:val="00864EE0"/>
    <w:rsid w:val="008665FE"/>
    <w:rsid w:val="008672E8"/>
    <w:rsid w:val="00870124"/>
    <w:rsid w:val="00871A2B"/>
    <w:rsid w:val="00871D15"/>
    <w:rsid w:val="00871E80"/>
    <w:rsid w:val="00872014"/>
    <w:rsid w:val="008722D7"/>
    <w:rsid w:val="008723B6"/>
    <w:rsid w:val="00872787"/>
    <w:rsid w:val="00873565"/>
    <w:rsid w:val="0087450B"/>
    <w:rsid w:val="00875461"/>
    <w:rsid w:val="008774B6"/>
    <w:rsid w:val="00877C72"/>
    <w:rsid w:val="008807DE"/>
    <w:rsid w:val="00881FF7"/>
    <w:rsid w:val="00882167"/>
    <w:rsid w:val="00882E2A"/>
    <w:rsid w:val="008831A6"/>
    <w:rsid w:val="0088428B"/>
    <w:rsid w:val="00884B67"/>
    <w:rsid w:val="008857C6"/>
    <w:rsid w:val="00885C25"/>
    <w:rsid w:val="008860B1"/>
    <w:rsid w:val="00886BB0"/>
    <w:rsid w:val="008875C8"/>
    <w:rsid w:val="00890DE6"/>
    <w:rsid w:val="00891696"/>
    <w:rsid w:val="00892904"/>
    <w:rsid w:val="00892B58"/>
    <w:rsid w:val="00893655"/>
    <w:rsid w:val="00894131"/>
    <w:rsid w:val="00894140"/>
    <w:rsid w:val="0089486F"/>
    <w:rsid w:val="00894B9F"/>
    <w:rsid w:val="00894C6F"/>
    <w:rsid w:val="00897DC5"/>
    <w:rsid w:val="008A130C"/>
    <w:rsid w:val="008A23A9"/>
    <w:rsid w:val="008A2BEA"/>
    <w:rsid w:val="008A4624"/>
    <w:rsid w:val="008A503D"/>
    <w:rsid w:val="008A537D"/>
    <w:rsid w:val="008A5A6E"/>
    <w:rsid w:val="008A686B"/>
    <w:rsid w:val="008A699B"/>
    <w:rsid w:val="008A6E36"/>
    <w:rsid w:val="008A765A"/>
    <w:rsid w:val="008A7C80"/>
    <w:rsid w:val="008B0235"/>
    <w:rsid w:val="008B0DCB"/>
    <w:rsid w:val="008B154A"/>
    <w:rsid w:val="008B184F"/>
    <w:rsid w:val="008B190D"/>
    <w:rsid w:val="008B1DD3"/>
    <w:rsid w:val="008B338F"/>
    <w:rsid w:val="008B3B5C"/>
    <w:rsid w:val="008B424E"/>
    <w:rsid w:val="008B5855"/>
    <w:rsid w:val="008B622A"/>
    <w:rsid w:val="008B7BCF"/>
    <w:rsid w:val="008C0B10"/>
    <w:rsid w:val="008C19B7"/>
    <w:rsid w:val="008C2E96"/>
    <w:rsid w:val="008C44E0"/>
    <w:rsid w:val="008C478A"/>
    <w:rsid w:val="008C647A"/>
    <w:rsid w:val="008C69E0"/>
    <w:rsid w:val="008C6F08"/>
    <w:rsid w:val="008C7F10"/>
    <w:rsid w:val="008D016A"/>
    <w:rsid w:val="008D1403"/>
    <w:rsid w:val="008D26C5"/>
    <w:rsid w:val="008D27D3"/>
    <w:rsid w:val="008D3593"/>
    <w:rsid w:val="008D4D9A"/>
    <w:rsid w:val="008D521B"/>
    <w:rsid w:val="008D5EC1"/>
    <w:rsid w:val="008D6727"/>
    <w:rsid w:val="008D6FAC"/>
    <w:rsid w:val="008D74B6"/>
    <w:rsid w:val="008D7643"/>
    <w:rsid w:val="008E05C2"/>
    <w:rsid w:val="008E0E6B"/>
    <w:rsid w:val="008E2240"/>
    <w:rsid w:val="008E2A18"/>
    <w:rsid w:val="008E2B03"/>
    <w:rsid w:val="008E3022"/>
    <w:rsid w:val="008E50A5"/>
    <w:rsid w:val="008E5EA5"/>
    <w:rsid w:val="008E6A79"/>
    <w:rsid w:val="008E7632"/>
    <w:rsid w:val="008E776E"/>
    <w:rsid w:val="008E7C42"/>
    <w:rsid w:val="008F2116"/>
    <w:rsid w:val="008F232E"/>
    <w:rsid w:val="008F28CB"/>
    <w:rsid w:val="008F3012"/>
    <w:rsid w:val="008F3131"/>
    <w:rsid w:val="008F353C"/>
    <w:rsid w:val="008F54E6"/>
    <w:rsid w:val="008F56A1"/>
    <w:rsid w:val="008F5708"/>
    <w:rsid w:val="00900738"/>
    <w:rsid w:val="00900AB1"/>
    <w:rsid w:val="00901195"/>
    <w:rsid w:val="00901481"/>
    <w:rsid w:val="009016A9"/>
    <w:rsid w:val="00901D54"/>
    <w:rsid w:val="009033B6"/>
    <w:rsid w:val="00905073"/>
    <w:rsid w:val="0090664C"/>
    <w:rsid w:val="00910241"/>
    <w:rsid w:val="00910C9E"/>
    <w:rsid w:val="00911059"/>
    <w:rsid w:val="00911995"/>
    <w:rsid w:val="00911CF1"/>
    <w:rsid w:val="00913630"/>
    <w:rsid w:val="00913DB6"/>
    <w:rsid w:val="00914057"/>
    <w:rsid w:val="00914305"/>
    <w:rsid w:val="00914F75"/>
    <w:rsid w:val="009150BF"/>
    <w:rsid w:val="00915324"/>
    <w:rsid w:val="00915987"/>
    <w:rsid w:val="00916BA9"/>
    <w:rsid w:val="00917A3B"/>
    <w:rsid w:val="00917D5A"/>
    <w:rsid w:val="00924679"/>
    <w:rsid w:val="00924B96"/>
    <w:rsid w:val="00924EE5"/>
    <w:rsid w:val="009251DE"/>
    <w:rsid w:val="00925255"/>
    <w:rsid w:val="009259A7"/>
    <w:rsid w:val="009263A2"/>
    <w:rsid w:val="00927118"/>
    <w:rsid w:val="00930B30"/>
    <w:rsid w:val="00931B82"/>
    <w:rsid w:val="00933981"/>
    <w:rsid w:val="00934839"/>
    <w:rsid w:val="00934B19"/>
    <w:rsid w:val="00935821"/>
    <w:rsid w:val="009358BC"/>
    <w:rsid w:val="0093699B"/>
    <w:rsid w:val="009374D9"/>
    <w:rsid w:val="00940722"/>
    <w:rsid w:val="00940723"/>
    <w:rsid w:val="00940E62"/>
    <w:rsid w:val="00941967"/>
    <w:rsid w:val="00941A29"/>
    <w:rsid w:val="00942D48"/>
    <w:rsid w:val="0094366F"/>
    <w:rsid w:val="00944CD7"/>
    <w:rsid w:val="009456A1"/>
    <w:rsid w:val="00946025"/>
    <w:rsid w:val="009467DD"/>
    <w:rsid w:val="009500DC"/>
    <w:rsid w:val="0095204F"/>
    <w:rsid w:val="00952C6D"/>
    <w:rsid w:val="00952C95"/>
    <w:rsid w:val="00953838"/>
    <w:rsid w:val="0095445D"/>
    <w:rsid w:val="0095614F"/>
    <w:rsid w:val="00956665"/>
    <w:rsid w:val="0095668B"/>
    <w:rsid w:val="00956E03"/>
    <w:rsid w:val="00962351"/>
    <w:rsid w:val="00963C9F"/>
    <w:rsid w:val="00965621"/>
    <w:rsid w:val="00965867"/>
    <w:rsid w:val="00965A40"/>
    <w:rsid w:val="00965E90"/>
    <w:rsid w:val="00966464"/>
    <w:rsid w:val="00967A76"/>
    <w:rsid w:val="00970CE3"/>
    <w:rsid w:val="009710D7"/>
    <w:rsid w:val="009715EF"/>
    <w:rsid w:val="009719C9"/>
    <w:rsid w:val="009726B4"/>
    <w:rsid w:val="00972B3A"/>
    <w:rsid w:val="00973828"/>
    <w:rsid w:val="009738AC"/>
    <w:rsid w:val="00973CC6"/>
    <w:rsid w:val="00973E2E"/>
    <w:rsid w:val="0097504E"/>
    <w:rsid w:val="00976484"/>
    <w:rsid w:val="00977E7B"/>
    <w:rsid w:val="009806D3"/>
    <w:rsid w:val="00981412"/>
    <w:rsid w:val="00982B75"/>
    <w:rsid w:val="00982E7A"/>
    <w:rsid w:val="00983C6E"/>
    <w:rsid w:val="00983E4B"/>
    <w:rsid w:val="00984313"/>
    <w:rsid w:val="00984315"/>
    <w:rsid w:val="00985F27"/>
    <w:rsid w:val="00986FC6"/>
    <w:rsid w:val="00990A4B"/>
    <w:rsid w:val="00991568"/>
    <w:rsid w:val="00991716"/>
    <w:rsid w:val="00991F7C"/>
    <w:rsid w:val="00993560"/>
    <w:rsid w:val="00993E51"/>
    <w:rsid w:val="00993E73"/>
    <w:rsid w:val="0099474A"/>
    <w:rsid w:val="009957CA"/>
    <w:rsid w:val="00995F7C"/>
    <w:rsid w:val="00996709"/>
    <w:rsid w:val="00996C71"/>
    <w:rsid w:val="009A0BC2"/>
    <w:rsid w:val="009A0C0C"/>
    <w:rsid w:val="009A2AF4"/>
    <w:rsid w:val="009A2F87"/>
    <w:rsid w:val="009A5D25"/>
    <w:rsid w:val="009A5FC3"/>
    <w:rsid w:val="009A6721"/>
    <w:rsid w:val="009A6C33"/>
    <w:rsid w:val="009A732F"/>
    <w:rsid w:val="009B0386"/>
    <w:rsid w:val="009B0427"/>
    <w:rsid w:val="009B1AAE"/>
    <w:rsid w:val="009B1D17"/>
    <w:rsid w:val="009B28E0"/>
    <w:rsid w:val="009B3956"/>
    <w:rsid w:val="009B3DB1"/>
    <w:rsid w:val="009B42CF"/>
    <w:rsid w:val="009B52E4"/>
    <w:rsid w:val="009B56B9"/>
    <w:rsid w:val="009C00BB"/>
    <w:rsid w:val="009C1E1B"/>
    <w:rsid w:val="009C3CEE"/>
    <w:rsid w:val="009C3F81"/>
    <w:rsid w:val="009C4700"/>
    <w:rsid w:val="009C5F5F"/>
    <w:rsid w:val="009C5F76"/>
    <w:rsid w:val="009C70D2"/>
    <w:rsid w:val="009C742B"/>
    <w:rsid w:val="009C75B3"/>
    <w:rsid w:val="009D0058"/>
    <w:rsid w:val="009D07A4"/>
    <w:rsid w:val="009D1A03"/>
    <w:rsid w:val="009D224D"/>
    <w:rsid w:val="009D236D"/>
    <w:rsid w:val="009D2C57"/>
    <w:rsid w:val="009D2CF5"/>
    <w:rsid w:val="009D4565"/>
    <w:rsid w:val="009D54C0"/>
    <w:rsid w:val="009D6567"/>
    <w:rsid w:val="009D6DDE"/>
    <w:rsid w:val="009D714F"/>
    <w:rsid w:val="009D7162"/>
    <w:rsid w:val="009E11B1"/>
    <w:rsid w:val="009E4610"/>
    <w:rsid w:val="009E483C"/>
    <w:rsid w:val="009E5431"/>
    <w:rsid w:val="009E5E1A"/>
    <w:rsid w:val="009E6349"/>
    <w:rsid w:val="009E6D0D"/>
    <w:rsid w:val="009E6E59"/>
    <w:rsid w:val="009E6F07"/>
    <w:rsid w:val="009E709A"/>
    <w:rsid w:val="009E7224"/>
    <w:rsid w:val="009E7735"/>
    <w:rsid w:val="009F0331"/>
    <w:rsid w:val="009F11E4"/>
    <w:rsid w:val="009F1AD5"/>
    <w:rsid w:val="009F1B1F"/>
    <w:rsid w:val="009F43C3"/>
    <w:rsid w:val="009F5F8A"/>
    <w:rsid w:val="009F72B3"/>
    <w:rsid w:val="00A010FA"/>
    <w:rsid w:val="00A02A22"/>
    <w:rsid w:val="00A032FA"/>
    <w:rsid w:val="00A04524"/>
    <w:rsid w:val="00A05263"/>
    <w:rsid w:val="00A06067"/>
    <w:rsid w:val="00A06CB2"/>
    <w:rsid w:val="00A06FCF"/>
    <w:rsid w:val="00A07101"/>
    <w:rsid w:val="00A071F5"/>
    <w:rsid w:val="00A0794C"/>
    <w:rsid w:val="00A07A69"/>
    <w:rsid w:val="00A07C92"/>
    <w:rsid w:val="00A10C06"/>
    <w:rsid w:val="00A12636"/>
    <w:rsid w:val="00A12A32"/>
    <w:rsid w:val="00A138E9"/>
    <w:rsid w:val="00A149C5"/>
    <w:rsid w:val="00A14B53"/>
    <w:rsid w:val="00A1635A"/>
    <w:rsid w:val="00A1718B"/>
    <w:rsid w:val="00A20BC8"/>
    <w:rsid w:val="00A20CD8"/>
    <w:rsid w:val="00A23C1F"/>
    <w:rsid w:val="00A23CCB"/>
    <w:rsid w:val="00A243A4"/>
    <w:rsid w:val="00A24442"/>
    <w:rsid w:val="00A255F9"/>
    <w:rsid w:val="00A25ED7"/>
    <w:rsid w:val="00A27319"/>
    <w:rsid w:val="00A27C5A"/>
    <w:rsid w:val="00A3024F"/>
    <w:rsid w:val="00A3111A"/>
    <w:rsid w:val="00A3173E"/>
    <w:rsid w:val="00A32A54"/>
    <w:rsid w:val="00A33911"/>
    <w:rsid w:val="00A33BB7"/>
    <w:rsid w:val="00A33C47"/>
    <w:rsid w:val="00A35757"/>
    <w:rsid w:val="00A364C2"/>
    <w:rsid w:val="00A37AE8"/>
    <w:rsid w:val="00A4070B"/>
    <w:rsid w:val="00A415E6"/>
    <w:rsid w:val="00A4222C"/>
    <w:rsid w:val="00A42E78"/>
    <w:rsid w:val="00A44775"/>
    <w:rsid w:val="00A44A0A"/>
    <w:rsid w:val="00A44D02"/>
    <w:rsid w:val="00A45BCF"/>
    <w:rsid w:val="00A45D37"/>
    <w:rsid w:val="00A46A10"/>
    <w:rsid w:val="00A46EBE"/>
    <w:rsid w:val="00A47C3F"/>
    <w:rsid w:val="00A50915"/>
    <w:rsid w:val="00A50B31"/>
    <w:rsid w:val="00A50E5A"/>
    <w:rsid w:val="00A51311"/>
    <w:rsid w:val="00A52896"/>
    <w:rsid w:val="00A533B7"/>
    <w:rsid w:val="00A5340E"/>
    <w:rsid w:val="00A5362D"/>
    <w:rsid w:val="00A53787"/>
    <w:rsid w:val="00A53E79"/>
    <w:rsid w:val="00A55D16"/>
    <w:rsid w:val="00A5663F"/>
    <w:rsid w:val="00A61529"/>
    <w:rsid w:val="00A621FC"/>
    <w:rsid w:val="00A628A8"/>
    <w:rsid w:val="00A62A3E"/>
    <w:rsid w:val="00A62E94"/>
    <w:rsid w:val="00A63AF7"/>
    <w:rsid w:val="00A6483F"/>
    <w:rsid w:val="00A65065"/>
    <w:rsid w:val="00A651AF"/>
    <w:rsid w:val="00A65ACF"/>
    <w:rsid w:val="00A66335"/>
    <w:rsid w:val="00A663B3"/>
    <w:rsid w:val="00A71D9C"/>
    <w:rsid w:val="00A72C38"/>
    <w:rsid w:val="00A72C4C"/>
    <w:rsid w:val="00A7367B"/>
    <w:rsid w:val="00A73BC6"/>
    <w:rsid w:val="00A74502"/>
    <w:rsid w:val="00A74E44"/>
    <w:rsid w:val="00A75044"/>
    <w:rsid w:val="00A755BD"/>
    <w:rsid w:val="00A775B0"/>
    <w:rsid w:val="00A7771F"/>
    <w:rsid w:val="00A7794E"/>
    <w:rsid w:val="00A80339"/>
    <w:rsid w:val="00A80FB5"/>
    <w:rsid w:val="00A82170"/>
    <w:rsid w:val="00A823DB"/>
    <w:rsid w:val="00A83577"/>
    <w:rsid w:val="00A844C8"/>
    <w:rsid w:val="00A852C7"/>
    <w:rsid w:val="00A90466"/>
    <w:rsid w:val="00A907AF"/>
    <w:rsid w:val="00A936A3"/>
    <w:rsid w:val="00A943AC"/>
    <w:rsid w:val="00A94447"/>
    <w:rsid w:val="00A95AA7"/>
    <w:rsid w:val="00A96480"/>
    <w:rsid w:val="00A97412"/>
    <w:rsid w:val="00A97CFC"/>
    <w:rsid w:val="00A97E3F"/>
    <w:rsid w:val="00AA13B5"/>
    <w:rsid w:val="00AA1516"/>
    <w:rsid w:val="00AA182D"/>
    <w:rsid w:val="00AA2264"/>
    <w:rsid w:val="00AA2FB5"/>
    <w:rsid w:val="00AA3098"/>
    <w:rsid w:val="00AA4011"/>
    <w:rsid w:val="00AA6AAF"/>
    <w:rsid w:val="00AB0224"/>
    <w:rsid w:val="00AB1A4A"/>
    <w:rsid w:val="00AB1BBD"/>
    <w:rsid w:val="00AB3620"/>
    <w:rsid w:val="00AB3766"/>
    <w:rsid w:val="00AB4585"/>
    <w:rsid w:val="00AB46DC"/>
    <w:rsid w:val="00AB5E7E"/>
    <w:rsid w:val="00AB6E4E"/>
    <w:rsid w:val="00AB76F5"/>
    <w:rsid w:val="00AB79EF"/>
    <w:rsid w:val="00AB7EC4"/>
    <w:rsid w:val="00AC0321"/>
    <w:rsid w:val="00AC0DDD"/>
    <w:rsid w:val="00AC0F52"/>
    <w:rsid w:val="00AC1140"/>
    <w:rsid w:val="00AC2348"/>
    <w:rsid w:val="00AC27E6"/>
    <w:rsid w:val="00AC2AC6"/>
    <w:rsid w:val="00AC35B1"/>
    <w:rsid w:val="00AC3AF1"/>
    <w:rsid w:val="00AC411C"/>
    <w:rsid w:val="00AC56FD"/>
    <w:rsid w:val="00AC5A6E"/>
    <w:rsid w:val="00AC6712"/>
    <w:rsid w:val="00AC6727"/>
    <w:rsid w:val="00AC6C47"/>
    <w:rsid w:val="00AC7C4D"/>
    <w:rsid w:val="00AD00FA"/>
    <w:rsid w:val="00AD0B09"/>
    <w:rsid w:val="00AD1CB3"/>
    <w:rsid w:val="00AD21C1"/>
    <w:rsid w:val="00AD6461"/>
    <w:rsid w:val="00AD7207"/>
    <w:rsid w:val="00AD7EFF"/>
    <w:rsid w:val="00AE0077"/>
    <w:rsid w:val="00AE2887"/>
    <w:rsid w:val="00AE6B5D"/>
    <w:rsid w:val="00AE78F1"/>
    <w:rsid w:val="00AE7AE1"/>
    <w:rsid w:val="00AF1062"/>
    <w:rsid w:val="00AF1978"/>
    <w:rsid w:val="00AF20E2"/>
    <w:rsid w:val="00AF2952"/>
    <w:rsid w:val="00AF4C8E"/>
    <w:rsid w:val="00AF4F39"/>
    <w:rsid w:val="00AF578C"/>
    <w:rsid w:val="00AF6642"/>
    <w:rsid w:val="00AF6C51"/>
    <w:rsid w:val="00AF7FD8"/>
    <w:rsid w:val="00B003AB"/>
    <w:rsid w:val="00B00562"/>
    <w:rsid w:val="00B005EB"/>
    <w:rsid w:val="00B01221"/>
    <w:rsid w:val="00B03300"/>
    <w:rsid w:val="00B035DB"/>
    <w:rsid w:val="00B039CF"/>
    <w:rsid w:val="00B03AE1"/>
    <w:rsid w:val="00B0466D"/>
    <w:rsid w:val="00B053E4"/>
    <w:rsid w:val="00B05977"/>
    <w:rsid w:val="00B060F6"/>
    <w:rsid w:val="00B07DA9"/>
    <w:rsid w:val="00B1263C"/>
    <w:rsid w:val="00B14EDC"/>
    <w:rsid w:val="00B1792F"/>
    <w:rsid w:val="00B20AB0"/>
    <w:rsid w:val="00B21E61"/>
    <w:rsid w:val="00B22AA4"/>
    <w:rsid w:val="00B23464"/>
    <w:rsid w:val="00B23C40"/>
    <w:rsid w:val="00B240F6"/>
    <w:rsid w:val="00B25602"/>
    <w:rsid w:val="00B25A01"/>
    <w:rsid w:val="00B26665"/>
    <w:rsid w:val="00B26D38"/>
    <w:rsid w:val="00B270CD"/>
    <w:rsid w:val="00B27857"/>
    <w:rsid w:val="00B27CE9"/>
    <w:rsid w:val="00B32788"/>
    <w:rsid w:val="00B33E8E"/>
    <w:rsid w:val="00B345F0"/>
    <w:rsid w:val="00B34C90"/>
    <w:rsid w:val="00B355A1"/>
    <w:rsid w:val="00B3592A"/>
    <w:rsid w:val="00B35D53"/>
    <w:rsid w:val="00B363E5"/>
    <w:rsid w:val="00B377D3"/>
    <w:rsid w:val="00B41710"/>
    <w:rsid w:val="00B41A14"/>
    <w:rsid w:val="00B44068"/>
    <w:rsid w:val="00B44334"/>
    <w:rsid w:val="00B45084"/>
    <w:rsid w:val="00B46336"/>
    <w:rsid w:val="00B46D63"/>
    <w:rsid w:val="00B47F2A"/>
    <w:rsid w:val="00B50378"/>
    <w:rsid w:val="00B5228B"/>
    <w:rsid w:val="00B52DAE"/>
    <w:rsid w:val="00B5410E"/>
    <w:rsid w:val="00B5567A"/>
    <w:rsid w:val="00B57241"/>
    <w:rsid w:val="00B60E86"/>
    <w:rsid w:val="00B62762"/>
    <w:rsid w:val="00B63589"/>
    <w:rsid w:val="00B64446"/>
    <w:rsid w:val="00B651A5"/>
    <w:rsid w:val="00B6631A"/>
    <w:rsid w:val="00B66487"/>
    <w:rsid w:val="00B66D33"/>
    <w:rsid w:val="00B66F91"/>
    <w:rsid w:val="00B673F8"/>
    <w:rsid w:val="00B67832"/>
    <w:rsid w:val="00B705D3"/>
    <w:rsid w:val="00B7130C"/>
    <w:rsid w:val="00B716E4"/>
    <w:rsid w:val="00B7260B"/>
    <w:rsid w:val="00B728DC"/>
    <w:rsid w:val="00B75B58"/>
    <w:rsid w:val="00B76112"/>
    <w:rsid w:val="00B77AA0"/>
    <w:rsid w:val="00B8004A"/>
    <w:rsid w:val="00B8044B"/>
    <w:rsid w:val="00B80757"/>
    <w:rsid w:val="00B807D4"/>
    <w:rsid w:val="00B808F9"/>
    <w:rsid w:val="00B80B1B"/>
    <w:rsid w:val="00B8112F"/>
    <w:rsid w:val="00B826E2"/>
    <w:rsid w:val="00B82A93"/>
    <w:rsid w:val="00B83610"/>
    <w:rsid w:val="00B839AE"/>
    <w:rsid w:val="00B8443A"/>
    <w:rsid w:val="00B85A57"/>
    <w:rsid w:val="00B85B19"/>
    <w:rsid w:val="00B863A4"/>
    <w:rsid w:val="00B8676A"/>
    <w:rsid w:val="00B87013"/>
    <w:rsid w:val="00B87290"/>
    <w:rsid w:val="00B876A2"/>
    <w:rsid w:val="00B9343D"/>
    <w:rsid w:val="00B934B3"/>
    <w:rsid w:val="00B9351C"/>
    <w:rsid w:val="00B93A72"/>
    <w:rsid w:val="00B93AD9"/>
    <w:rsid w:val="00B944A5"/>
    <w:rsid w:val="00B962D6"/>
    <w:rsid w:val="00B963A9"/>
    <w:rsid w:val="00B97E1D"/>
    <w:rsid w:val="00BA039E"/>
    <w:rsid w:val="00BA0868"/>
    <w:rsid w:val="00BA0EC0"/>
    <w:rsid w:val="00BA0F6E"/>
    <w:rsid w:val="00BA21DE"/>
    <w:rsid w:val="00BA36F5"/>
    <w:rsid w:val="00BA4E0C"/>
    <w:rsid w:val="00BA50F6"/>
    <w:rsid w:val="00BA56AD"/>
    <w:rsid w:val="00BA57C6"/>
    <w:rsid w:val="00BA6758"/>
    <w:rsid w:val="00BA7043"/>
    <w:rsid w:val="00BB0200"/>
    <w:rsid w:val="00BB050D"/>
    <w:rsid w:val="00BB0A05"/>
    <w:rsid w:val="00BB2282"/>
    <w:rsid w:val="00BB239C"/>
    <w:rsid w:val="00BB2BD4"/>
    <w:rsid w:val="00BB3A01"/>
    <w:rsid w:val="00BB3F8D"/>
    <w:rsid w:val="00BB4DF2"/>
    <w:rsid w:val="00BB5268"/>
    <w:rsid w:val="00BB5511"/>
    <w:rsid w:val="00BB6900"/>
    <w:rsid w:val="00BB713E"/>
    <w:rsid w:val="00BB75BA"/>
    <w:rsid w:val="00BC0B39"/>
    <w:rsid w:val="00BC0C74"/>
    <w:rsid w:val="00BC1C6B"/>
    <w:rsid w:val="00BC1F21"/>
    <w:rsid w:val="00BC2F64"/>
    <w:rsid w:val="00BC32A2"/>
    <w:rsid w:val="00BC35FB"/>
    <w:rsid w:val="00BC4EFA"/>
    <w:rsid w:val="00BC5B41"/>
    <w:rsid w:val="00BC64A0"/>
    <w:rsid w:val="00BC6DD3"/>
    <w:rsid w:val="00BC7E94"/>
    <w:rsid w:val="00BD064A"/>
    <w:rsid w:val="00BD1197"/>
    <w:rsid w:val="00BD13F5"/>
    <w:rsid w:val="00BD1FB2"/>
    <w:rsid w:val="00BD2782"/>
    <w:rsid w:val="00BD2B98"/>
    <w:rsid w:val="00BD2CBC"/>
    <w:rsid w:val="00BD3676"/>
    <w:rsid w:val="00BD3E19"/>
    <w:rsid w:val="00BD422A"/>
    <w:rsid w:val="00BD5DFC"/>
    <w:rsid w:val="00BD6FCE"/>
    <w:rsid w:val="00BD72A2"/>
    <w:rsid w:val="00BE0372"/>
    <w:rsid w:val="00BE0BD0"/>
    <w:rsid w:val="00BE36D0"/>
    <w:rsid w:val="00BE3B08"/>
    <w:rsid w:val="00BE41C7"/>
    <w:rsid w:val="00BE5ABA"/>
    <w:rsid w:val="00BE5C3D"/>
    <w:rsid w:val="00BE62A3"/>
    <w:rsid w:val="00BE7D1A"/>
    <w:rsid w:val="00BE7D3E"/>
    <w:rsid w:val="00BF1F03"/>
    <w:rsid w:val="00BF27C6"/>
    <w:rsid w:val="00BF3773"/>
    <w:rsid w:val="00BF48CA"/>
    <w:rsid w:val="00BF4D68"/>
    <w:rsid w:val="00BF5B21"/>
    <w:rsid w:val="00BF7269"/>
    <w:rsid w:val="00BF79AB"/>
    <w:rsid w:val="00C029EF"/>
    <w:rsid w:val="00C040B7"/>
    <w:rsid w:val="00C060CF"/>
    <w:rsid w:val="00C06898"/>
    <w:rsid w:val="00C06C2A"/>
    <w:rsid w:val="00C11288"/>
    <w:rsid w:val="00C118F9"/>
    <w:rsid w:val="00C133F8"/>
    <w:rsid w:val="00C13FAD"/>
    <w:rsid w:val="00C161D1"/>
    <w:rsid w:val="00C17497"/>
    <w:rsid w:val="00C1763B"/>
    <w:rsid w:val="00C221DC"/>
    <w:rsid w:val="00C225AC"/>
    <w:rsid w:val="00C24D88"/>
    <w:rsid w:val="00C255F6"/>
    <w:rsid w:val="00C26310"/>
    <w:rsid w:val="00C3134D"/>
    <w:rsid w:val="00C3179F"/>
    <w:rsid w:val="00C31D07"/>
    <w:rsid w:val="00C320A0"/>
    <w:rsid w:val="00C32284"/>
    <w:rsid w:val="00C32515"/>
    <w:rsid w:val="00C326CC"/>
    <w:rsid w:val="00C329BB"/>
    <w:rsid w:val="00C32D90"/>
    <w:rsid w:val="00C33FC3"/>
    <w:rsid w:val="00C3429A"/>
    <w:rsid w:val="00C353F5"/>
    <w:rsid w:val="00C36F39"/>
    <w:rsid w:val="00C3731B"/>
    <w:rsid w:val="00C37642"/>
    <w:rsid w:val="00C37ACB"/>
    <w:rsid w:val="00C4028C"/>
    <w:rsid w:val="00C40C05"/>
    <w:rsid w:val="00C40DFC"/>
    <w:rsid w:val="00C416DF"/>
    <w:rsid w:val="00C4197C"/>
    <w:rsid w:val="00C41BD3"/>
    <w:rsid w:val="00C42DCC"/>
    <w:rsid w:val="00C44197"/>
    <w:rsid w:val="00C476A4"/>
    <w:rsid w:val="00C47A12"/>
    <w:rsid w:val="00C47EFE"/>
    <w:rsid w:val="00C51A9C"/>
    <w:rsid w:val="00C51B55"/>
    <w:rsid w:val="00C51CB6"/>
    <w:rsid w:val="00C51D57"/>
    <w:rsid w:val="00C52846"/>
    <w:rsid w:val="00C52FD1"/>
    <w:rsid w:val="00C5317A"/>
    <w:rsid w:val="00C532A5"/>
    <w:rsid w:val="00C560C4"/>
    <w:rsid w:val="00C57536"/>
    <w:rsid w:val="00C60314"/>
    <w:rsid w:val="00C60CF7"/>
    <w:rsid w:val="00C60D55"/>
    <w:rsid w:val="00C614AF"/>
    <w:rsid w:val="00C63704"/>
    <w:rsid w:val="00C63750"/>
    <w:rsid w:val="00C63B4C"/>
    <w:rsid w:val="00C63CED"/>
    <w:rsid w:val="00C63EF4"/>
    <w:rsid w:val="00C6409E"/>
    <w:rsid w:val="00C64F8C"/>
    <w:rsid w:val="00C650C4"/>
    <w:rsid w:val="00C6622E"/>
    <w:rsid w:val="00C66611"/>
    <w:rsid w:val="00C67673"/>
    <w:rsid w:val="00C67AA2"/>
    <w:rsid w:val="00C70D0C"/>
    <w:rsid w:val="00C70EEC"/>
    <w:rsid w:val="00C71675"/>
    <w:rsid w:val="00C722D2"/>
    <w:rsid w:val="00C73EF0"/>
    <w:rsid w:val="00C7465D"/>
    <w:rsid w:val="00C758F2"/>
    <w:rsid w:val="00C75C7C"/>
    <w:rsid w:val="00C763DA"/>
    <w:rsid w:val="00C765C3"/>
    <w:rsid w:val="00C772E1"/>
    <w:rsid w:val="00C775BE"/>
    <w:rsid w:val="00C7763A"/>
    <w:rsid w:val="00C77BAB"/>
    <w:rsid w:val="00C80411"/>
    <w:rsid w:val="00C8061E"/>
    <w:rsid w:val="00C809C7"/>
    <w:rsid w:val="00C81392"/>
    <w:rsid w:val="00C81AFF"/>
    <w:rsid w:val="00C853BB"/>
    <w:rsid w:val="00C85D7B"/>
    <w:rsid w:val="00C867B8"/>
    <w:rsid w:val="00C867F3"/>
    <w:rsid w:val="00C86C71"/>
    <w:rsid w:val="00C87150"/>
    <w:rsid w:val="00C900F0"/>
    <w:rsid w:val="00C90BFB"/>
    <w:rsid w:val="00C91908"/>
    <w:rsid w:val="00C91A94"/>
    <w:rsid w:val="00C92D3B"/>
    <w:rsid w:val="00C92DFB"/>
    <w:rsid w:val="00C935BB"/>
    <w:rsid w:val="00C947A0"/>
    <w:rsid w:val="00C95370"/>
    <w:rsid w:val="00C96C0E"/>
    <w:rsid w:val="00C96E66"/>
    <w:rsid w:val="00C975D6"/>
    <w:rsid w:val="00C97A15"/>
    <w:rsid w:val="00CA0FA3"/>
    <w:rsid w:val="00CA12E6"/>
    <w:rsid w:val="00CA3C88"/>
    <w:rsid w:val="00CA4D21"/>
    <w:rsid w:val="00CA50F4"/>
    <w:rsid w:val="00CA5178"/>
    <w:rsid w:val="00CA53B9"/>
    <w:rsid w:val="00CA60F9"/>
    <w:rsid w:val="00CA628B"/>
    <w:rsid w:val="00CA66F9"/>
    <w:rsid w:val="00CA73D5"/>
    <w:rsid w:val="00CB0D09"/>
    <w:rsid w:val="00CB138C"/>
    <w:rsid w:val="00CB1768"/>
    <w:rsid w:val="00CB17FF"/>
    <w:rsid w:val="00CB1ABE"/>
    <w:rsid w:val="00CB1BA5"/>
    <w:rsid w:val="00CB2A2A"/>
    <w:rsid w:val="00CB2C0B"/>
    <w:rsid w:val="00CB2DEB"/>
    <w:rsid w:val="00CB39E1"/>
    <w:rsid w:val="00CB4768"/>
    <w:rsid w:val="00CB5490"/>
    <w:rsid w:val="00CB57E0"/>
    <w:rsid w:val="00CB58FA"/>
    <w:rsid w:val="00CB63D9"/>
    <w:rsid w:val="00CB6810"/>
    <w:rsid w:val="00CB6C47"/>
    <w:rsid w:val="00CB6ED1"/>
    <w:rsid w:val="00CB74D2"/>
    <w:rsid w:val="00CB7863"/>
    <w:rsid w:val="00CB7CEC"/>
    <w:rsid w:val="00CB7EB9"/>
    <w:rsid w:val="00CC0EE7"/>
    <w:rsid w:val="00CC16B1"/>
    <w:rsid w:val="00CC2215"/>
    <w:rsid w:val="00CC2EC4"/>
    <w:rsid w:val="00CC426A"/>
    <w:rsid w:val="00CC5795"/>
    <w:rsid w:val="00CD055C"/>
    <w:rsid w:val="00CD2552"/>
    <w:rsid w:val="00CD2803"/>
    <w:rsid w:val="00CD2DE4"/>
    <w:rsid w:val="00CD4471"/>
    <w:rsid w:val="00CD56E2"/>
    <w:rsid w:val="00CD586A"/>
    <w:rsid w:val="00CD5A25"/>
    <w:rsid w:val="00CD6A10"/>
    <w:rsid w:val="00CD71B9"/>
    <w:rsid w:val="00CE10FF"/>
    <w:rsid w:val="00CE163B"/>
    <w:rsid w:val="00CE2088"/>
    <w:rsid w:val="00CE2BC9"/>
    <w:rsid w:val="00CE3385"/>
    <w:rsid w:val="00CE479B"/>
    <w:rsid w:val="00CE5758"/>
    <w:rsid w:val="00CE57E7"/>
    <w:rsid w:val="00CE627F"/>
    <w:rsid w:val="00CE63A0"/>
    <w:rsid w:val="00CE6BC9"/>
    <w:rsid w:val="00CF0629"/>
    <w:rsid w:val="00CF1199"/>
    <w:rsid w:val="00CF14DC"/>
    <w:rsid w:val="00CF205F"/>
    <w:rsid w:val="00CF316D"/>
    <w:rsid w:val="00CF3A3E"/>
    <w:rsid w:val="00CF5D19"/>
    <w:rsid w:val="00CF62B0"/>
    <w:rsid w:val="00CF6DA0"/>
    <w:rsid w:val="00CF72CC"/>
    <w:rsid w:val="00CF7951"/>
    <w:rsid w:val="00D0056E"/>
    <w:rsid w:val="00D00E02"/>
    <w:rsid w:val="00D01052"/>
    <w:rsid w:val="00D0324D"/>
    <w:rsid w:val="00D03673"/>
    <w:rsid w:val="00D045E0"/>
    <w:rsid w:val="00D05201"/>
    <w:rsid w:val="00D061EC"/>
    <w:rsid w:val="00D072A8"/>
    <w:rsid w:val="00D10B1F"/>
    <w:rsid w:val="00D12C0F"/>
    <w:rsid w:val="00D12FB6"/>
    <w:rsid w:val="00D131AE"/>
    <w:rsid w:val="00D13B99"/>
    <w:rsid w:val="00D202A3"/>
    <w:rsid w:val="00D2036B"/>
    <w:rsid w:val="00D234BA"/>
    <w:rsid w:val="00D27D91"/>
    <w:rsid w:val="00D33ECB"/>
    <w:rsid w:val="00D34BD4"/>
    <w:rsid w:val="00D35063"/>
    <w:rsid w:val="00D35B01"/>
    <w:rsid w:val="00D35BEB"/>
    <w:rsid w:val="00D37D06"/>
    <w:rsid w:val="00D403E7"/>
    <w:rsid w:val="00D41224"/>
    <w:rsid w:val="00D419E3"/>
    <w:rsid w:val="00D41A63"/>
    <w:rsid w:val="00D427FA"/>
    <w:rsid w:val="00D43BEE"/>
    <w:rsid w:val="00D44399"/>
    <w:rsid w:val="00D44783"/>
    <w:rsid w:val="00D468E0"/>
    <w:rsid w:val="00D472BC"/>
    <w:rsid w:val="00D473AB"/>
    <w:rsid w:val="00D473F8"/>
    <w:rsid w:val="00D47F96"/>
    <w:rsid w:val="00D50257"/>
    <w:rsid w:val="00D504F9"/>
    <w:rsid w:val="00D508EB"/>
    <w:rsid w:val="00D50AEC"/>
    <w:rsid w:val="00D516CD"/>
    <w:rsid w:val="00D518C4"/>
    <w:rsid w:val="00D5219D"/>
    <w:rsid w:val="00D560FF"/>
    <w:rsid w:val="00D6016F"/>
    <w:rsid w:val="00D613FE"/>
    <w:rsid w:val="00D6221C"/>
    <w:rsid w:val="00D62452"/>
    <w:rsid w:val="00D71BF3"/>
    <w:rsid w:val="00D74E84"/>
    <w:rsid w:val="00D7637E"/>
    <w:rsid w:val="00D763F4"/>
    <w:rsid w:val="00D77AD3"/>
    <w:rsid w:val="00D80C9E"/>
    <w:rsid w:val="00D80F80"/>
    <w:rsid w:val="00D82CC4"/>
    <w:rsid w:val="00D82E8A"/>
    <w:rsid w:val="00D85303"/>
    <w:rsid w:val="00D85526"/>
    <w:rsid w:val="00D85D88"/>
    <w:rsid w:val="00D8605E"/>
    <w:rsid w:val="00D86241"/>
    <w:rsid w:val="00D86C52"/>
    <w:rsid w:val="00D87162"/>
    <w:rsid w:val="00D8725C"/>
    <w:rsid w:val="00D87C47"/>
    <w:rsid w:val="00D90FD2"/>
    <w:rsid w:val="00D927C6"/>
    <w:rsid w:val="00D94011"/>
    <w:rsid w:val="00D94E38"/>
    <w:rsid w:val="00D9553A"/>
    <w:rsid w:val="00D96DF3"/>
    <w:rsid w:val="00D97857"/>
    <w:rsid w:val="00D97E4A"/>
    <w:rsid w:val="00DA0FB8"/>
    <w:rsid w:val="00DA167D"/>
    <w:rsid w:val="00DA2302"/>
    <w:rsid w:val="00DA3722"/>
    <w:rsid w:val="00DA3B73"/>
    <w:rsid w:val="00DA4A21"/>
    <w:rsid w:val="00DA509D"/>
    <w:rsid w:val="00DA5756"/>
    <w:rsid w:val="00DA5F97"/>
    <w:rsid w:val="00DA5FB4"/>
    <w:rsid w:val="00DA625B"/>
    <w:rsid w:val="00DA6281"/>
    <w:rsid w:val="00DA6368"/>
    <w:rsid w:val="00DB2273"/>
    <w:rsid w:val="00DB2F1A"/>
    <w:rsid w:val="00DB3597"/>
    <w:rsid w:val="00DB38B2"/>
    <w:rsid w:val="00DB3BA1"/>
    <w:rsid w:val="00DB4587"/>
    <w:rsid w:val="00DB4D87"/>
    <w:rsid w:val="00DB4F72"/>
    <w:rsid w:val="00DB5A0C"/>
    <w:rsid w:val="00DB6160"/>
    <w:rsid w:val="00DB6410"/>
    <w:rsid w:val="00DB6559"/>
    <w:rsid w:val="00DB73B1"/>
    <w:rsid w:val="00DB7ACF"/>
    <w:rsid w:val="00DC02A3"/>
    <w:rsid w:val="00DC0794"/>
    <w:rsid w:val="00DC09FB"/>
    <w:rsid w:val="00DC1180"/>
    <w:rsid w:val="00DC19C8"/>
    <w:rsid w:val="00DC2738"/>
    <w:rsid w:val="00DC27E8"/>
    <w:rsid w:val="00DC31B9"/>
    <w:rsid w:val="00DC4531"/>
    <w:rsid w:val="00DC46EF"/>
    <w:rsid w:val="00DC6912"/>
    <w:rsid w:val="00DC7FA7"/>
    <w:rsid w:val="00DD071E"/>
    <w:rsid w:val="00DD16EF"/>
    <w:rsid w:val="00DD17DC"/>
    <w:rsid w:val="00DD21DA"/>
    <w:rsid w:val="00DD2AE9"/>
    <w:rsid w:val="00DD32EF"/>
    <w:rsid w:val="00DD445B"/>
    <w:rsid w:val="00DD45B8"/>
    <w:rsid w:val="00DD4DC0"/>
    <w:rsid w:val="00DD500F"/>
    <w:rsid w:val="00DD5843"/>
    <w:rsid w:val="00DD698B"/>
    <w:rsid w:val="00DD72AE"/>
    <w:rsid w:val="00DE0FD2"/>
    <w:rsid w:val="00DE3C3C"/>
    <w:rsid w:val="00DE4217"/>
    <w:rsid w:val="00DE4332"/>
    <w:rsid w:val="00DE50FE"/>
    <w:rsid w:val="00DE511D"/>
    <w:rsid w:val="00DE669B"/>
    <w:rsid w:val="00DE6819"/>
    <w:rsid w:val="00DE6ADC"/>
    <w:rsid w:val="00DE7C8A"/>
    <w:rsid w:val="00DF1771"/>
    <w:rsid w:val="00DF1B55"/>
    <w:rsid w:val="00DF21D1"/>
    <w:rsid w:val="00DF29F8"/>
    <w:rsid w:val="00DF4D28"/>
    <w:rsid w:val="00DF565C"/>
    <w:rsid w:val="00DF6C27"/>
    <w:rsid w:val="00DF6FC9"/>
    <w:rsid w:val="00DF705E"/>
    <w:rsid w:val="00DF7472"/>
    <w:rsid w:val="00E00A5A"/>
    <w:rsid w:val="00E00AF8"/>
    <w:rsid w:val="00E00E9F"/>
    <w:rsid w:val="00E00F79"/>
    <w:rsid w:val="00E05761"/>
    <w:rsid w:val="00E0588D"/>
    <w:rsid w:val="00E05E20"/>
    <w:rsid w:val="00E06F46"/>
    <w:rsid w:val="00E10010"/>
    <w:rsid w:val="00E10599"/>
    <w:rsid w:val="00E10CFE"/>
    <w:rsid w:val="00E10DE1"/>
    <w:rsid w:val="00E11139"/>
    <w:rsid w:val="00E1114E"/>
    <w:rsid w:val="00E12421"/>
    <w:rsid w:val="00E1283C"/>
    <w:rsid w:val="00E12ABF"/>
    <w:rsid w:val="00E1371C"/>
    <w:rsid w:val="00E1375E"/>
    <w:rsid w:val="00E1388A"/>
    <w:rsid w:val="00E143F5"/>
    <w:rsid w:val="00E20CDB"/>
    <w:rsid w:val="00E220F5"/>
    <w:rsid w:val="00E23B94"/>
    <w:rsid w:val="00E23C03"/>
    <w:rsid w:val="00E23C3A"/>
    <w:rsid w:val="00E24353"/>
    <w:rsid w:val="00E2484E"/>
    <w:rsid w:val="00E248D5"/>
    <w:rsid w:val="00E250D0"/>
    <w:rsid w:val="00E25163"/>
    <w:rsid w:val="00E261A4"/>
    <w:rsid w:val="00E26682"/>
    <w:rsid w:val="00E30503"/>
    <w:rsid w:val="00E317B9"/>
    <w:rsid w:val="00E31BA4"/>
    <w:rsid w:val="00E31D56"/>
    <w:rsid w:val="00E35713"/>
    <w:rsid w:val="00E36DA7"/>
    <w:rsid w:val="00E37964"/>
    <w:rsid w:val="00E37C77"/>
    <w:rsid w:val="00E409E1"/>
    <w:rsid w:val="00E41514"/>
    <w:rsid w:val="00E42716"/>
    <w:rsid w:val="00E43734"/>
    <w:rsid w:val="00E43C75"/>
    <w:rsid w:val="00E44E53"/>
    <w:rsid w:val="00E44EA3"/>
    <w:rsid w:val="00E472E4"/>
    <w:rsid w:val="00E50E75"/>
    <w:rsid w:val="00E520B8"/>
    <w:rsid w:val="00E53023"/>
    <w:rsid w:val="00E53266"/>
    <w:rsid w:val="00E5397A"/>
    <w:rsid w:val="00E53B08"/>
    <w:rsid w:val="00E563E7"/>
    <w:rsid w:val="00E56510"/>
    <w:rsid w:val="00E57133"/>
    <w:rsid w:val="00E574F0"/>
    <w:rsid w:val="00E6090A"/>
    <w:rsid w:val="00E61412"/>
    <w:rsid w:val="00E6200A"/>
    <w:rsid w:val="00E62108"/>
    <w:rsid w:val="00E62316"/>
    <w:rsid w:val="00E628FD"/>
    <w:rsid w:val="00E62912"/>
    <w:rsid w:val="00E6342A"/>
    <w:rsid w:val="00E63692"/>
    <w:rsid w:val="00E63CB5"/>
    <w:rsid w:val="00E64163"/>
    <w:rsid w:val="00E64EC2"/>
    <w:rsid w:val="00E64FD6"/>
    <w:rsid w:val="00E6526E"/>
    <w:rsid w:val="00E6633C"/>
    <w:rsid w:val="00E66AB2"/>
    <w:rsid w:val="00E66D2D"/>
    <w:rsid w:val="00E67454"/>
    <w:rsid w:val="00E702D3"/>
    <w:rsid w:val="00E702F5"/>
    <w:rsid w:val="00E71D0A"/>
    <w:rsid w:val="00E71F1A"/>
    <w:rsid w:val="00E72207"/>
    <w:rsid w:val="00E72405"/>
    <w:rsid w:val="00E72C7F"/>
    <w:rsid w:val="00E73ACB"/>
    <w:rsid w:val="00E74E2B"/>
    <w:rsid w:val="00E74E49"/>
    <w:rsid w:val="00E750C3"/>
    <w:rsid w:val="00E75202"/>
    <w:rsid w:val="00E75A0F"/>
    <w:rsid w:val="00E77725"/>
    <w:rsid w:val="00E7784D"/>
    <w:rsid w:val="00E77C21"/>
    <w:rsid w:val="00E77DB9"/>
    <w:rsid w:val="00E8103D"/>
    <w:rsid w:val="00E81663"/>
    <w:rsid w:val="00E81F65"/>
    <w:rsid w:val="00E849F4"/>
    <w:rsid w:val="00E85C08"/>
    <w:rsid w:val="00E86B97"/>
    <w:rsid w:val="00E911FE"/>
    <w:rsid w:val="00E91566"/>
    <w:rsid w:val="00E9206D"/>
    <w:rsid w:val="00E92589"/>
    <w:rsid w:val="00E942B8"/>
    <w:rsid w:val="00E94A9F"/>
    <w:rsid w:val="00E955B7"/>
    <w:rsid w:val="00E958BB"/>
    <w:rsid w:val="00E95D2A"/>
    <w:rsid w:val="00E960B7"/>
    <w:rsid w:val="00E9655E"/>
    <w:rsid w:val="00E96696"/>
    <w:rsid w:val="00EA00C5"/>
    <w:rsid w:val="00EA0C98"/>
    <w:rsid w:val="00EA1111"/>
    <w:rsid w:val="00EA220C"/>
    <w:rsid w:val="00EA22AB"/>
    <w:rsid w:val="00EA394C"/>
    <w:rsid w:val="00EA431B"/>
    <w:rsid w:val="00EA600F"/>
    <w:rsid w:val="00EB1B6F"/>
    <w:rsid w:val="00EB4253"/>
    <w:rsid w:val="00EB5C31"/>
    <w:rsid w:val="00EB67ED"/>
    <w:rsid w:val="00EB7182"/>
    <w:rsid w:val="00EC032D"/>
    <w:rsid w:val="00EC0535"/>
    <w:rsid w:val="00EC0541"/>
    <w:rsid w:val="00EC09F9"/>
    <w:rsid w:val="00EC10AE"/>
    <w:rsid w:val="00EC1A14"/>
    <w:rsid w:val="00EC2643"/>
    <w:rsid w:val="00EC3B75"/>
    <w:rsid w:val="00EC5D6D"/>
    <w:rsid w:val="00EC744A"/>
    <w:rsid w:val="00EC76F2"/>
    <w:rsid w:val="00ED0BF3"/>
    <w:rsid w:val="00ED25B5"/>
    <w:rsid w:val="00ED2F9D"/>
    <w:rsid w:val="00ED31EB"/>
    <w:rsid w:val="00ED3464"/>
    <w:rsid w:val="00ED4D2F"/>
    <w:rsid w:val="00ED533F"/>
    <w:rsid w:val="00ED5A7E"/>
    <w:rsid w:val="00ED5C1E"/>
    <w:rsid w:val="00ED7201"/>
    <w:rsid w:val="00ED75A9"/>
    <w:rsid w:val="00EE0736"/>
    <w:rsid w:val="00EE0958"/>
    <w:rsid w:val="00EE0F4C"/>
    <w:rsid w:val="00EE1163"/>
    <w:rsid w:val="00EE13E9"/>
    <w:rsid w:val="00EE267D"/>
    <w:rsid w:val="00EE2B58"/>
    <w:rsid w:val="00EE3D57"/>
    <w:rsid w:val="00EE458B"/>
    <w:rsid w:val="00EE45AB"/>
    <w:rsid w:val="00EE4B8E"/>
    <w:rsid w:val="00EE6770"/>
    <w:rsid w:val="00EF0E50"/>
    <w:rsid w:val="00EF1147"/>
    <w:rsid w:val="00EF293F"/>
    <w:rsid w:val="00EF2FCC"/>
    <w:rsid w:val="00EF30D6"/>
    <w:rsid w:val="00EF35E5"/>
    <w:rsid w:val="00EF369D"/>
    <w:rsid w:val="00EF3AE1"/>
    <w:rsid w:val="00EF4478"/>
    <w:rsid w:val="00EF4BAB"/>
    <w:rsid w:val="00EF5949"/>
    <w:rsid w:val="00EF6228"/>
    <w:rsid w:val="00EF6545"/>
    <w:rsid w:val="00F008F7"/>
    <w:rsid w:val="00F017F5"/>
    <w:rsid w:val="00F01C27"/>
    <w:rsid w:val="00F0335A"/>
    <w:rsid w:val="00F03A79"/>
    <w:rsid w:val="00F03C6F"/>
    <w:rsid w:val="00F04154"/>
    <w:rsid w:val="00F043CB"/>
    <w:rsid w:val="00F046E0"/>
    <w:rsid w:val="00F04D54"/>
    <w:rsid w:val="00F065E1"/>
    <w:rsid w:val="00F06707"/>
    <w:rsid w:val="00F06743"/>
    <w:rsid w:val="00F07061"/>
    <w:rsid w:val="00F07DF3"/>
    <w:rsid w:val="00F07E74"/>
    <w:rsid w:val="00F109DD"/>
    <w:rsid w:val="00F10B4E"/>
    <w:rsid w:val="00F1234A"/>
    <w:rsid w:val="00F127A4"/>
    <w:rsid w:val="00F13638"/>
    <w:rsid w:val="00F13C2D"/>
    <w:rsid w:val="00F14576"/>
    <w:rsid w:val="00F15B2B"/>
    <w:rsid w:val="00F1658C"/>
    <w:rsid w:val="00F17226"/>
    <w:rsid w:val="00F21232"/>
    <w:rsid w:val="00F21B72"/>
    <w:rsid w:val="00F22353"/>
    <w:rsid w:val="00F22378"/>
    <w:rsid w:val="00F228FF"/>
    <w:rsid w:val="00F25650"/>
    <w:rsid w:val="00F2614F"/>
    <w:rsid w:val="00F26D8B"/>
    <w:rsid w:val="00F27E1D"/>
    <w:rsid w:val="00F30E3D"/>
    <w:rsid w:val="00F313D0"/>
    <w:rsid w:val="00F325A3"/>
    <w:rsid w:val="00F32B79"/>
    <w:rsid w:val="00F32C51"/>
    <w:rsid w:val="00F32CB7"/>
    <w:rsid w:val="00F32D82"/>
    <w:rsid w:val="00F3303E"/>
    <w:rsid w:val="00F34B0B"/>
    <w:rsid w:val="00F34FD3"/>
    <w:rsid w:val="00F3520E"/>
    <w:rsid w:val="00F35D29"/>
    <w:rsid w:val="00F36413"/>
    <w:rsid w:val="00F365FE"/>
    <w:rsid w:val="00F36D6E"/>
    <w:rsid w:val="00F3717E"/>
    <w:rsid w:val="00F40237"/>
    <w:rsid w:val="00F40885"/>
    <w:rsid w:val="00F409D9"/>
    <w:rsid w:val="00F41098"/>
    <w:rsid w:val="00F41337"/>
    <w:rsid w:val="00F41485"/>
    <w:rsid w:val="00F41669"/>
    <w:rsid w:val="00F42CEA"/>
    <w:rsid w:val="00F42D4F"/>
    <w:rsid w:val="00F43F5B"/>
    <w:rsid w:val="00F45C01"/>
    <w:rsid w:val="00F46B90"/>
    <w:rsid w:val="00F47CEE"/>
    <w:rsid w:val="00F519ED"/>
    <w:rsid w:val="00F5215F"/>
    <w:rsid w:val="00F5396F"/>
    <w:rsid w:val="00F53BCB"/>
    <w:rsid w:val="00F54111"/>
    <w:rsid w:val="00F56208"/>
    <w:rsid w:val="00F562F1"/>
    <w:rsid w:val="00F56EFE"/>
    <w:rsid w:val="00F56FB6"/>
    <w:rsid w:val="00F5754F"/>
    <w:rsid w:val="00F578AB"/>
    <w:rsid w:val="00F57CD0"/>
    <w:rsid w:val="00F601D1"/>
    <w:rsid w:val="00F604D7"/>
    <w:rsid w:val="00F61054"/>
    <w:rsid w:val="00F619DB"/>
    <w:rsid w:val="00F61F2E"/>
    <w:rsid w:val="00F62136"/>
    <w:rsid w:val="00F626A6"/>
    <w:rsid w:val="00F62AC7"/>
    <w:rsid w:val="00F62DE9"/>
    <w:rsid w:val="00F63485"/>
    <w:rsid w:val="00F65FD2"/>
    <w:rsid w:val="00F66A25"/>
    <w:rsid w:val="00F67013"/>
    <w:rsid w:val="00F67EF9"/>
    <w:rsid w:val="00F67F5A"/>
    <w:rsid w:val="00F70205"/>
    <w:rsid w:val="00F7032F"/>
    <w:rsid w:val="00F70EF1"/>
    <w:rsid w:val="00F71270"/>
    <w:rsid w:val="00F72C29"/>
    <w:rsid w:val="00F74227"/>
    <w:rsid w:val="00F75467"/>
    <w:rsid w:val="00F76849"/>
    <w:rsid w:val="00F77BC8"/>
    <w:rsid w:val="00F77CF5"/>
    <w:rsid w:val="00F81798"/>
    <w:rsid w:val="00F828F9"/>
    <w:rsid w:val="00F82F12"/>
    <w:rsid w:val="00F83560"/>
    <w:rsid w:val="00F83D4E"/>
    <w:rsid w:val="00F85AF3"/>
    <w:rsid w:val="00F85E23"/>
    <w:rsid w:val="00F8641F"/>
    <w:rsid w:val="00F86C58"/>
    <w:rsid w:val="00F8746A"/>
    <w:rsid w:val="00F90615"/>
    <w:rsid w:val="00F91472"/>
    <w:rsid w:val="00F9418A"/>
    <w:rsid w:val="00F95541"/>
    <w:rsid w:val="00F96530"/>
    <w:rsid w:val="00F972C7"/>
    <w:rsid w:val="00F975FD"/>
    <w:rsid w:val="00F97698"/>
    <w:rsid w:val="00FA1E69"/>
    <w:rsid w:val="00FA2F92"/>
    <w:rsid w:val="00FA30FF"/>
    <w:rsid w:val="00FA43E6"/>
    <w:rsid w:val="00FA43F3"/>
    <w:rsid w:val="00FA48A8"/>
    <w:rsid w:val="00FA4B3F"/>
    <w:rsid w:val="00FA5854"/>
    <w:rsid w:val="00FA5880"/>
    <w:rsid w:val="00FA63A1"/>
    <w:rsid w:val="00FA6DBA"/>
    <w:rsid w:val="00FA78A3"/>
    <w:rsid w:val="00FA7CC2"/>
    <w:rsid w:val="00FB18D0"/>
    <w:rsid w:val="00FB2A98"/>
    <w:rsid w:val="00FB2B48"/>
    <w:rsid w:val="00FB2B77"/>
    <w:rsid w:val="00FB2FA1"/>
    <w:rsid w:val="00FB4003"/>
    <w:rsid w:val="00FB5492"/>
    <w:rsid w:val="00FB6321"/>
    <w:rsid w:val="00FB6E0D"/>
    <w:rsid w:val="00FB6F3F"/>
    <w:rsid w:val="00FB77A4"/>
    <w:rsid w:val="00FB7F62"/>
    <w:rsid w:val="00FC0192"/>
    <w:rsid w:val="00FC1E23"/>
    <w:rsid w:val="00FC2973"/>
    <w:rsid w:val="00FC2A3A"/>
    <w:rsid w:val="00FC34A1"/>
    <w:rsid w:val="00FC4E78"/>
    <w:rsid w:val="00FC4FA1"/>
    <w:rsid w:val="00FC4FC8"/>
    <w:rsid w:val="00FC619D"/>
    <w:rsid w:val="00FC6F3A"/>
    <w:rsid w:val="00FC798E"/>
    <w:rsid w:val="00FD0540"/>
    <w:rsid w:val="00FD066F"/>
    <w:rsid w:val="00FD141D"/>
    <w:rsid w:val="00FD1471"/>
    <w:rsid w:val="00FD147F"/>
    <w:rsid w:val="00FD2D9A"/>
    <w:rsid w:val="00FD2F5F"/>
    <w:rsid w:val="00FD37DF"/>
    <w:rsid w:val="00FD3841"/>
    <w:rsid w:val="00FD6F3C"/>
    <w:rsid w:val="00FD7E79"/>
    <w:rsid w:val="00FE05EE"/>
    <w:rsid w:val="00FE0CF1"/>
    <w:rsid w:val="00FE2067"/>
    <w:rsid w:val="00FE352C"/>
    <w:rsid w:val="00FE4248"/>
    <w:rsid w:val="00FE45D8"/>
    <w:rsid w:val="00FE48DC"/>
    <w:rsid w:val="00FE4B94"/>
    <w:rsid w:val="00FE57BD"/>
    <w:rsid w:val="00FF23B8"/>
    <w:rsid w:val="00FF2BB5"/>
    <w:rsid w:val="00FF32C5"/>
    <w:rsid w:val="00FF4154"/>
    <w:rsid w:val="00FF57D1"/>
    <w:rsid w:val="00FF5A49"/>
    <w:rsid w:val="00FF5A96"/>
    <w:rsid w:val="00FF6159"/>
    <w:rsid w:val="00FF6416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2838"/>
  <w15:docId w15:val="{6831E08B-A44C-406F-82DC-F13404D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7F3"/>
    <w:rPr>
      <w:sz w:val="22"/>
      <w:lang w:eastAsia="en-US"/>
    </w:rPr>
  </w:style>
  <w:style w:type="paragraph" w:styleId="1">
    <w:name w:val="heading 1"/>
    <w:aliases w:val="Heading 1 Char Char,indice,H1,SAHeading 1,Level 1 Head,Heading 0,SOUS-TITRE 1,Tempo Heading 1,章,ÕÂ,L1 Heading 1,h1,1st level,h11,1st level1,heading 11,h12,1st level2,heading 12,h111,1st level11,heading 111,h13,1st level3,heading 13,h112,h121"/>
    <w:basedOn w:val="a"/>
    <w:next w:val="a"/>
    <w:qFormat/>
    <w:pPr>
      <w:keepNext/>
      <w:outlineLvl w:val="0"/>
    </w:pPr>
    <w:rPr>
      <w:rFonts w:ascii="Arial" w:hAnsi="Arial"/>
      <w:b/>
      <w:i/>
      <w:kern w:val="28"/>
      <w:sz w:val="28"/>
    </w:rPr>
  </w:style>
  <w:style w:type="paragraph" w:styleId="2">
    <w:name w:val="heading 2"/>
    <w:aliases w:val="标题2,heading 2,Chapter X.X. Statement,h2,2,Header 2,l2,Level 2 Head,H2,PIM2,Heading 2 Hidden,Heading 2 CCBS,Titre3,HD2,sect 1.2,H21,sect 1.21,H22,sect 1.22,H211,sect 1.211,H23,sect 1.23,H212,sect 1.212,第一章 标题 2,DO,DO NOT USE_h2,chn,2nd level,子"/>
    <w:basedOn w:val="a"/>
    <w:next w:val="a"/>
    <w:qFormat/>
    <w:pPr>
      <w:keepNext/>
      <w:spacing w:before="240" w:after="60"/>
      <w:outlineLvl w:val="1"/>
    </w:pPr>
    <w:rPr>
      <w:rFonts w:ascii="Arial" w:hAnsi="Arial"/>
      <w:b/>
    </w:rPr>
  </w:style>
  <w:style w:type="paragraph" w:styleId="3">
    <w:name w:val="heading 3"/>
    <w:aliases w:val="3,Chapter X.X.X.,Level 3 Head,H3,level_3,PIM 3,章标题1,h4,h3,Heading 3 - old,3rd level,子系统,sect1.2.3,sect1.2.31,sect1.2.32,sect1.2.311,sect1.2.33,sect1.2.312,1.1.1,l3,CT,Level 3 Topic Heading,list 3,Head 3,PRTM Heading 3,BOD 0,1.1.1标题 3,Bold Head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aliases w:val="H4,bullet,bl,bb,4,. (A.),PFDL - Heading 4,Heading 4 p,Wyeth - Heading 4,mxHeading4,PIM 4,H41,H42,H43,H44,H45,H46,H47,H48,H49,H410,H411,H421,H431,H441,H451,H461,H471,H481,H491,H4101,H412,H422,H432,H442,H452,H462,H472,H482,H492,H4102,H4111,H4211"/>
    <w:basedOn w:val="a"/>
    <w:next w:val="a"/>
    <w:qFormat/>
    <w:pPr>
      <w:keepNext/>
      <w:spacing w:before="240" w:after="60"/>
      <w:outlineLvl w:val="3"/>
    </w:pPr>
    <w:rPr>
      <w:b/>
      <w:i/>
    </w:rPr>
  </w:style>
  <w:style w:type="paragraph" w:styleId="5">
    <w:name w:val="heading 5"/>
    <w:aliases w:val=". (1.),PFDL - Heading 5,Block Label,Heading 5 p,Wyeth - Heading 5,H5,mxHeading5,dash,ds,dd,Roman list,Level 3 - i,h5,Head5,5,Heading5,5 sub-bullet,sb,H5-Heading 5,l5,heading5,Second Subheading,dash1,ds1,dd1,dash2,ds2,dd2,dash3,ds3,dd3,dash4"/>
    <w:basedOn w:val="a"/>
    <w:next w:val="a"/>
    <w:qFormat/>
    <w:pPr>
      <w:spacing w:before="240" w:after="60"/>
      <w:outlineLvl w:val="4"/>
    </w:pPr>
    <w:rPr>
      <w:rFonts w:ascii="Arial" w:hAnsi="Arial"/>
    </w:rPr>
  </w:style>
  <w:style w:type="paragraph" w:styleId="6">
    <w:name w:val="heading 6"/>
    <w:aliases w:val=". (a.),H6,Legal Level 1.,Bullet list,PIM 6,BOD 4,h6,Third Subheading,Heading6,sub-dash,sd,7 sub-dash,6,Requirement,hd6,fcl,figurecapl,T1,Subdash,cnp,Caption number (page-wide),ITT t6,PA Appendix,sub-dash1,sd1,51,sub-dash2,sd2,52,L"/>
    <w:basedOn w:val="5"/>
    <w:next w:val="a"/>
    <w:qFormat/>
    <w:pPr>
      <w:ind w:left="720"/>
      <w:outlineLvl w:val="5"/>
    </w:pPr>
    <w:rPr>
      <w:i/>
    </w:rPr>
  </w:style>
  <w:style w:type="paragraph" w:styleId="7">
    <w:name w:val="heading 7"/>
    <w:aliases w:val=". [(1)],Appendix Heading,Appendix Heading1,appendix,Append,Legal Level 1.1.,letter list,PIM 7,Heading7,7,Objective,ExhibitTitle,heading7,req3,st,h7,SDL title,hd7,fcs,figurecaps,Appendix Major,cnc,Caption number (column-wide),ITT t7,1.标题"/>
    <w:basedOn w:val="a"/>
    <w:next w:val="a"/>
    <w:uiPriority w:val="9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aliases w:val=". [(a)],Appendix Subheading,Appendix,8,FigureTitle,Condition,requirement,req2,req,figure title,hd8,h8,Legal Level 1.1.1.,注意框体,Legal Level 1Heading 8,tt,Appendix Minor,Annex,Annex2,Appendix1,Annex3,Appendix2,ctp,Caption text (page-wide),ITT t8"/>
    <w:basedOn w:val="a"/>
    <w:next w:val="a"/>
    <w:uiPriority w:val="9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aliases w:val=". [(iii)],Appendix Subheading 2,append,Legal Level 1.1.1.1.,Titre 10,Annex1,Appen 1,Titre 101,Annex11,Appen 11,Titre 102,Annex12,Appen 12,ctc,Caption text (column-wide),ITT t9,App Heading,App Heading1,App Heading2,progress,progress1,progress2"/>
    <w:basedOn w:val="a"/>
    <w:next w:val="a"/>
    <w:uiPriority w:val="9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annotation text"/>
    <w:basedOn w:val="a"/>
    <w:link w:val="a5"/>
    <w:semiHidden/>
  </w:style>
  <w:style w:type="paragraph" w:customStyle="1" w:styleId="AttentionLine">
    <w:name w:val="Attention Line"/>
    <w:basedOn w:val="a6"/>
  </w:style>
  <w:style w:type="paragraph" w:styleId="a6">
    <w:name w:val="Body Text"/>
    <w:basedOn w:val="a"/>
    <w:pPr>
      <w:spacing w:after="120"/>
    </w:pPr>
  </w:style>
  <w:style w:type="paragraph" w:styleId="30">
    <w:name w:val="Body Text 3"/>
    <w:basedOn w:val="20"/>
  </w:style>
  <w:style w:type="paragraph" w:styleId="20">
    <w:name w:val="Body Text 2"/>
    <w:basedOn w:val="a"/>
    <w:pPr>
      <w:spacing w:after="120"/>
      <w:ind w:left="360"/>
    </w:pPr>
  </w:style>
  <w:style w:type="paragraph" w:customStyle="1" w:styleId="BodyText4">
    <w:name w:val="Body Text 4"/>
    <w:basedOn w:val="20"/>
  </w:style>
  <w:style w:type="paragraph" w:styleId="a7">
    <w:name w:val="caption"/>
    <w:basedOn w:val="a"/>
    <w:next w:val="a"/>
    <w:qFormat/>
    <w:pPr>
      <w:spacing w:before="120" w:after="120"/>
    </w:pPr>
    <w:rPr>
      <w:b/>
    </w:rPr>
  </w:style>
  <w:style w:type="paragraph" w:customStyle="1" w:styleId="ChannelCompanySupportingCustomer">
    <w:name w:val="ChannelCompanySupportingCustomer"/>
    <w:rPr>
      <w:sz w:val="22"/>
      <w:lang w:eastAsia="en-US"/>
    </w:rPr>
  </w:style>
  <w:style w:type="paragraph" w:customStyle="1" w:styleId="ChannelCompanySupportingCustomer1">
    <w:name w:val="ChannelCompanySupportingCustomer1"/>
    <w:rPr>
      <w:sz w:val="22"/>
      <w:lang w:eastAsia="en-US"/>
    </w:rPr>
  </w:style>
  <w:style w:type="paragraph" w:customStyle="1" w:styleId="ChannelCompanySupportingCustomer2">
    <w:name w:val="ChannelCompanySupportingCustomer2"/>
    <w:rPr>
      <w:sz w:val="22"/>
      <w:lang w:eastAsia="en-US"/>
    </w:rPr>
  </w:style>
  <w:style w:type="paragraph" w:customStyle="1" w:styleId="ChannelCompanySupportingCustomer3">
    <w:name w:val="ChannelCompanySupportingCustomer3"/>
    <w:rPr>
      <w:sz w:val="22"/>
      <w:lang w:eastAsia="en-US"/>
    </w:rPr>
  </w:style>
  <w:style w:type="paragraph" w:customStyle="1" w:styleId="CustomerCompanyRefBookmark">
    <w:name w:val="CustomerCompanyRefBookmark"/>
    <w:rPr>
      <w:sz w:val="22"/>
      <w:lang w:eastAsia="en-US"/>
    </w:rPr>
  </w:style>
  <w:style w:type="paragraph" w:styleId="a8">
    <w:name w:val="Date"/>
    <w:basedOn w:val="a"/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a"/>
  </w:style>
  <w:style w:type="paragraph" w:customStyle="1" w:styleId="LinePic">
    <w:name w:val="LinePic"/>
    <w:rPr>
      <w:sz w:val="22"/>
      <w:lang w:eastAsia="en-US"/>
    </w:rPr>
  </w:style>
  <w:style w:type="paragraph" w:styleId="21">
    <w:name w:val="List 2"/>
    <w:basedOn w:val="a"/>
    <w:pPr>
      <w:ind w:left="720" w:hanging="360"/>
    </w:pPr>
  </w:style>
  <w:style w:type="paragraph" w:styleId="22">
    <w:name w:val="List Bullet 2"/>
    <w:basedOn w:val="a"/>
    <w:pPr>
      <w:ind w:left="720" w:hanging="360"/>
    </w:pPr>
  </w:style>
  <w:style w:type="paragraph" w:styleId="31">
    <w:name w:val="List Bullet 3"/>
    <w:basedOn w:val="a"/>
    <w:pPr>
      <w:ind w:left="1080" w:hanging="360"/>
    </w:pPr>
  </w:style>
  <w:style w:type="paragraph" w:styleId="23">
    <w:name w:val="List Continue 2"/>
    <w:basedOn w:val="a"/>
    <w:pPr>
      <w:spacing w:after="120"/>
      <w:ind w:left="720"/>
    </w:pPr>
  </w:style>
  <w:style w:type="paragraph" w:styleId="ab">
    <w:name w:val="Message Header"/>
    <w:basedOn w:val="a"/>
    <w:pPr>
      <w:ind w:left="1080" w:hanging="1080"/>
    </w:pPr>
    <w:rPr>
      <w:rFonts w:ascii="Arial" w:hAnsi="Arial"/>
      <w:sz w:val="24"/>
    </w:rPr>
  </w:style>
  <w:style w:type="character" w:styleId="ac">
    <w:name w:val="page number"/>
    <w:basedOn w:val="a0"/>
  </w:style>
  <w:style w:type="paragraph" w:customStyle="1" w:styleId="Proposal">
    <w:name w:val="Proposal"/>
    <w:basedOn w:val="a"/>
    <w:pPr>
      <w:jc w:val="center"/>
    </w:pPr>
    <w:rPr>
      <w:rFonts w:ascii="Arial" w:hAnsi="Arial"/>
      <w:b/>
      <w:i/>
      <w:sz w:val="28"/>
    </w:rPr>
  </w:style>
  <w:style w:type="paragraph" w:styleId="ad">
    <w:name w:val="Salutation"/>
    <w:basedOn w:val="a"/>
  </w:style>
  <w:style w:type="paragraph" w:customStyle="1" w:styleId="MessageHeaderLast">
    <w:name w:val="Message Header Last"/>
    <w:basedOn w:val="ab"/>
    <w:next w:val="a6"/>
    <w:pPr>
      <w:keepLines/>
      <w:tabs>
        <w:tab w:val="left" w:pos="3600"/>
        <w:tab w:val="left" w:pos="4680"/>
      </w:tabs>
      <w:spacing w:after="360"/>
      <w:ind w:right="2880"/>
    </w:pPr>
    <w:rPr>
      <w:sz w:val="20"/>
    </w:rPr>
  </w:style>
  <w:style w:type="paragraph" w:customStyle="1" w:styleId="DocumentLabel">
    <w:name w:val="Document Label"/>
    <w:basedOn w:val="a"/>
    <w:pPr>
      <w:keepNext/>
      <w:keepLines/>
      <w:spacing w:before="240" w:after="360"/>
    </w:pPr>
    <w:rPr>
      <w:b/>
      <w:kern w:val="28"/>
      <w:sz w:val="36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customStyle="1" w:styleId="MessageHeaderFirst">
    <w:name w:val="Message Header First"/>
    <w:basedOn w:val="ab"/>
    <w:next w:val="ab"/>
    <w:pPr>
      <w:keepLines/>
      <w:tabs>
        <w:tab w:val="left" w:pos="3600"/>
        <w:tab w:val="left" w:pos="4680"/>
      </w:tabs>
      <w:spacing w:before="120" w:after="240"/>
      <w:ind w:right="2880"/>
    </w:pPr>
    <w:rPr>
      <w:sz w:val="20"/>
    </w:rPr>
  </w:style>
  <w:style w:type="paragraph" w:styleId="ae">
    <w:name w:val="Body Text Indent"/>
    <w:basedOn w:val="a"/>
    <w:pPr>
      <w:ind w:left="360"/>
    </w:pPr>
    <w:rPr>
      <w:sz w:val="20"/>
    </w:rPr>
  </w:style>
  <w:style w:type="paragraph" w:customStyle="1" w:styleId="tableheading">
    <w:name w:val="table heading"/>
    <w:basedOn w:val="a"/>
    <w:rsid w:val="004B547C"/>
    <w:pPr>
      <w:spacing w:before="60"/>
    </w:pPr>
    <w:rPr>
      <w:i/>
      <w:iCs/>
      <w:sz w:val="18"/>
      <w:szCs w:val="18"/>
    </w:rPr>
  </w:style>
  <w:style w:type="table" w:styleId="af">
    <w:name w:val="Table Grid"/>
    <w:basedOn w:val="a1"/>
    <w:rsid w:val="00401BF1"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C416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416DF"/>
    <w:rPr>
      <w:sz w:val="18"/>
      <w:szCs w:val="18"/>
      <w:lang w:eastAsia="en-US"/>
    </w:rPr>
  </w:style>
  <w:style w:type="paragraph" w:customStyle="1" w:styleId="Default">
    <w:name w:val="Default"/>
    <w:rsid w:val="00B46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567BAB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FC1E2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customStyle="1" w:styleId="10">
    <w:name w:val="列出段落1"/>
    <w:basedOn w:val="a"/>
    <w:uiPriority w:val="99"/>
    <w:rsid w:val="00C476A4"/>
    <w:pPr>
      <w:ind w:firstLineChars="200" w:firstLine="420"/>
    </w:pPr>
    <w:rPr>
      <w:rFonts w:ascii="Arial" w:eastAsia="宋体" w:hAnsi="Arial"/>
      <w:sz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715F80"/>
    <w:rPr>
      <w:b/>
      <w:bCs/>
      <w:sz w:val="20"/>
    </w:rPr>
  </w:style>
  <w:style w:type="character" w:customStyle="1" w:styleId="a5">
    <w:name w:val="批注文字 字符"/>
    <w:basedOn w:val="a0"/>
    <w:link w:val="a4"/>
    <w:semiHidden/>
    <w:rsid w:val="00715F80"/>
    <w:rPr>
      <w:sz w:val="22"/>
      <w:lang w:eastAsia="en-US"/>
    </w:rPr>
  </w:style>
  <w:style w:type="character" w:customStyle="1" w:styleId="af5">
    <w:name w:val="批注主题 字符"/>
    <w:basedOn w:val="a5"/>
    <w:link w:val="af4"/>
    <w:uiPriority w:val="99"/>
    <w:semiHidden/>
    <w:rsid w:val="00715F80"/>
    <w:rPr>
      <w:b/>
      <w:bCs/>
      <w:sz w:val="22"/>
      <w:lang w:eastAsia="en-US"/>
    </w:rPr>
  </w:style>
  <w:style w:type="character" w:styleId="af6">
    <w:name w:val="Hyperlink"/>
    <w:basedOn w:val="a0"/>
    <w:uiPriority w:val="99"/>
    <w:semiHidden/>
    <w:unhideWhenUsed/>
    <w:rsid w:val="004B7187"/>
    <w:rPr>
      <w:color w:val="0563C1"/>
      <w:u w:val="single"/>
    </w:rPr>
  </w:style>
  <w:style w:type="paragraph" w:styleId="af7">
    <w:name w:val="Revision"/>
    <w:hidden/>
    <w:uiPriority w:val="99"/>
    <w:semiHidden/>
    <w:rsid w:val="002F68D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601E-3B07-4C47-916D-1CA75C3F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3</Pages>
  <Words>1201</Words>
  <Characters>303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Allen-Bradley Company, Inc.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GTS Project Management</dc:subject>
  <dc:creator>Gabi Surber</dc:creator>
  <cp:keywords>Meeting Minutes</cp:keywords>
  <cp:lastModifiedBy>高江涛(Jiangtao Gao)</cp:lastModifiedBy>
  <cp:revision>101</cp:revision>
  <cp:lastPrinted>2005-11-01T05:54:00Z</cp:lastPrinted>
  <dcterms:created xsi:type="dcterms:W3CDTF">2022-08-31T03:03:00Z</dcterms:created>
  <dcterms:modified xsi:type="dcterms:W3CDTF">2022-09-20T02:12:00Z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1">
    <vt:lpwstr/>
  </property>
  <property fmtid="{D5CDD505-2E9C-101B-9397-08002B2CF9AE}" pid="3" name="F_2">
    <vt:lpwstr>北京泰德制药</vt:lpwstr>
  </property>
  <property fmtid="{D5CDD505-2E9C-101B-9397-08002B2CF9AE}" pid="4" name="F_3">
    <vt:lpwstr>健康产业园整体解决方案</vt:lpwstr>
  </property>
  <property fmtid="{D5CDD505-2E9C-101B-9397-08002B2CF9AE}" pid="5" name="F_4">
    <vt:lpwstr>P5CNS00023</vt:lpwstr>
  </property>
  <property fmtid="{D5CDD505-2E9C-101B-9397-08002B2CF9AE}" pid="6" name="F_5">
    <vt:lpwstr/>
  </property>
  <property fmtid="{D5CDD505-2E9C-101B-9397-08002B2CF9AE}" pid="7" name="F_6">
    <vt:lpwstr/>
  </property>
  <property fmtid="{D5CDD505-2E9C-101B-9397-08002B2CF9AE}" pid="8" name="F_7">
    <vt:lpwstr/>
  </property>
  <property fmtid="{D5CDD505-2E9C-101B-9397-08002B2CF9AE}" pid="9" name="F_8">
    <vt:lpwstr/>
  </property>
  <property fmtid="{D5CDD505-2E9C-101B-9397-08002B2CF9AE}" pid="10" name="F_9">
    <vt:lpwstr/>
  </property>
  <property fmtid="{D5CDD505-2E9C-101B-9397-08002B2CF9AE}" pid="11" name="F_10">
    <vt:lpwstr/>
  </property>
  <property fmtid="{D5CDD505-2E9C-101B-9397-08002B2CF9AE}" pid="12" name="F_11">
    <vt:lpwstr/>
  </property>
  <property fmtid="{D5CDD505-2E9C-101B-9397-08002B2CF9AE}" pid="13" name="F_12">
    <vt:lpwstr/>
  </property>
  <property fmtid="{D5CDD505-2E9C-101B-9397-08002B2CF9AE}" pid="14" name="F_13">
    <vt:lpwstr>王爱民/邹磊</vt:lpwstr>
  </property>
  <property fmtid="{D5CDD505-2E9C-101B-9397-08002B2CF9AE}" pid="15" name="F_14">
    <vt:lpwstr/>
  </property>
  <property fmtid="{D5CDD505-2E9C-101B-9397-08002B2CF9AE}" pid="16" name="F_15">
    <vt:lpwstr/>
  </property>
  <property fmtid="{D5CDD505-2E9C-101B-9397-08002B2CF9AE}" pid="17" name="F_16">
    <vt:lpwstr/>
  </property>
  <property fmtid="{D5CDD505-2E9C-101B-9397-08002B2CF9AE}" pid="18" name="F_17">
    <vt:lpwstr/>
  </property>
  <property fmtid="{D5CDD505-2E9C-101B-9397-08002B2CF9AE}" pid="19" name="F_18">
    <vt:lpwstr/>
  </property>
  <property fmtid="{D5CDD505-2E9C-101B-9397-08002B2CF9AE}" pid="20" name="F_19">
    <vt:lpwstr>V&lt;1.0&gt;</vt:lpwstr>
  </property>
  <property fmtid="{D5CDD505-2E9C-101B-9397-08002B2CF9AE}" pid="21" name="F_20">
    <vt:lpwstr/>
  </property>
  <property fmtid="{D5CDD505-2E9C-101B-9397-08002B2CF9AE}" pid="22" name="F_21">
    <vt:lpwstr/>
  </property>
  <property fmtid="{D5CDD505-2E9C-101B-9397-08002B2CF9AE}" pid="23" name="F_22">
    <vt:lpwstr/>
  </property>
  <property fmtid="{D5CDD505-2E9C-101B-9397-08002B2CF9AE}" pid="24" name="F_23">
    <vt:lpwstr/>
  </property>
  <property fmtid="{D5CDD505-2E9C-101B-9397-08002B2CF9AE}" pid="25" name="F_24">
    <vt:lpwstr/>
  </property>
  <property fmtid="{D5CDD505-2E9C-101B-9397-08002B2CF9AE}" pid="26" name="F_25">
    <vt:lpwstr/>
  </property>
  <property fmtid="{D5CDD505-2E9C-101B-9397-08002B2CF9AE}" pid="27" name="F_26">
    <vt:lpwstr/>
  </property>
  <property fmtid="{D5CDD505-2E9C-101B-9397-08002B2CF9AE}" pid="28" name="F_27">
    <vt:lpwstr/>
  </property>
  <property fmtid="{D5CDD505-2E9C-101B-9397-08002B2CF9AE}" pid="29" name="F_28">
    <vt:lpwstr>QNOAB0043A</vt:lpwstr>
  </property>
  <property fmtid="{D5CDD505-2E9C-101B-9397-08002B2CF9AE}" pid="30" name="F_29">
    <vt:lpwstr/>
  </property>
  <property fmtid="{D5CDD505-2E9C-101B-9397-08002B2CF9AE}" pid="31" name="F_30">
    <vt:lpwstr/>
  </property>
  <property fmtid="{D5CDD505-2E9C-101B-9397-08002B2CF9AE}" pid="32" name="F_31">
    <vt:lpwstr/>
  </property>
  <property fmtid="{D5CDD505-2E9C-101B-9397-08002B2CF9AE}" pid="33" name="F_32">
    <vt:lpwstr/>
  </property>
  <property fmtid="{D5CDD505-2E9C-101B-9397-08002B2CF9AE}" pid="34" name="F_33">
    <vt:lpwstr/>
  </property>
  <property fmtid="{D5CDD505-2E9C-101B-9397-08002B2CF9AE}" pid="35" name="F_34">
    <vt:lpwstr/>
  </property>
  <property fmtid="{D5CDD505-2E9C-101B-9397-08002B2CF9AE}" pid="36" name="F_35">
    <vt:lpwstr/>
  </property>
  <property fmtid="{D5CDD505-2E9C-101B-9397-08002B2CF9AE}" pid="37" name="F_36">
    <vt:lpwstr/>
  </property>
  <property fmtid="{D5CDD505-2E9C-101B-9397-08002B2CF9AE}" pid="38" name="F_37">
    <vt:lpwstr/>
  </property>
  <property fmtid="{D5CDD505-2E9C-101B-9397-08002B2CF9AE}" pid="39" name="F_38">
    <vt:lpwstr/>
  </property>
  <property fmtid="{D5CDD505-2E9C-101B-9397-08002B2CF9AE}" pid="40" name="F_39">
    <vt:lpwstr/>
  </property>
  <property fmtid="{D5CDD505-2E9C-101B-9397-08002B2CF9AE}" pid="41" name="F_40">
    <vt:lpwstr>王爱民/邹磊</vt:lpwstr>
  </property>
  <property fmtid="{D5CDD505-2E9C-101B-9397-08002B2CF9AE}" pid="42" name="F_41">
    <vt:lpwstr>&lt;PPPP&gt;-CLO-(nn)-en</vt:lpwstr>
  </property>
  <property fmtid="{D5CDD505-2E9C-101B-9397-08002B2CF9AE}" pid="43" name="F_42">
    <vt:lpwstr/>
  </property>
  <property fmtid="{D5CDD505-2E9C-101B-9397-08002B2CF9AE}" pid="44" name="F_43">
    <vt:lpwstr>&lt;root path&gt;\1.Project\08. Close</vt:lpwstr>
  </property>
  <property fmtid="{D5CDD505-2E9C-101B-9397-08002B2CF9AE}" pid="45" name="F_44">
    <vt:lpwstr/>
  </property>
  <property fmtid="{D5CDD505-2E9C-101B-9397-08002B2CF9AE}" pid="46" name="F_45">
    <vt:lpwstr/>
  </property>
  <property fmtid="{D5CDD505-2E9C-101B-9397-08002B2CF9AE}" pid="47" name="F_46">
    <vt:lpwstr/>
  </property>
  <property fmtid="{D5CDD505-2E9C-101B-9397-08002B2CF9AE}" pid="48" name="F_47">
    <vt:lpwstr/>
  </property>
  <property fmtid="{D5CDD505-2E9C-101B-9397-08002B2CF9AE}" pid="49" name="F_48">
    <vt:lpwstr/>
  </property>
  <property fmtid="{D5CDD505-2E9C-101B-9397-08002B2CF9AE}" pid="50" name="F_49">
    <vt:lpwstr/>
  </property>
  <property fmtid="{D5CDD505-2E9C-101B-9397-08002B2CF9AE}" pid="51" name="F_50">
    <vt:lpwstr/>
  </property>
  <property fmtid="{D5CDD505-2E9C-101B-9397-08002B2CF9AE}" pid="52" name="F_51">
    <vt:lpwstr/>
  </property>
  <property fmtid="{D5CDD505-2E9C-101B-9397-08002B2CF9AE}" pid="53" name="F_52">
    <vt:lpwstr/>
  </property>
  <property fmtid="{D5CDD505-2E9C-101B-9397-08002B2CF9AE}" pid="54" name="F_53">
    <vt:lpwstr/>
  </property>
  <property fmtid="{D5CDD505-2E9C-101B-9397-08002B2CF9AE}" pid="55" name="F_54">
    <vt:lpwstr/>
  </property>
  <property fmtid="{D5CDD505-2E9C-101B-9397-08002B2CF9AE}" pid="56" name="F_55">
    <vt:lpwstr/>
  </property>
  <property fmtid="{D5CDD505-2E9C-101B-9397-08002B2CF9AE}" pid="57" name="F_56">
    <vt:lpwstr/>
  </property>
  <property fmtid="{D5CDD505-2E9C-101B-9397-08002B2CF9AE}" pid="58" name="F_57">
    <vt:lpwstr/>
  </property>
  <property fmtid="{D5CDD505-2E9C-101B-9397-08002B2CF9AE}" pid="59" name="F_58">
    <vt:lpwstr/>
  </property>
  <property fmtid="{D5CDD505-2E9C-101B-9397-08002B2CF9AE}" pid="60" name="F_59">
    <vt:lpwstr/>
  </property>
  <property fmtid="{D5CDD505-2E9C-101B-9397-08002B2CF9AE}" pid="61" name="F_60">
    <vt:lpwstr/>
  </property>
  <property fmtid="{D5CDD505-2E9C-101B-9397-08002B2CF9AE}" pid="62" name="F_61">
    <vt:lpwstr/>
  </property>
  <property fmtid="{D5CDD505-2E9C-101B-9397-08002B2CF9AE}" pid="63" name="F_62">
    <vt:lpwstr/>
  </property>
  <property fmtid="{D5CDD505-2E9C-101B-9397-08002B2CF9AE}" pid="64" name="F_63">
    <vt:lpwstr/>
  </property>
  <property fmtid="{D5CDD505-2E9C-101B-9397-08002B2CF9AE}" pid="65" name="F_64">
    <vt:lpwstr/>
  </property>
  <property fmtid="{D5CDD505-2E9C-101B-9397-08002B2CF9AE}" pid="66" name="F_65">
    <vt:lpwstr/>
  </property>
  <property fmtid="{D5CDD505-2E9C-101B-9397-08002B2CF9AE}" pid="67" name="F_66">
    <vt:lpwstr/>
  </property>
  <property fmtid="{D5CDD505-2E9C-101B-9397-08002B2CF9AE}" pid="68" name="F_67">
    <vt:lpwstr/>
  </property>
  <property fmtid="{D5CDD505-2E9C-101B-9397-08002B2CF9AE}" pid="69" name="F_68">
    <vt:lpwstr/>
  </property>
  <property fmtid="{D5CDD505-2E9C-101B-9397-08002B2CF9AE}" pid="70" name="F_69">
    <vt:lpwstr/>
  </property>
  <property fmtid="{D5CDD505-2E9C-101B-9397-08002B2CF9AE}" pid="71" name="F_70">
    <vt:lpwstr/>
  </property>
  <property fmtid="{D5CDD505-2E9C-101B-9397-08002B2CF9AE}" pid="72" name="F_71">
    <vt:lpwstr/>
  </property>
  <property fmtid="{D5CDD505-2E9C-101B-9397-08002B2CF9AE}" pid="73" name="F_72">
    <vt:lpwstr/>
  </property>
  <property fmtid="{D5CDD505-2E9C-101B-9397-08002B2CF9AE}" pid="74" name="F_73">
    <vt:lpwstr/>
  </property>
  <property fmtid="{D5CDD505-2E9C-101B-9397-08002B2CF9AE}" pid="75" name="F_74">
    <vt:lpwstr/>
  </property>
  <property fmtid="{D5CDD505-2E9C-101B-9397-08002B2CF9AE}" pid="76" name="F_75">
    <vt:lpwstr>北京泰德MES实施范围与方法交流会议</vt:lpwstr>
  </property>
  <property fmtid="{D5CDD505-2E9C-101B-9397-08002B2CF9AE}" pid="77" name="F_76">
    <vt:lpwstr/>
  </property>
  <property fmtid="{D5CDD505-2E9C-101B-9397-08002B2CF9AE}" pid="78" name="F_77">
    <vt:lpwstr/>
  </property>
  <property fmtid="{D5CDD505-2E9C-101B-9397-08002B2CF9AE}" pid="79" name="F_78">
    <vt:lpwstr/>
  </property>
  <property fmtid="{D5CDD505-2E9C-101B-9397-08002B2CF9AE}" pid="80" name="F_79">
    <vt:lpwstr/>
  </property>
  <property fmtid="{D5CDD505-2E9C-101B-9397-08002B2CF9AE}" pid="81" name="F_80">
    <vt:lpwstr/>
  </property>
  <property fmtid="{D5CDD505-2E9C-101B-9397-08002B2CF9AE}" pid="82" name="F_81">
    <vt:lpwstr/>
  </property>
  <property fmtid="{D5CDD505-2E9C-101B-9397-08002B2CF9AE}" pid="83" name="F_82">
    <vt:lpwstr/>
  </property>
  <property fmtid="{D5CDD505-2E9C-101B-9397-08002B2CF9AE}" pid="84" name="F_83">
    <vt:lpwstr/>
  </property>
  <property fmtid="{D5CDD505-2E9C-101B-9397-08002B2CF9AE}" pid="85" name="F_84">
    <vt:lpwstr/>
  </property>
  <property fmtid="{D5CDD505-2E9C-101B-9397-08002B2CF9AE}" pid="86" name="F_85">
    <vt:lpwstr/>
  </property>
  <property fmtid="{D5CDD505-2E9C-101B-9397-08002B2CF9AE}" pid="87" name="F_86">
    <vt:lpwstr/>
  </property>
  <property fmtid="{D5CDD505-2E9C-101B-9397-08002B2CF9AE}" pid="88" name="F_87">
    <vt:lpwstr/>
  </property>
  <property fmtid="{D5CDD505-2E9C-101B-9397-08002B2CF9AE}" pid="89" name="F_88">
    <vt:lpwstr/>
  </property>
  <property fmtid="{D5CDD505-2E9C-101B-9397-08002B2CF9AE}" pid="90" name="F_89">
    <vt:lpwstr/>
  </property>
  <property fmtid="{D5CDD505-2E9C-101B-9397-08002B2CF9AE}" pid="91" name="F_90">
    <vt:lpwstr/>
  </property>
  <property fmtid="{D5CDD505-2E9C-101B-9397-08002B2CF9AE}" pid="92" name="F_91">
    <vt:lpwstr/>
  </property>
  <property fmtid="{D5CDD505-2E9C-101B-9397-08002B2CF9AE}" pid="93" name="F_92">
    <vt:lpwstr/>
  </property>
  <property fmtid="{D5CDD505-2E9C-101B-9397-08002B2CF9AE}" pid="94" name="F_93">
    <vt:lpwstr/>
  </property>
  <property fmtid="{D5CDD505-2E9C-101B-9397-08002B2CF9AE}" pid="95" name="F_94">
    <vt:lpwstr/>
  </property>
  <property fmtid="{D5CDD505-2E9C-101B-9397-08002B2CF9AE}" pid="96" name="F_95">
    <vt:lpwstr/>
  </property>
  <property fmtid="{D5CDD505-2E9C-101B-9397-08002B2CF9AE}" pid="97" name="F_96">
    <vt:lpwstr/>
  </property>
  <property fmtid="{D5CDD505-2E9C-101B-9397-08002B2CF9AE}" pid="98" name="F_97">
    <vt:lpwstr/>
  </property>
  <property fmtid="{D5CDD505-2E9C-101B-9397-08002B2CF9AE}" pid="99" name="F_98">
    <vt:lpwstr/>
  </property>
  <property fmtid="{D5CDD505-2E9C-101B-9397-08002B2CF9AE}" pid="100" name="F_99">
    <vt:lpwstr/>
  </property>
  <property fmtid="{D5CDD505-2E9C-101B-9397-08002B2CF9AE}" pid="101" name="F_100">
    <vt:lpwstr/>
  </property>
  <property fmtid="{D5CDD505-2E9C-101B-9397-08002B2CF9AE}" pid="102" name="F_101">
    <vt:lpwstr/>
  </property>
  <property fmtid="{D5CDD505-2E9C-101B-9397-08002B2CF9AE}" pid="103" name="F_102">
    <vt:lpwstr/>
  </property>
  <property fmtid="{D5CDD505-2E9C-101B-9397-08002B2CF9AE}" pid="104" name="F_103">
    <vt:lpwstr/>
  </property>
  <property fmtid="{D5CDD505-2E9C-101B-9397-08002B2CF9AE}" pid="105" name="F_104">
    <vt:lpwstr/>
  </property>
  <property fmtid="{D5CDD505-2E9C-101B-9397-08002B2CF9AE}" pid="106" name="F_105">
    <vt:lpwstr/>
  </property>
  <property fmtid="{D5CDD505-2E9C-101B-9397-08002B2CF9AE}" pid="107" name="F_106">
    <vt:lpwstr/>
  </property>
  <property fmtid="{D5CDD505-2E9C-101B-9397-08002B2CF9AE}" pid="108" name="F_107">
    <vt:lpwstr/>
  </property>
  <property fmtid="{D5CDD505-2E9C-101B-9397-08002B2CF9AE}" pid="109" name="F_108">
    <vt:lpwstr/>
  </property>
  <property fmtid="{D5CDD505-2E9C-101B-9397-08002B2CF9AE}" pid="110" name="F_109">
    <vt:lpwstr/>
  </property>
  <property fmtid="{D5CDD505-2E9C-101B-9397-08002B2CF9AE}" pid="111" name="F_110">
    <vt:lpwstr/>
  </property>
  <property fmtid="{D5CDD505-2E9C-101B-9397-08002B2CF9AE}" pid="112" name="F_111">
    <vt:lpwstr/>
  </property>
  <property fmtid="{D5CDD505-2E9C-101B-9397-08002B2CF9AE}" pid="113" name="F_112">
    <vt:lpwstr/>
  </property>
  <property fmtid="{D5CDD505-2E9C-101B-9397-08002B2CF9AE}" pid="114" name="F_113">
    <vt:lpwstr/>
  </property>
  <property fmtid="{D5CDD505-2E9C-101B-9397-08002B2CF9AE}" pid="115" name="F_114">
    <vt:lpwstr/>
  </property>
  <property fmtid="{D5CDD505-2E9C-101B-9397-08002B2CF9AE}" pid="116" name="F_115">
    <vt:lpwstr/>
  </property>
  <property fmtid="{D5CDD505-2E9C-101B-9397-08002B2CF9AE}" pid="117" name="F_116">
    <vt:lpwstr/>
  </property>
  <property fmtid="{D5CDD505-2E9C-101B-9397-08002B2CF9AE}" pid="118" name="F_117">
    <vt:lpwstr/>
  </property>
  <property fmtid="{D5CDD505-2E9C-101B-9397-08002B2CF9AE}" pid="119" name="F_118">
    <vt:lpwstr/>
  </property>
  <property fmtid="{D5CDD505-2E9C-101B-9397-08002B2CF9AE}" pid="120" name="F_119">
    <vt:lpwstr/>
  </property>
  <property fmtid="{D5CDD505-2E9C-101B-9397-08002B2CF9AE}" pid="121" name="F_120">
    <vt:lpwstr/>
  </property>
  <property fmtid="{D5CDD505-2E9C-101B-9397-08002B2CF9AE}" pid="122" name="F_121">
    <vt:lpwstr/>
  </property>
  <property fmtid="{D5CDD505-2E9C-101B-9397-08002B2CF9AE}" pid="123" name="F_122">
    <vt:lpwstr/>
  </property>
  <property fmtid="{D5CDD505-2E9C-101B-9397-08002B2CF9AE}" pid="124" name="F_123">
    <vt:lpwstr/>
  </property>
  <property fmtid="{D5CDD505-2E9C-101B-9397-08002B2CF9AE}" pid="125" name="F_124">
    <vt:lpwstr/>
  </property>
  <property fmtid="{D5CDD505-2E9C-101B-9397-08002B2CF9AE}" pid="126" name="F_125">
    <vt:lpwstr/>
  </property>
  <property fmtid="{D5CDD505-2E9C-101B-9397-08002B2CF9AE}" pid="127" name="F_126">
    <vt:lpwstr/>
  </property>
  <property fmtid="{D5CDD505-2E9C-101B-9397-08002B2CF9AE}" pid="128" name="F_127">
    <vt:lpwstr/>
  </property>
  <property fmtid="{D5CDD505-2E9C-101B-9397-08002B2CF9AE}" pid="129" name="F_128">
    <vt:lpwstr/>
  </property>
  <property fmtid="{D5CDD505-2E9C-101B-9397-08002B2CF9AE}" pid="130" name="F_129">
    <vt:lpwstr/>
  </property>
  <property fmtid="{D5CDD505-2E9C-101B-9397-08002B2CF9AE}" pid="131" name="F_130">
    <vt:lpwstr/>
  </property>
  <property fmtid="{D5CDD505-2E9C-101B-9397-08002B2CF9AE}" pid="132" name="F_131">
    <vt:lpwstr/>
  </property>
  <property fmtid="{D5CDD505-2E9C-101B-9397-08002B2CF9AE}" pid="133" name="F_132">
    <vt:lpwstr/>
  </property>
  <property fmtid="{D5CDD505-2E9C-101B-9397-08002B2CF9AE}" pid="134" name="F_133">
    <vt:lpwstr/>
  </property>
  <property fmtid="{D5CDD505-2E9C-101B-9397-08002B2CF9AE}" pid="135" name="F_134">
    <vt:lpwstr/>
  </property>
  <property fmtid="{D5CDD505-2E9C-101B-9397-08002B2CF9AE}" pid="136" name="F_135">
    <vt:lpwstr/>
  </property>
  <property fmtid="{D5CDD505-2E9C-101B-9397-08002B2CF9AE}" pid="137" name="F_136">
    <vt:lpwstr/>
  </property>
  <property fmtid="{D5CDD505-2E9C-101B-9397-08002B2CF9AE}" pid="138" name="F_137">
    <vt:lpwstr/>
  </property>
  <property fmtid="{D5CDD505-2E9C-101B-9397-08002B2CF9AE}" pid="139" name="F_138">
    <vt:lpwstr/>
  </property>
  <property fmtid="{D5CDD505-2E9C-101B-9397-08002B2CF9AE}" pid="140" name="F_139">
    <vt:lpwstr/>
  </property>
  <property fmtid="{D5CDD505-2E9C-101B-9397-08002B2CF9AE}" pid="141" name="F_140">
    <vt:lpwstr/>
  </property>
  <property fmtid="{D5CDD505-2E9C-101B-9397-08002B2CF9AE}" pid="142" name="F_141">
    <vt:lpwstr/>
  </property>
  <property fmtid="{D5CDD505-2E9C-101B-9397-08002B2CF9AE}" pid="143" name="F_142">
    <vt:lpwstr/>
  </property>
  <property fmtid="{D5CDD505-2E9C-101B-9397-08002B2CF9AE}" pid="144" name="F_143">
    <vt:lpwstr/>
  </property>
  <property fmtid="{D5CDD505-2E9C-101B-9397-08002B2CF9AE}" pid="145" name="F_144">
    <vt:lpwstr/>
  </property>
  <property fmtid="{D5CDD505-2E9C-101B-9397-08002B2CF9AE}" pid="146" name="F_145">
    <vt:lpwstr/>
  </property>
  <property fmtid="{D5CDD505-2E9C-101B-9397-08002B2CF9AE}" pid="147" name="F_146">
    <vt:lpwstr/>
  </property>
  <property fmtid="{D5CDD505-2E9C-101B-9397-08002B2CF9AE}" pid="148" name="F_147">
    <vt:lpwstr/>
  </property>
  <property fmtid="{D5CDD505-2E9C-101B-9397-08002B2CF9AE}" pid="149" name="F_148">
    <vt:lpwstr/>
  </property>
  <property fmtid="{D5CDD505-2E9C-101B-9397-08002B2CF9AE}" pid="150" name="F_149">
    <vt:lpwstr/>
  </property>
  <property fmtid="{D5CDD505-2E9C-101B-9397-08002B2CF9AE}" pid="151" name="F_150">
    <vt:lpwstr/>
  </property>
  <property fmtid="{D5CDD505-2E9C-101B-9397-08002B2CF9AE}" pid="152" name="PDV">
    <vt:lpwstr>1</vt:lpwstr>
  </property>
  <property fmtid="{D5CDD505-2E9C-101B-9397-08002B2CF9AE}" pid="153" name="TemplateVersion">
    <vt:lpwstr>V1.0.1</vt:lpwstr>
  </property>
</Properties>
</file>