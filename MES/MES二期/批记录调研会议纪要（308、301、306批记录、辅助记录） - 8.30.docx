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2099"/>
        <w:gridCol w:w="7569"/>
      </w:tblGrid>
      <w:tr w:rsidR="001F4427" w:rsidRPr="003C3F90" w14:paraId="29FBF0F8" w14:textId="77777777" w:rsidTr="003C3F90">
        <w:tc>
          <w:tcPr>
            <w:tcW w:w="972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C3300"/>
          </w:tcPr>
          <w:p w14:paraId="51043898" w14:textId="77777777" w:rsidR="001F4427" w:rsidRPr="003C3F90" w:rsidRDefault="00A071F5" w:rsidP="001F4427">
            <w:pPr>
              <w:tabs>
                <w:tab w:val="center" w:pos="4320"/>
                <w:tab w:val="left" w:pos="6120"/>
                <w:tab w:val="right" w:pos="8640"/>
              </w:tabs>
              <w:jc w:val="center"/>
              <w:rPr>
                <w:rFonts w:ascii="Microsoft YaHei" w:eastAsia="Microsoft YaHei" w:hAnsi="Microsoft YaHei" w:cs="Arial"/>
                <w:b/>
                <w:bCs/>
                <w:color w:val="FFFFFF"/>
                <w:szCs w:val="22"/>
                <w:lang w:eastAsia="zh-CN"/>
              </w:rPr>
            </w:pPr>
            <w:r w:rsidRPr="003C3F90">
              <w:rPr>
                <w:rFonts w:ascii="Microsoft YaHei" w:eastAsia="Microsoft YaHei" w:hAnsi="Microsoft YaHei" w:cs="Arial" w:hint="eastAsia"/>
                <w:b/>
                <w:bCs/>
                <w:color w:val="FFFFFF"/>
                <w:szCs w:val="22"/>
                <w:lang w:eastAsia="zh-CN"/>
              </w:rPr>
              <w:t>项目信息</w:t>
            </w:r>
          </w:p>
        </w:tc>
      </w:tr>
      <w:tr w:rsidR="001F4427" w:rsidRPr="003C3F90" w14:paraId="19D7FAFF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1581417" w14:textId="77777777" w:rsidR="001F4427" w:rsidRPr="003C3F90" w:rsidRDefault="0061230C" w:rsidP="00B363E5">
            <w:pPr>
              <w:rPr>
                <w:rFonts w:ascii="Microsoft YaHei" w:eastAsia="Microsoft YaHei" w:hAnsi="Microsoft YaHei" w:cs="Arial"/>
                <w:szCs w:val="22"/>
              </w:rPr>
            </w:pPr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项目</w:t>
            </w:r>
            <w:r w:rsidR="00B363E5"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编号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B078075" w14:textId="57296F26" w:rsidR="001F4427" w:rsidRPr="003C3F90" w:rsidRDefault="00CA3C88" w:rsidP="001F4427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 w:rsidRPr="00CA3C88">
              <w:rPr>
                <w:rFonts w:ascii="Microsoft YaHei" w:eastAsia="Microsoft YaHei" w:hAnsi="Microsoft YaHei" w:cs="Arial"/>
                <w:szCs w:val="22"/>
                <w:lang w:eastAsia="zh-CN"/>
              </w:rPr>
              <w:t>P5CNI00086</w:t>
            </w:r>
          </w:p>
        </w:tc>
      </w:tr>
      <w:tr w:rsidR="001F4427" w:rsidRPr="003C3F90" w14:paraId="6BD47A0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DC4D119" w14:textId="77777777" w:rsidR="001F4427" w:rsidRPr="003C3F90" w:rsidRDefault="00B363E5" w:rsidP="001F4427">
            <w:pPr>
              <w:rPr>
                <w:rFonts w:ascii="Microsoft YaHei" w:eastAsia="Microsoft YaHei" w:hAnsi="Microsoft YaHei" w:cs="Arial"/>
                <w:szCs w:val="22"/>
              </w:rPr>
            </w:pPr>
            <w:bookmarkStart w:id="0" w:name="OLE_LINK10"/>
            <w:bookmarkStart w:id="1" w:name="OLE_LINK11"/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项目名称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9651FF" w14:textId="46CE3170" w:rsidR="001F4427" w:rsidRPr="003C3F90" w:rsidRDefault="00CA3C88" w:rsidP="002F1EA6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Inno</w:t>
            </w:r>
            <w:r>
              <w:rPr>
                <w:rFonts w:ascii="Microsoft YaHei" w:eastAsia="Microsoft YaHei" w:hAnsi="Microsoft YaHei"/>
                <w:color w:val="000000"/>
                <w:lang w:eastAsia="zh-CN"/>
              </w:rPr>
              <w:t>vent</w:t>
            </w: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信达</w:t>
            </w:r>
            <w:r w:rsidR="006B3FAC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MES</w:t>
            </w:r>
            <w:r w:rsidR="004639FD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二</w:t>
            </w:r>
            <w:r w:rsidR="006B3FAC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期项目</w:t>
            </w:r>
          </w:p>
        </w:tc>
      </w:tr>
      <w:bookmarkEnd w:id="0"/>
      <w:bookmarkEnd w:id="1"/>
      <w:tr w:rsidR="001F4427" w:rsidRPr="003C3F90" w14:paraId="7F3295A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5A48F1" w14:textId="77777777" w:rsidR="001F4427" w:rsidRPr="003C3F90" w:rsidRDefault="00B363E5" w:rsidP="001F4427">
            <w:pPr>
              <w:rPr>
                <w:rFonts w:ascii="Microsoft YaHei" w:eastAsia="Microsoft YaHei" w:hAnsi="Microsoft YaHei" w:cs="Arial"/>
                <w:szCs w:val="22"/>
              </w:rPr>
            </w:pPr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项目</w:t>
            </w:r>
            <w:r w:rsidRPr="003C3F90">
              <w:rPr>
                <w:rFonts w:ascii="Microsoft YaHei" w:eastAsia="Microsoft YaHei" w:hAnsi="Microsoft YaHei" w:cs="Arial"/>
                <w:szCs w:val="22"/>
                <w:lang w:eastAsia="zh-CN"/>
              </w:rPr>
              <w:t>经理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FAD1CB2" w14:textId="05482133" w:rsidR="00E1371C" w:rsidRPr="003C3F90" w:rsidRDefault="00E750C3" w:rsidP="005D1275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吴俊杰、</w:t>
            </w:r>
            <w:r w:rsidR="00CA3C88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钱骏</w:t>
            </w:r>
          </w:p>
        </w:tc>
      </w:tr>
      <w:tr w:rsidR="001F4427" w:rsidRPr="003C3F90" w14:paraId="2430C1ED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2A42253" w14:textId="77777777" w:rsidR="001F4427" w:rsidRPr="003C3F90" w:rsidRDefault="00B363E5" w:rsidP="001F4427">
            <w:pPr>
              <w:rPr>
                <w:rFonts w:ascii="Microsoft YaHei" w:eastAsia="Microsoft YaHei" w:hAnsi="Microsoft YaHei" w:cs="Arial"/>
                <w:szCs w:val="22"/>
              </w:rPr>
            </w:pPr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最终</w:t>
            </w:r>
            <w:r w:rsidRPr="003C3F90">
              <w:rPr>
                <w:rFonts w:ascii="Microsoft YaHei" w:eastAsia="Microsoft YaHei" w:hAnsi="Microsoft YaHei" w:cs="Arial"/>
                <w:szCs w:val="22"/>
                <w:lang w:eastAsia="zh-CN"/>
              </w:rPr>
              <w:t>用户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DC5B153" w14:textId="50F59312" w:rsidR="001F4427" w:rsidRPr="003C3F90" w:rsidRDefault="00CA3C88" w:rsidP="002F1EA6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信达生物制药</w:t>
            </w:r>
          </w:p>
        </w:tc>
      </w:tr>
    </w:tbl>
    <w:p w14:paraId="7D8C75D7" w14:textId="77777777" w:rsidR="001F4427" w:rsidRPr="00A3173E" w:rsidRDefault="001F4427" w:rsidP="001F4427">
      <w:pPr>
        <w:rPr>
          <w:rFonts w:ascii="Microsoft YaHei" w:eastAsia="Microsoft YaHei" w:hAnsi="Microsoft YaHei"/>
          <w:lang w:eastAsia="zh-CN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4"/>
        <w:gridCol w:w="7766"/>
      </w:tblGrid>
      <w:tr w:rsidR="001F4427" w:rsidRPr="003C3F90" w14:paraId="3E4022E6" w14:textId="77777777"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C0C0C0" w:fill="666666"/>
          </w:tcPr>
          <w:p w14:paraId="1091A3A8" w14:textId="38387813" w:rsidR="001F4427" w:rsidRPr="003C3F90" w:rsidRDefault="00933981" w:rsidP="00221B2D">
            <w:pPr>
              <w:jc w:val="center"/>
              <w:rPr>
                <w:rFonts w:ascii="Microsoft YaHei" w:eastAsia="Microsoft YaHei" w:hAnsi="Microsoft YaHei" w:cs="Arial"/>
                <w:b/>
                <w:bCs/>
                <w:color w:val="FFFFFF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zh-CN"/>
              </w:rPr>
              <w:t>调研</w:t>
            </w:r>
            <w:r w:rsidR="00221B2D" w:rsidRPr="003C3F90"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zh-CN"/>
              </w:rPr>
              <w:t>信息</w:t>
            </w:r>
          </w:p>
        </w:tc>
      </w:tr>
      <w:tr w:rsidR="001F4427" w:rsidRPr="003C3F90" w14:paraId="0D40DFF7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</w:tcBorders>
          </w:tcPr>
          <w:p w14:paraId="3D87943E" w14:textId="5836DF3F" w:rsidR="001F4427" w:rsidRPr="003C3F90" w:rsidRDefault="00FA43E6" w:rsidP="001F4427">
            <w:pPr>
              <w:rPr>
                <w:rFonts w:ascii="Microsoft YaHei" w:eastAsia="Microsoft YaHei" w:hAnsi="Microsoft YaHei" w:cs="Arial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调研</w:t>
            </w:r>
            <w:r w:rsidR="00C95370">
              <w:rPr>
                <w:rFonts w:ascii="Microsoft YaHei" w:eastAsia="Microsoft YaHei" w:hAnsi="Microsoft YaHei" w:cs="Arial" w:hint="eastAsia"/>
                <w:lang w:eastAsia="zh-CN"/>
              </w:rPr>
              <w:t>主题</w:t>
            </w:r>
            <w:r w:rsidR="001F4427" w:rsidRPr="003C3F90">
              <w:rPr>
                <w:rFonts w:ascii="Microsoft YaHei" w:eastAsia="Microsoft YaHei" w:hAnsi="Microsoft YaHei" w:cs="Arial"/>
              </w:rPr>
              <w:t>:</w:t>
            </w:r>
          </w:p>
        </w:tc>
        <w:tc>
          <w:tcPr>
            <w:tcW w:w="7766" w:type="dxa"/>
            <w:tcBorders>
              <w:top w:val="nil"/>
            </w:tcBorders>
          </w:tcPr>
          <w:p w14:paraId="154EDB54" w14:textId="6BC9DE24" w:rsidR="001F4427" w:rsidRPr="003C3F90" w:rsidRDefault="00C95370" w:rsidP="0027763A">
            <w:pPr>
              <w:ind w:right="440"/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批记录调研</w:t>
            </w:r>
          </w:p>
        </w:tc>
      </w:tr>
      <w:tr w:rsidR="001F4427" w:rsidRPr="003C3F90" w14:paraId="60C1E561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  <w:bottom w:val="double" w:sz="4" w:space="0" w:color="auto"/>
            </w:tcBorders>
          </w:tcPr>
          <w:p w14:paraId="0CDCADEC" w14:textId="5C64A207" w:rsidR="001F4427" w:rsidRPr="003C3F90" w:rsidRDefault="00814FA7" w:rsidP="001F4427">
            <w:pPr>
              <w:rPr>
                <w:rFonts w:ascii="Microsoft YaHei" w:eastAsia="Microsoft YaHei" w:hAnsi="Microsoft YaHei" w:cs="Arial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地点</w:t>
            </w:r>
            <w:r w:rsidR="001F4427" w:rsidRPr="003C3F90">
              <w:rPr>
                <w:rFonts w:ascii="Microsoft YaHei" w:eastAsia="Microsoft YaHei" w:hAnsi="Microsoft YaHei" w:cs="Arial"/>
              </w:rPr>
              <w:t>:</w:t>
            </w:r>
          </w:p>
        </w:tc>
        <w:tc>
          <w:tcPr>
            <w:tcW w:w="7766" w:type="dxa"/>
            <w:tcBorders>
              <w:top w:val="nil"/>
              <w:bottom w:val="double" w:sz="4" w:space="0" w:color="auto"/>
            </w:tcBorders>
          </w:tcPr>
          <w:p w14:paraId="360B0B6B" w14:textId="3633A6E4" w:rsidR="00A255F9" w:rsidRPr="00343906" w:rsidRDefault="00814FA7" w:rsidP="00343906">
            <w:pPr>
              <w:ind w:right="440"/>
              <w:jc w:val="both"/>
              <w:rPr>
                <w:rFonts w:ascii="Microsoft YaHei" w:eastAsia="Microsoft YaHei" w:hAnsi="Microsoft YaHe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苏州信达</w:t>
            </w:r>
          </w:p>
        </w:tc>
      </w:tr>
      <w:tr w:rsidR="00814FA7" w:rsidRPr="003C3F90" w14:paraId="10A1220B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4527CD15" w14:textId="320F216D" w:rsidR="00AC27E6" w:rsidRDefault="00AC27E6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日期：0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8.15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工序：</w:t>
            </w: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培养基、缓冲液</w:t>
            </w:r>
          </w:p>
          <w:p w14:paraId="4169EED1" w14:textId="4D34247C" w:rsidR="00814FA7" w:rsidRDefault="00814FA7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2B8D7956" w14:textId="341964CF" w:rsidR="00814FA7" w:rsidRDefault="00C900F0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上午</w:t>
            </w:r>
            <w:r w:rsidR="000930BC">
              <w:rPr>
                <w:rFonts w:ascii="Microsoft YaHei" w:eastAsia="Microsoft YaHei" w:hAnsi="Microsoft YaHei" w:cs="Arial" w:hint="eastAsia"/>
                <w:lang w:eastAsia="zh-CN"/>
              </w:rPr>
              <w:t>培养基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：</w:t>
            </w:r>
            <w:r w:rsidR="000C2372">
              <w:rPr>
                <w:rFonts w:ascii="Microsoft YaHei" w:eastAsia="Microsoft YaHei" w:hAnsi="Microsoft YaHei" w:cs="Arial" w:hint="eastAsia"/>
                <w:lang w:eastAsia="zh-CN"/>
              </w:rPr>
              <w:t>夏满欢、李亚博、严雨杰</w:t>
            </w:r>
            <w:r w:rsidR="000930BC">
              <w:rPr>
                <w:rFonts w:ascii="Microsoft YaHei" w:eastAsia="Microsoft YaHei" w:hAnsi="Microsoft YaHei" w:cs="Arial" w:hint="eastAsia"/>
                <w:lang w:eastAsia="zh-CN"/>
              </w:rPr>
              <w:t>、陈逗、高江涛、何赛</w:t>
            </w:r>
          </w:p>
          <w:p w14:paraId="5C7BB379" w14:textId="508447C2" w:rsidR="00C95370" w:rsidRDefault="00C900F0" w:rsidP="00AC27E6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下午</w:t>
            </w:r>
            <w:r w:rsidR="000930BC">
              <w:rPr>
                <w:rFonts w:ascii="Microsoft YaHei" w:eastAsia="Microsoft YaHei" w:hAnsi="Microsoft YaHei" w:cs="Arial" w:hint="eastAsia"/>
                <w:lang w:eastAsia="zh-CN"/>
              </w:rPr>
              <w:t>缓冲液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：</w:t>
            </w:r>
            <w:r w:rsidR="00BE41C7">
              <w:rPr>
                <w:rFonts w:ascii="Microsoft YaHei" w:eastAsia="Microsoft YaHei" w:hAnsi="Microsoft YaHei" w:cs="Arial" w:hint="eastAsia"/>
                <w:lang w:eastAsia="zh-CN"/>
              </w:rPr>
              <w:t>李晨晖、付雅妮、许波峰</w:t>
            </w:r>
            <w:r w:rsidR="000930BC">
              <w:rPr>
                <w:rFonts w:ascii="Microsoft YaHei" w:eastAsia="Microsoft YaHei" w:hAnsi="Microsoft YaHei" w:cs="Arial" w:hint="eastAsia"/>
                <w:lang w:eastAsia="zh-CN"/>
              </w:rPr>
              <w:t>、陈逗、高江涛、何赛</w:t>
            </w:r>
          </w:p>
        </w:tc>
      </w:tr>
      <w:tr w:rsidR="00AC27E6" w:rsidRPr="003C3F90" w14:paraId="51CFAA51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32F039BB" w14:textId="7826D5CE" w:rsidR="00A755BD" w:rsidRDefault="00A755BD" w:rsidP="00A755B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日期：0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8.16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工序：</w:t>
            </w: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种子扩增</w:t>
            </w:r>
            <w:r w:rsidR="002C7CEB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、细胞培养</w:t>
            </w:r>
          </w:p>
          <w:p w14:paraId="2A079392" w14:textId="77777777" w:rsidR="00657FD5" w:rsidRDefault="00A755BD" w:rsidP="00A755B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44E39BF8" w14:textId="3533CC9F" w:rsidR="00A755BD" w:rsidRDefault="00657FD5" w:rsidP="00A755B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上午摇瓶扩增：</w:t>
            </w:r>
            <w:r w:rsidR="00A755BD">
              <w:rPr>
                <w:rFonts w:ascii="Microsoft YaHei" w:eastAsia="Microsoft YaHei" w:hAnsi="Microsoft YaHei" w:cs="Arial" w:hint="eastAsia"/>
                <w:lang w:eastAsia="zh-CN"/>
              </w:rPr>
              <w:t>李晓强、檀灯华、谈欢、詹吕珊</w:t>
            </w:r>
            <w:r w:rsidR="006504F2">
              <w:rPr>
                <w:rFonts w:ascii="Microsoft YaHei" w:eastAsia="Microsoft YaHei" w:hAnsi="Microsoft YaHei" w:cs="Arial" w:hint="eastAsia"/>
                <w:lang w:eastAsia="zh-CN"/>
              </w:rPr>
              <w:t>、陈逗、高江涛、何赛</w:t>
            </w:r>
          </w:p>
          <w:p w14:paraId="0DECD5B8" w14:textId="1FD78193" w:rsidR="00AC27E6" w:rsidRDefault="00657FD5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下午细胞培养：</w:t>
            </w:r>
            <w:r w:rsidR="00BC4EFA">
              <w:rPr>
                <w:rFonts w:ascii="Microsoft YaHei" w:eastAsia="Microsoft YaHei" w:hAnsi="Microsoft YaHei" w:cs="Arial" w:hint="eastAsia"/>
                <w:lang w:eastAsia="zh-CN"/>
              </w:rPr>
              <w:t>范杰、刘亚倩、施德富</w:t>
            </w:r>
            <w:r w:rsidR="006504F2">
              <w:rPr>
                <w:rFonts w:ascii="Microsoft YaHei" w:eastAsia="Microsoft YaHei" w:hAnsi="Microsoft YaHei" w:cs="Arial" w:hint="eastAsia"/>
                <w:lang w:eastAsia="zh-CN"/>
              </w:rPr>
              <w:t>、陈逗、高江涛、何赛</w:t>
            </w:r>
          </w:p>
        </w:tc>
      </w:tr>
      <w:tr w:rsidR="002C7CEB" w:rsidRPr="003C3F90" w14:paraId="4E7B4FB7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3A28C40A" w14:textId="389EA1BE" w:rsidR="002C7CEB" w:rsidRDefault="002C7CEB" w:rsidP="002C7CEB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日期：0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8.17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工序：</w:t>
            </w: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细胞培养</w:t>
            </w:r>
            <w:r w:rsidR="00905073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、纯化</w:t>
            </w:r>
          </w:p>
          <w:p w14:paraId="48F58D79" w14:textId="77777777" w:rsidR="002C7CEB" w:rsidRDefault="002C7CEB" w:rsidP="002C7CEB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0F412CA2" w14:textId="1EA5C07B" w:rsidR="002C7CEB" w:rsidRDefault="002C7CEB" w:rsidP="002C7CEB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上午细胞培养：</w:t>
            </w:r>
            <w:r w:rsidR="00616A0E">
              <w:rPr>
                <w:rFonts w:ascii="Microsoft YaHei" w:eastAsia="Microsoft YaHei" w:hAnsi="Microsoft YaHei" w:cs="Arial" w:hint="eastAsia"/>
                <w:lang w:eastAsia="zh-CN"/>
              </w:rPr>
              <w:t>施德富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、</w:t>
            </w:r>
            <w:r w:rsidR="002A37D5">
              <w:rPr>
                <w:rFonts w:ascii="Microsoft YaHei" w:eastAsia="Microsoft YaHei" w:hAnsi="Microsoft YaHei" w:cs="Arial" w:hint="eastAsia"/>
                <w:lang w:eastAsia="zh-CN"/>
              </w:rPr>
              <w:t>郑文振、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陈逗、高江涛、何赛</w:t>
            </w:r>
          </w:p>
          <w:p w14:paraId="5D9F9746" w14:textId="0CD89490" w:rsidR="002C7CEB" w:rsidRDefault="002C7CEB" w:rsidP="002C7CEB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下午纯化：</w:t>
            </w:r>
            <w:r w:rsidR="00A12A32">
              <w:rPr>
                <w:rFonts w:ascii="Microsoft YaHei" w:eastAsia="Microsoft YaHei" w:hAnsi="Microsoft YaHei" w:cs="Arial" w:hint="eastAsia"/>
                <w:lang w:eastAsia="zh-CN"/>
              </w:rPr>
              <w:t>方银川、</w:t>
            </w:r>
            <w:r w:rsidR="008E7C42" w:rsidRPr="008E7C42">
              <w:rPr>
                <w:rFonts w:ascii="Microsoft YaHei" w:eastAsia="Microsoft YaHei" w:hAnsi="Microsoft YaHei" w:cs="Arial" w:hint="eastAsia"/>
                <w:lang w:eastAsia="zh-CN"/>
              </w:rPr>
              <w:t>朱文龙，吴远刚</w:t>
            </w:r>
            <w:r w:rsidR="008E7C42">
              <w:rPr>
                <w:rFonts w:ascii="Microsoft YaHei" w:eastAsia="Microsoft YaHei" w:hAnsi="Microsoft YaHei" w:cs="Arial" w:hint="eastAsia"/>
                <w:lang w:eastAsia="zh-CN"/>
              </w:rPr>
              <w:t>、</w:t>
            </w:r>
            <w:r w:rsidR="004320C8">
              <w:rPr>
                <w:rFonts w:ascii="Microsoft YaHei" w:eastAsia="Microsoft YaHei" w:hAnsi="Microsoft YaHei" w:cs="Arial" w:hint="eastAsia"/>
                <w:lang w:eastAsia="zh-CN"/>
              </w:rPr>
              <w:t>姜坤、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陈逗、高江涛、何赛</w:t>
            </w:r>
          </w:p>
        </w:tc>
      </w:tr>
      <w:tr w:rsidR="00905073" w:rsidRPr="003C3F90" w14:paraId="3CFA6C57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39DC93BC" w14:textId="630E5991" w:rsidR="00905073" w:rsidRDefault="00905073" w:rsidP="00905073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日期：0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8.18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工序：</w:t>
            </w: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纯化</w:t>
            </w:r>
          </w:p>
          <w:p w14:paraId="0234F92B" w14:textId="064DDCEB" w:rsidR="00905073" w:rsidRDefault="00905073" w:rsidP="00905073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526D0F8D" w14:textId="639966B8" w:rsidR="00905073" w:rsidRDefault="00905073" w:rsidP="00905073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纯化：方银川、姜坤、</w:t>
            </w:r>
            <w:r w:rsidR="008E7C42" w:rsidRPr="008E7C42">
              <w:rPr>
                <w:rFonts w:ascii="Microsoft YaHei" w:eastAsia="Microsoft YaHei" w:hAnsi="Microsoft YaHei" w:cs="Arial" w:hint="eastAsia"/>
                <w:lang w:eastAsia="zh-CN"/>
              </w:rPr>
              <w:t>吴远刚</w:t>
            </w:r>
            <w:r w:rsidR="008E7C42">
              <w:rPr>
                <w:rFonts w:ascii="Microsoft YaHei" w:eastAsia="Microsoft YaHei" w:hAnsi="Microsoft YaHei" w:cs="Arial" w:hint="eastAsia"/>
                <w:lang w:eastAsia="zh-CN"/>
              </w:rPr>
              <w:t>、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徐鹏云、陈逗、高江涛、何赛</w:t>
            </w:r>
          </w:p>
        </w:tc>
      </w:tr>
      <w:tr w:rsidR="00573B18" w:rsidRPr="003C3F90" w14:paraId="0993D5D3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487F49A2" w14:textId="77777777" w:rsidR="00D41224" w:rsidRDefault="00D41224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日期：0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8.29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工序：</w:t>
            </w: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辅助记录</w:t>
            </w:r>
          </w:p>
          <w:p w14:paraId="56389EB9" w14:textId="77777777" w:rsidR="00D41224" w:rsidRDefault="00D41224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7CEC1FFB" w14:textId="552DF500" w:rsidR="00573B18" w:rsidRDefault="00D41224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钱骏、徐鹏云、陈逗、高江涛、何赛</w:t>
            </w:r>
          </w:p>
        </w:tc>
      </w:tr>
      <w:tr w:rsidR="00D41224" w:rsidRPr="003C3F90" w14:paraId="4D9223FE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1211AD77" w14:textId="3DBE8F0C" w:rsidR="00D41224" w:rsidRDefault="00D41224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lastRenderedPageBreak/>
              <w:t>日期：0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8.30 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工序：</w:t>
            </w:r>
            <w:r w:rsidR="00A74E44">
              <w:rPr>
                <w:rFonts w:ascii="Microsoft YaHei" w:eastAsia="Microsoft YaHei" w:hAnsi="Microsoft YaHei" w:cs="Arial" w:hint="eastAsia"/>
                <w:lang w:eastAsia="zh-CN"/>
              </w:rPr>
              <w:t>3</w:t>
            </w:r>
            <w:r w:rsidR="00A74E44">
              <w:rPr>
                <w:rFonts w:ascii="Microsoft YaHei" w:eastAsia="Microsoft YaHei" w:hAnsi="Microsoft YaHei" w:cs="Arial"/>
                <w:lang w:eastAsia="zh-CN"/>
              </w:rPr>
              <w:t>01</w:t>
            </w:r>
            <w:r w:rsidR="00A74E44">
              <w:rPr>
                <w:rFonts w:ascii="Microsoft YaHei" w:eastAsia="Microsoft YaHei" w:hAnsi="Microsoft YaHei" w:cs="Arial" w:hint="eastAsia"/>
                <w:lang w:eastAsia="zh-CN"/>
              </w:rPr>
              <w:t>、3</w:t>
            </w:r>
            <w:r w:rsidR="00A74E44">
              <w:rPr>
                <w:rFonts w:ascii="Microsoft YaHei" w:eastAsia="Microsoft YaHei" w:hAnsi="Microsoft YaHei" w:cs="Arial"/>
                <w:lang w:eastAsia="zh-CN"/>
              </w:rPr>
              <w:t>06</w:t>
            </w:r>
          </w:p>
          <w:p w14:paraId="4B387051" w14:textId="77777777" w:rsidR="00D41224" w:rsidRDefault="00D41224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786F9D5C" w14:textId="201179F9" w:rsidR="00D41224" w:rsidRDefault="00A74E44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纯化：</w:t>
            </w:r>
            <w:r w:rsidR="00D41224">
              <w:rPr>
                <w:rFonts w:ascii="Microsoft YaHei" w:eastAsia="Microsoft YaHei" w:hAnsi="Microsoft YaHei" w:cs="Arial" w:hint="eastAsia"/>
                <w:lang w:eastAsia="zh-CN"/>
              </w:rPr>
              <w:t>赵富强、</w:t>
            </w:r>
            <w:r w:rsidR="00962351">
              <w:rPr>
                <w:rFonts w:ascii="Microsoft YaHei" w:eastAsia="Microsoft YaHei" w:hAnsi="Microsoft YaHei" w:cs="Arial" w:hint="eastAsia"/>
                <w:lang w:eastAsia="zh-CN"/>
              </w:rPr>
              <w:t>杜欣、姜明宇、潘恩莉、</w:t>
            </w:r>
            <w:r w:rsidR="00D41224">
              <w:rPr>
                <w:rFonts w:ascii="Microsoft YaHei" w:eastAsia="Microsoft YaHei" w:hAnsi="Microsoft YaHei" w:cs="Arial" w:hint="eastAsia"/>
                <w:lang w:eastAsia="zh-CN"/>
              </w:rPr>
              <w:t>陈逗、高江涛、何赛</w:t>
            </w:r>
          </w:p>
          <w:p w14:paraId="62941420" w14:textId="530DD154" w:rsidR="00A74E44" w:rsidRDefault="00A74E44" w:rsidP="00D41224">
            <w:pPr>
              <w:rPr>
                <w:ins w:id="2" w:author="高江涛(Jiangtao Gao)" w:date="2022-08-31T10:46:00Z"/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细胞：</w:t>
            </w:r>
            <w:r w:rsidR="00A20CD8">
              <w:rPr>
                <w:rFonts w:ascii="Microsoft YaHei" w:eastAsia="Microsoft YaHei" w:hAnsi="Microsoft YaHei" w:cs="Arial" w:hint="eastAsia"/>
                <w:lang w:eastAsia="zh-CN"/>
              </w:rPr>
              <w:t>施德富、闻韬、沈明慧、罗昊</w:t>
            </w:r>
            <w:r w:rsidR="00894C6F">
              <w:rPr>
                <w:rFonts w:ascii="Microsoft YaHei" w:eastAsia="Microsoft YaHei" w:hAnsi="Microsoft YaHei" w:cs="Arial" w:hint="eastAsia"/>
                <w:lang w:eastAsia="zh-CN"/>
              </w:rPr>
              <w:t>、</w:t>
            </w:r>
            <w:del w:id="3" w:author="高江涛(Jiangtao Gao)" w:date="2022-08-31T10:47:00Z">
              <w:r w:rsidR="00894C6F" w:rsidDel="00EE458B">
                <w:rPr>
                  <w:rFonts w:ascii="Microsoft YaHei" w:eastAsia="Microsoft YaHei" w:hAnsi="Microsoft YaHei" w:cs="Arial" w:hint="eastAsia"/>
                  <w:lang w:eastAsia="zh-CN"/>
                </w:rPr>
                <w:delText>詹吕珊、李晨晖、夏满欢、</w:delText>
              </w:r>
            </w:del>
            <w:r w:rsidR="00894C6F">
              <w:rPr>
                <w:rFonts w:ascii="Microsoft YaHei" w:eastAsia="Microsoft YaHei" w:hAnsi="Microsoft YaHei" w:cs="Arial" w:hint="eastAsia"/>
                <w:lang w:eastAsia="zh-CN"/>
              </w:rPr>
              <w:t>陈逗、高江涛、何赛</w:t>
            </w:r>
          </w:p>
          <w:p w14:paraId="2B0AFC74" w14:textId="4757340D" w:rsidR="00EE458B" w:rsidRDefault="00EE458B" w:rsidP="00D41224">
            <w:pPr>
              <w:rPr>
                <w:ins w:id="4" w:author="高江涛(Jiangtao Gao)" w:date="2022-08-31T10:46:00Z"/>
                <w:rFonts w:ascii="Microsoft YaHei" w:eastAsia="Microsoft YaHei" w:hAnsi="Microsoft YaHei" w:cs="Arial"/>
                <w:lang w:eastAsia="zh-CN"/>
              </w:rPr>
            </w:pPr>
            <w:ins w:id="5" w:author="高江涛(Jiangtao Gao)" w:date="2022-08-31T10:46:00Z">
              <w:r>
                <w:rPr>
                  <w:rFonts w:ascii="Microsoft YaHei" w:eastAsia="Microsoft YaHei" w:hAnsi="Microsoft YaHei" w:cs="Arial" w:hint="eastAsia"/>
                  <w:lang w:eastAsia="zh-CN"/>
                </w:rPr>
                <w:t>摇瓶：詹吕珊、陈逗、高江涛、何赛</w:t>
              </w:r>
            </w:ins>
          </w:p>
          <w:p w14:paraId="4895749E" w14:textId="5A63C630" w:rsidR="00EE458B" w:rsidRDefault="00EE458B" w:rsidP="00D41224">
            <w:pPr>
              <w:rPr>
                <w:ins w:id="6" w:author="高江涛(Jiangtao Gao)" w:date="2022-08-31T10:46:00Z"/>
                <w:rFonts w:ascii="Microsoft YaHei" w:eastAsia="Microsoft YaHei" w:hAnsi="Microsoft YaHei" w:cs="Arial"/>
                <w:lang w:eastAsia="zh-CN"/>
              </w:rPr>
            </w:pPr>
            <w:ins w:id="7" w:author="高江涛(Jiangtao Gao)" w:date="2022-08-31T10:46:00Z">
              <w:r>
                <w:rPr>
                  <w:rFonts w:ascii="Microsoft YaHei" w:eastAsia="Microsoft YaHei" w:hAnsi="Microsoft YaHei" w:cs="Arial" w:hint="eastAsia"/>
                  <w:lang w:eastAsia="zh-CN"/>
                </w:rPr>
                <w:t>缓冲液配制：李晨晖、陈逗、高江涛、何赛</w:t>
              </w:r>
            </w:ins>
          </w:p>
          <w:p w14:paraId="251263FA" w14:textId="1D6DC4A2" w:rsidR="00EE458B" w:rsidRPr="00EE458B" w:rsidRDefault="00EE458B" w:rsidP="00D41224">
            <w:pPr>
              <w:rPr>
                <w:rFonts w:ascii="Microsoft YaHei" w:eastAsia="Microsoft YaHei" w:hAnsi="Microsoft YaHei" w:cs="Arial"/>
                <w:lang w:eastAsia="zh-CN"/>
              </w:rPr>
            </w:pPr>
            <w:ins w:id="8" w:author="高江涛(Jiangtao Gao)" w:date="2022-08-31T10:46:00Z">
              <w:r>
                <w:rPr>
                  <w:rFonts w:ascii="Microsoft YaHei" w:eastAsia="Microsoft YaHei" w:hAnsi="Microsoft YaHei" w:cs="Arial" w:hint="eastAsia"/>
                  <w:lang w:eastAsia="zh-CN"/>
                </w:rPr>
                <w:t>培养基配制：夏满欢、陈逗、高江涛、何赛</w:t>
              </w:r>
            </w:ins>
          </w:p>
        </w:tc>
      </w:tr>
      <w:tr w:rsidR="00D5219D" w:rsidRPr="003C3F90" w14:paraId="12CC27D4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68F62D64" w14:textId="27F5A408" w:rsidR="00D5219D" w:rsidRDefault="00D5219D" w:rsidP="00D5219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</w:t>
            </w:r>
          </w:p>
          <w:p w14:paraId="7607581C" w14:textId="15A27F08" w:rsidR="00D5219D" w:rsidRDefault="00D5219D" w:rsidP="00D5219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</w:tc>
      </w:tr>
      <w:tr w:rsidR="00D5219D" w:rsidRPr="003C3F90" w14:paraId="2088D279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6533F286" w14:textId="77777777" w:rsidR="00D5219D" w:rsidRDefault="00D5219D" w:rsidP="00D5219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</w:t>
            </w:r>
          </w:p>
          <w:p w14:paraId="2BB381D7" w14:textId="14EBDE37" w:rsidR="00D5219D" w:rsidRDefault="00D5219D" w:rsidP="00D5219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</w:tc>
      </w:tr>
      <w:tr w:rsidR="00D5219D" w:rsidRPr="003C3F90" w14:paraId="57B5E946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649FC7B3" w14:textId="77777777" w:rsidR="00D5219D" w:rsidRDefault="00D5219D" w:rsidP="00D5219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</w:t>
            </w:r>
          </w:p>
          <w:p w14:paraId="49C9A46E" w14:textId="60BCF9F6" w:rsidR="00D5219D" w:rsidRDefault="00D5219D" w:rsidP="00D5219D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</w:tc>
      </w:tr>
    </w:tbl>
    <w:p w14:paraId="4BD98EAA" w14:textId="7D5821C4" w:rsidR="001F4427" w:rsidRDefault="001F4427" w:rsidP="001F4427">
      <w:pPr>
        <w:rPr>
          <w:rFonts w:ascii="Microsoft YaHei" w:eastAsia="Microsoft YaHei" w:hAnsi="Microsoft YaHei"/>
          <w:lang w:eastAsia="zh-CN"/>
        </w:rPr>
      </w:pPr>
    </w:p>
    <w:p w14:paraId="6A8BC1EA" w14:textId="77777777" w:rsidR="00B270CD" w:rsidRPr="00B270CD" w:rsidRDefault="00B270CD" w:rsidP="001F4427">
      <w:pPr>
        <w:rPr>
          <w:rFonts w:ascii="Microsoft YaHei" w:eastAsia="Microsoft YaHei" w:hAnsi="Microsoft YaHei"/>
          <w:b/>
          <w:bCs/>
          <w:sz w:val="24"/>
          <w:szCs w:val="24"/>
          <w:lang w:eastAsia="zh-CN"/>
        </w:rPr>
      </w:pPr>
    </w:p>
    <w:p w14:paraId="3E74C8E1" w14:textId="77777777" w:rsidR="001D5204" w:rsidRDefault="001D5204">
      <w:pPr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  <w:sectPr w:rsidR="001D5204">
          <w:headerReference w:type="default" r:id="rId8"/>
          <w:footerReference w:type="default" r:id="rId9"/>
          <w:pgSz w:w="12240" w:h="15840"/>
          <w:pgMar w:top="1440" w:right="994" w:bottom="1440" w:left="1440" w:header="720" w:footer="634" w:gutter="0"/>
          <w:cols w:space="720"/>
        </w:sectPr>
      </w:pPr>
    </w:p>
    <w:tbl>
      <w:tblPr>
        <w:tblW w:w="13325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5"/>
      </w:tblGrid>
      <w:tr w:rsidR="001D5204" w:rsidRPr="003C3F90" w14:paraId="4B959F86" w14:textId="77777777" w:rsidTr="001D5204">
        <w:trPr>
          <w:trHeight w:val="425"/>
        </w:trPr>
        <w:tc>
          <w:tcPr>
            <w:tcW w:w="13325" w:type="dxa"/>
            <w:shd w:val="clear" w:color="C0C0C0" w:fill="666666"/>
          </w:tcPr>
          <w:p w14:paraId="573C9E66" w14:textId="77777777" w:rsidR="001D5204" w:rsidRPr="00C42DCC" w:rsidRDefault="001D5204" w:rsidP="00EE458B">
            <w:pPr>
              <w:jc w:val="center"/>
              <w:rPr>
                <w:rFonts w:ascii="Microsoft YaHei" w:eastAsia="Microsoft YaHei" w:hAnsi="Microsoft YaHei" w:cs="Arial"/>
                <w:color w:val="FFFFFF"/>
                <w:lang w:eastAsia="zh-CN"/>
              </w:rPr>
            </w:pPr>
            <w:r w:rsidRPr="00C42DCC">
              <w:rPr>
                <w:rFonts w:ascii="Microsoft YaHei" w:eastAsia="Microsoft YaHei" w:hAnsi="Microsoft YaHei" w:cs="Arial" w:hint="eastAsia"/>
                <w:color w:val="FFFFFF"/>
                <w:lang w:eastAsia="zh-CN"/>
              </w:rPr>
              <w:lastRenderedPageBreak/>
              <w:t>需求调研</w:t>
            </w:r>
          </w:p>
        </w:tc>
      </w:tr>
      <w:tr w:rsidR="001D5204" w:rsidRPr="003C3F90" w14:paraId="475F0632" w14:textId="77777777" w:rsidTr="001D5204">
        <w:trPr>
          <w:trHeight w:val="4966"/>
        </w:trPr>
        <w:tc>
          <w:tcPr>
            <w:tcW w:w="13325" w:type="dxa"/>
          </w:tcPr>
          <w:p w14:paraId="39D7C250" w14:textId="499FF56C" w:rsidR="00470368" w:rsidRDefault="00470368" w:rsidP="00C9537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调研问题：</w:t>
            </w:r>
          </w:p>
          <w:p w14:paraId="1896FA0B" w14:textId="04312947" w:rsidR="00470368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</w:t>
            </w:r>
            <w:r w:rsidR="00470368" w:rsidRPr="00470368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批记录需要记录哪些信息，这些信息的来源是什么（设备</w:t>
            </w:r>
            <w:r w:rsidR="00470368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、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计时、环境、物料</w:t>
            </w:r>
            <w:r w:rsidR="00470368" w:rsidRPr="00470368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）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？</w:t>
            </w:r>
          </w:p>
          <w:p w14:paraId="3FF32383" w14:textId="67B31388" w:rsidR="001B5265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该操作过程是否有物料操作，物料是否需要脱包、处理。如果有物料投料，是否有投料顺序要求，投料数量怎么定义，剩余物料如何处理？如果有产出物料，如何定义产出数量，怎么打印标签？</w:t>
            </w:r>
          </w:p>
          <w:p w14:paraId="3D592D82" w14:textId="4000E5D1" w:rsidR="001B5265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该操作是否有扫描或者打印标签，标签上有哪些信息，这些信息来源哪里？</w:t>
            </w:r>
          </w:p>
          <w:p w14:paraId="64689972" w14:textId="7DB89EDA" w:rsidR="001B5265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该操作是否需要使用秤，称量的过程是什么？</w:t>
            </w:r>
          </w:p>
          <w:p w14:paraId="6BF32276" w14:textId="4C81DED6" w:rsidR="001B5265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该操作是否需要使用设备，是否需要确认设备校期、状态？</w:t>
            </w:r>
          </w:p>
          <w:p w14:paraId="4D4DE8AA" w14:textId="59757102" w:rsidR="001B5265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该操作骤是否前后限制和前提条件</w:t>
            </w:r>
            <w:r w:rsidR="00746674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，该步骤时候对后续步骤有影响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？</w:t>
            </w:r>
          </w:p>
          <w:p w14:paraId="105E087E" w14:textId="7FD77B50" w:rsidR="001B5265" w:rsidRDefault="001B5265" w:rsidP="001B526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该操作是否需要双人复核和关键物料参数或者关键质量属性？</w:t>
            </w:r>
          </w:p>
          <w:p w14:paraId="28773B20" w14:textId="0D091B40" w:rsidR="00AB3766" w:rsidRDefault="00AB3766" w:rsidP="00746674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该操作以后会使用什么M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ES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终端</w:t>
            </w:r>
            <w:r w:rsidR="00746674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，该操作需要串行还是并行？</w:t>
            </w:r>
          </w:p>
          <w:p w14:paraId="555F2005" w14:textId="31672C9C" w:rsidR="00746674" w:rsidRDefault="00746674" w:rsidP="00746674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该操作是否需要进行强校验还是提醒？</w:t>
            </w:r>
          </w:p>
          <w:p w14:paraId="5E2725A7" w14:textId="75D03374" w:rsidR="00746674" w:rsidRPr="00746674" w:rsidRDefault="00746674" w:rsidP="00746674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该操作的异常场景是什么？</w:t>
            </w:r>
          </w:p>
          <w:p w14:paraId="5F68B3F4" w14:textId="238CE923" w:rsidR="00AB3766" w:rsidRDefault="00AB3766" w:rsidP="00C9537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调研方案回复：</w:t>
            </w:r>
          </w:p>
          <w:p w14:paraId="3985C352" w14:textId="406B3DDC" w:rsidR="00AB3766" w:rsidRDefault="00AB3766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该操作将会使用Ph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armaSuite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的X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XX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标准功能实现</w:t>
            </w:r>
          </w:p>
          <w:p w14:paraId="6EAD6EC0" w14:textId="4464E450" w:rsidR="00AB3766" w:rsidRDefault="00AB3766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该操作将要进行客制开发，开发后实现方式为X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XX</w:t>
            </w:r>
          </w:p>
          <w:p w14:paraId="6D97AEDF" w14:textId="1111AC5C" w:rsidR="00AB3766" w:rsidRDefault="00AB3766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该操作将会改变现有流程，M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ES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上线后的流程为X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XX</w:t>
            </w:r>
          </w:p>
          <w:p w14:paraId="6E0DED48" w14:textId="6C50028B" w:rsidR="00661CD3" w:rsidRDefault="00661CD3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该操作哪些信息系统可以自动计算，哪些需要人工获取和记录</w:t>
            </w:r>
          </w:p>
          <w:p w14:paraId="547E8029" w14:textId="460A44A9" w:rsidR="00661CD3" w:rsidRDefault="00661CD3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该操作需要后续进行X</w:t>
            </w:r>
            <w:r>
              <w:rPr>
                <w:rFonts w:ascii="Microsoft YaHei" w:eastAsia="Microsoft YaHei" w:hAnsi="Microsoft YaHei" w:cs="Calibri"/>
                <w:sz w:val="22"/>
                <w:szCs w:val="22"/>
              </w:rPr>
              <w:t>XX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专题讨论</w:t>
            </w:r>
          </w:p>
          <w:p w14:paraId="12F8E6A2" w14:textId="34968ADB" w:rsidR="00746674" w:rsidRDefault="00746674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建议的子工单分解方式</w:t>
            </w:r>
            <w:r w:rsidR="007C0684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：</w:t>
            </w:r>
          </w:p>
          <w:p w14:paraId="3AE5A5AE" w14:textId="4DDD8EEC" w:rsidR="00746674" w:rsidRDefault="00746674" w:rsidP="00AB3766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异常场景的处理方式</w:t>
            </w:r>
            <w:r w:rsidR="007C0684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：</w:t>
            </w:r>
          </w:p>
          <w:p w14:paraId="6FD8A773" w14:textId="3EFD0541" w:rsidR="00AB3766" w:rsidRDefault="00AB3766" w:rsidP="00C9537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ABFE87E" w14:textId="75CA2E95" w:rsidR="001D5204" w:rsidRDefault="00C95370" w:rsidP="00C9537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工序1-</w:t>
            </w:r>
            <w:r w:rsidR="002C196D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培养基</w:t>
            </w:r>
            <w:r w:rsidR="00F13C2D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配制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2327"/>
              <w:gridCol w:w="2410"/>
              <w:gridCol w:w="2977"/>
              <w:gridCol w:w="1276"/>
              <w:gridCol w:w="1134"/>
              <w:gridCol w:w="1982"/>
            </w:tblGrid>
            <w:tr w:rsidR="00470368" w14:paraId="5070F912" w14:textId="66075A8A" w:rsidTr="001D42C0">
              <w:trPr>
                <w:trHeight w:val="371"/>
              </w:trPr>
              <w:tc>
                <w:tcPr>
                  <w:tcW w:w="820" w:type="dxa"/>
                </w:tcPr>
                <w:p w14:paraId="1B3B56C8" w14:textId="429C5FAD" w:rsidR="00470368" w:rsidRDefault="00470368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327" w:type="dxa"/>
                </w:tcPr>
                <w:p w14:paraId="0CF772BA" w14:textId="5A360A20" w:rsidR="00470368" w:rsidRDefault="00470368" w:rsidP="0047036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2410" w:type="dxa"/>
                </w:tcPr>
                <w:p w14:paraId="0BF8F39C" w14:textId="618B35EF" w:rsidR="00470368" w:rsidRDefault="00470368" w:rsidP="0047036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977" w:type="dxa"/>
                </w:tcPr>
                <w:p w14:paraId="68A65753" w14:textId="1194E8BF" w:rsidR="00470368" w:rsidRDefault="00470368" w:rsidP="0047036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</w:t>
                  </w:r>
                  <w:r w:rsidR="00C41BD3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/设计方案</w:t>
                  </w:r>
                </w:p>
              </w:tc>
              <w:tc>
                <w:tcPr>
                  <w:tcW w:w="1276" w:type="dxa"/>
                </w:tcPr>
                <w:p w14:paraId="51792BF8" w14:textId="576297C6" w:rsidR="00470368" w:rsidRDefault="001D42C0" w:rsidP="0047036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67A6453B" w14:textId="4F1D5FDF" w:rsidR="00470368" w:rsidRDefault="00470368" w:rsidP="0047036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43294ECD" w14:textId="75BB8E74" w:rsidR="00470368" w:rsidRDefault="00470368" w:rsidP="0047036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470368" w14:paraId="17C2EAF5" w14:textId="22C0F32E" w:rsidTr="001D42C0">
              <w:trPr>
                <w:trHeight w:val="354"/>
              </w:trPr>
              <w:tc>
                <w:tcPr>
                  <w:tcW w:w="820" w:type="dxa"/>
                </w:tcPr>
                <w:p w14:paraId="29852825" w14:textId="040F456B" w:rsidR="00470368" w:rsidRPr="001E7ADD" w:rsidRDefault="00470368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27" w:type="dxa"/>
                </w:tcPr>
                <w:p w14:paraId="717C0C9E" w14:textId="61BC4BF8" w:rsidR="00BF27C6" w:rsidRPr="001E7ADD" w:rsidRDefault="000930BC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生产前</w:t>
                  </w:r>
                  <w:r w:rsidR="001E7AD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检查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设备的</w:t>
                  </w:r>
                  <w:r w:rsidR="001E7AD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清洁、验证、计量校期</w:t>
                  </w:r>
                </w:p>
                <w:p w14:paraId="20D9D6E6" w14:textId="6E330B1E" w:rsidR="00BF27C6" w:rsidRDefault="00BF27C6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</w:p>
                <w:p w14:paraId="373E7137" w14:textId="77777777" w:rsidR="00BF27C6" w:rsidRDefault="00BF27C6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</w:p>
                <w:p w14:paraId="476AFD9B" w14:textId="77777777" w:rsidR="00BF27C6" w:rsidRDefault="00BF27C6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</w:p>
                <w:p w14:paraId="1910134A" w14:textId="60160281" w:rsidR="00BF27C6" w:rsidRDefault="00BF27C6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18C0B901" w14:textId="0EA2E2C8" w:rsidR="00470368" w:rsidRPr="001E7ADD" w:rsidRDefault="001E7ADD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纸质批记录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，设备逐个检查</w:t>
                  </w:r>
                </w:p>
              </w:tc>
              <w:tc>
                <w:tcPr>
                  <w:tcW w:w="2977" w:type="dxa"/>
                </w:tcPr>
                <w:p w14:paraId="5E1A4B71" w14:textId="77777777" w:rsidR="00470368" w:rsidRDefault="001E7ADD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扫描统一设备条码，对每个设备的计量、验证、清洁校期进行判断</w:t>
                  </w:r>
                </w:p>
                <w:p w14:paraId="34861AE7" w14:textId="331A12C5" w:rsidR="00ED3464" w:rsidRPr="001E7ADD" w:rsidRDefault="00C650C4" w:rsidP="000930B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该条码包含房间中所有的设备。</w:t>
                  </w:r>
                </w:p>
              </w:tc>
              <w:tc>
                <w:tcPr>
                  <w:tcW w:w="1276" w:type="dxa"/>
                </w:tcPr>
                <w:p w14:paraId="6C954CAC" w14:textId="77777777" w:rsidR="00470368" w:rsidRDefault="001D42C0" w:rsidP="001E7AD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S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INT</w:t>
                  </w:r>
                </w:p>
                <w:p w14:paraId="694DEC67" w14:textId="6472143C" w:rsidR="001D42C0" w:rsidRPr="001E7ADD" w:rsidRDefault="001D42C0" w:rsidP="001E7AD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4D5BE84F" w14:textId="37F8D2E1" w:rsidR="00470368" w:rsidRPr="001E7ADD" w:rsidRDefault="00452948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0930BC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 w:rsidR="000930BC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001</w:t>
                  </w:r>
                </w:p>
              </w:tc>
              <w:tc>
                <w:tcPr>
                  <w:tcW w:w="1982" w:type="dxa"/>
                </w:tcPr>
                <w:p w14:paraId="5F3DE3FB" w14:textId="7C7F879F" w:rsidR="00470368" w:rsidRPr="001E7ADD" w:rsidRDefault="000930BC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0930BC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清洁校期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是否需要整合要一码扫描还是分开扫码</w:t>
                  </w:r>
                </w:p>
              </w:tc>
            </w:tr>
            <w:tr w:rsidR="00470368" w14:paraId="25CFA9FD" w14:textId="645FFDD5" w:rsidTr="001D42C0">
              <w:trPr>
                <w:trHeight w:val="354"/>
              </w:trPr>
              <w:tc>
                <w:tcPr>
                  <w:tcW w:w="820" w:type="dxa"/>
                </w:tcPr>
                <w:p w14:paraId="6A7FC458" w14:textId="58E6DDFB" w:rsidR="00470368" w:rsidRPr="001E7ADD" w:rsidRDefault="00470368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14:paraId="2BBC8715" w14:textId="77578BE4" w:rsidR="00BF27C6" w:rsidRPr="00C41BD3" w:rsidRDefault="00C41BD3" w:rsidP="00C41BD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C41BD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搅拌开始时间，记录搅拌结束时间</w:t>
                  </w:r>
                </w:p>
              </w:tc>
              <w:tc>
                <w:tcPr>
                  <w:tcW w:w="2410" w:type="dxa"/>
                </w:tcPr>
                <w:p w14:paraId="7A96EE71" w14:textId="35A8ABC9" w:rsidR="00470368" w:rsidRPr="00C41BD3" w:rsidRDefault="00C41BD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手工记录</w:t>
                  </w:r>
                </w:p>
              </w:tc>
              <w:tc>
                <w:tcPr>
                  <w:tcW w:w="2977" w:type="dxa"/>
                </w:tcPr>
                <w:p w14:paraId="10ABC0A2" w14:textId="77777777" w:rsidR="00470368" w:rsidRDefault="000930BC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重用</w:t>
                  </w:r>
                  <w:r w:rsidR="00C41BD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Ph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ase </w:t>
                  </w:r>
                  <w:r w:rsidR="00C41BD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R</w:t>
                  </w:r>
                  <w:r w:rsidR="00C41BD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e</w:t>
                  </w:r>
                  <w:r w:rsidR="00C41BD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cord interval</w:t>
                  </w:r>
                  <w:r w:rsidR="005C002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/C</w:t>
                  </w:r>
                  <w:r w:rsidR="005C002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al</w:t>
                  </w:r>
                  <w:r w:rsidR="005C002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culate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I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n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terval</w:t>
                  </w:r>
                </w:p>
                <w:p w14:paraId="0B465FA3" w14:textId="50748655" w:rsidR="000930BC" w:rsidRPr="00C41BD3" w:rsidRDefault="000930BC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根据开始时间和结束时间，计算时间间隔</w:t>
                  </w:r>
                </w:p>
              </w:tc>
              <w:tc>
                <w:tcPr>
                  <w:tcW w:w="1276" w:type="dxa"/>
                </w:tcPr>
                <w:p w14:paraId="71C59953" w14:textId="6CF2CF67" w:rsidR="00470368" w:rsidRPr="00C41BD3" w:rsidRDefault="001D42C0" w:rsidP="00C41BD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SCL-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B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4DA78C6C" w14:textId="173E1C31" w:rsidR="00470368" w:rsidRPr="00C41BD3" w:rsidRDefault="00C41BD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0930BC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 w:rsidR="000930BC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002</w:t>
                  </w:r>
                </w:p>
              </w:tc>
              <w:tc>
                <w:tcPr>
                  <w:tcW w:w="1982" w:type="dxa"/>
                </w:tcPr>
                <w:p w14:paraId="5199B290" w14:textId="77777777" w:rsidR="00470368" w:rsidRPr="00C41BD3" w:rsidRDefault="00470368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C41BD3" w14:paraId="1878BBD6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0DD4BEF2" w14:textId="6ACAAD19" w:rsidR="00C41BD3" w:rsidRPr="001E7ADD" w:rsidRDefault="00C41BD3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327" w:type="dxa"/>
                </w:tcPr>
                <w:p w14:paraId="35AE093B" w14:textId="3F7EC07D" w:rsidR="00C41BD3" w:rsidRPr="00C41BD3" w:rsidRDefault="00C41BD3" w:rsidP="00C41BD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多参数测试仪，记录P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斜率、off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set</w:t>
                  </w:r>
                </w:p>
              </w:tc>
              <w:tc>
                <w:tcPr>
                  <w:tcW w:w="2410" w:type="dxa"/>
                </w:tcPr>
                <w:p w14:paraId="70A4E290" w14:textId="2171A3FC" w:rsidR="00C41BD3" w:rsidRDefault="00C41BD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手工</w:t>
                  </w:r>
                  <w:r w:rsid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测试和记录</w:t>
                  </w:r>
                </w:p>
              </w:tc>
              <w:tc>
                <w:tcPr>
                  <w:tcW w:w="2977" w:type="dxa"/>
                </w:tcPr>
                <w:p w14:paraId="0094AF1E" w14:textId="55A6F2EB" w:rsidR="00C41BD3" w:rsidRDefault="00C41BD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小设备集成</w:t>
                  </w:r>
                  <w:r w:rsid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方案</w:t>
                  </w:r>
                </w:p>
              </w:tc>
              <w:tc>
                <w:tcPr>
                  <w:tcW w:w="1276" w:type="dxa"/>
                </w:tcPr>
                <w:p w14:paraId="630ECEAA" w14:textId="1BF1D003" w:rsidR="00C41BD3" w:rsidRDefault="001D42C0" w:rsidP="00C41BD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B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4A1B3583" w14:textId="33CB994E" w:rsidR="00C41BD3" w:rsidRDefault="0070224F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ISC-003</w:t>
                  </w:r>
                </w:p>
              </w:tc>
              <w:tc>
                <w:tcPr>
                  <w:tcW w:w="1982" w:type="dxa"/>
                </w:tcPr>
                <w:p w14:paraId="10E0BB29" w14:textId="77777777" w:rsidR="00C41BD3" w:rsidRPr="00C41BD3" w:rsidRDefault="00C41BD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DE669B" w14:paraId="007494FB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7A18F688" w14:textId="13841F61" w:rsidR="00DE669B" w:rsidRDefault="00DE669B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327" w:type="dxa"/>
                </w:tcPr>
                <w:p w14:paraId="2AB6AA08" w14:textId="6C6DB8D6" w:rsidR="00DE669B" w:rsidRDefault="00786977" w:rsidP="00C41BD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PCS7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记录时间</w:t>
                  </w:r>
                </w:p>
              </w:tc>
              <w:tc>
                <w:tcPr>
                  <w:tcW w:w="2410" w:type="dxa"/>
                </w:tcPr>
                <w:p w14:paraId="3CA5BAAA" w14:textId="4355C6E0" w:rsidR="00DE669B" w:rsidRDefault="0070224F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系统记录到秒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，批记录记录到分钟</w:t>
                  </w:r>
                </w:p>
              </w:tc>
              <w:tc>
                <w:tcPr>
                  <w:tcW w:w="2977" w:type="dxa"/>
                </w:tcPr>
                <w:p w14:paraId="3CF6E9B8" w14:textId="61EB7430" w:rsidR="00DE669B" w:rsidRDefault="00786977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客制表达式，</w:t>
                  </w:r>
                  <w:r w:rsid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P</w:t>
                  </w:r>
                  <w:r w:rsidR="0070224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SC7</w:t>
                  </w:r>
                  <w:r w:rsid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集成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获取后只需要精确到分钟</w:t>
                  </w:r>
                </w:p>
              </w:tc>
              <w:tc>
                <w:tcPr>
                  <w:tcW w:w="1276" w:type="dxa"/>
                </w:tcPr>
                <w:p w14:paraId="67710924" w14:textId="5B2E36BD" w:rsidR="00DE669B" w:rsidRDefault="001D42C0" w:rsidP="00C41BD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E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134" w:type="dxa"/>
                </w:tcPr>
                <w:p w14:paraId="767886FC" w14:textId="53156691" w:rsidR="00DE669B" w:rsidRDefault="00210D45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 w:rsidR="0070224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004</w:t>
                  </w:r>
                </w:p>
              </w:tc>
              <w:tc>
                <w:tcPr>
                  <w:tcW w:w="1982" w:type="dxa"/>
                </w:tcPr>
                <w:p w14:paraId="08DF7ABF" w14:textId="77777777" w:rsidR="00DE669B" w:rsidRPr="00C41BD3" w:rsidRDefault="00DE669B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10D45" w14:paraId="2FE53FB2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3FEF9531" w14:textId="37D93CC5" w:rsidR="00210D45" w:rsidRDefault="00210D45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27" w:type="dxa"/>
                </w:tcPr>
                <w:p w14:paraId="653B5556" w14:textId="02530255" w:rsidR="00210D45" w:rsidRDefault="00210D45" w:rsidP="00C41BD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转料</w:t>
                  </w:r>
                  <w:r w:rsidR="0070224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操作</w:t>
                  </w:r>
                </w:p>
              </w:tc>
              <w:tc>
                <w:tcPr>
                  <w:tcW w:w="2410" w:type="dxa"/>
                </w:tcPr>
                <w:p w14:paraId="3045AA98" w14:textId="664C6E1C" w:rsidR="00210D45" w:rsidRDefault="001D42C0" w:rsidP="00B7130C">
                  <w:pPr>
                    <w:pStyle w:val="NormalWeb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D42C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上游工序输入批号、重量、PH值，溶液配置开始结束时间、（预留浊度、渗透压），下游细胞确认无误。手工录入的重</w:t>
                  </w:r>
                  <w:r w:rsidRPr="001D42C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量是理论配置量，实际罐重需要在理论配置量范围内。</w:t>
                  </w:r>
                </w:p>
              </w:tc>
              <w:tc>
                <w:tcPr>
                  <w:tcW w:w="2977" w:type="dxa"/>
                </w:tcPr>
                <w:p w14:paraId="435BA44C" w14:textId="77777777" w:rsidR="00210D45" w:rsidRDefault="00B7130C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上游产出子批次后，</w:t>
                  </w:r>
                  <w:r w:rsidR="00F53BC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下一个工序细胞自动消耗子批次</w:t>
                  </w:r>
                  <w:r w:rsidR="005548F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  <w:p w14:paraId="05FBD06F" w14:textId="77777777" w:rsidR="00B7130C" w:rsidRDefault="00B7130C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子批次的重量已P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CS7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设备获取的为准，不需要考虑管道损耗量</w:t>
                  </w:r>
                </w:p>
                <w:p w14:paraId="7BAE67B3" w14:textId="202B8894" w:rsidR="005D01A5" w:rsidRDefault="005D01A5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方案：绑定到设备，设备I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可以配制到处方中，不需要扫描设备</w:t>
                  </w:r>
                </w:p>
              </w:tc>
              <w:tc>
                <w:tcPr>
                  <w:tcW w:w="1276" w:type="dxa"/>
                </w:tcPr>
                <w:p w14:paraId="6CCD401A" w14:textId="69526DBD" w:rsidR="00210D45" w:rsidRDefault="001D42C0" w:rsidP="00C41BD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B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19210BE0" w14:textId="26014683" w:rsidR="00210D45" w:rsidRDefault="0070224F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ISC-005</w:t>
                  </w:r>
                </w:p>
              </w:tc>
              <w:tc>
                <w:tcPr>
                  <w:tcW w:w="1982" w:type="dxa"/>
                </w:tcPr>
                <w:p w14:paraId="23D14F8B" w14:textId="0D76168A" w:rsidR="00210D45" w:rsidRPr="00C41BD3" w:rsidRDefault="00210D45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5156EA" w14:paraId="100947E8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694D2665" w14:textId="2DA2DC76" w:rsidR="005156EA" w:rsidRDefault="0070224F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14:paraId="4FC6E5E1" w14:textId="5937DD87" w:rsidR="005156EA" w:rsidRDefault="005156EA" w:rsidP="00C41BD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称量两个精度</w:t>
                  </w:r>
                </w:p>
              </w:tc>
              <w:tc>
                <w:tcPr>
                  <w:tcW w:w="2410" w:type="dxa"/>
                </w:tcPr>
                <w:p w14:paraId="1C6DC5E0" w14:textId="53B55BE1" w:rsidR="005156EA" w:rsidRDefault="001B59C5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称量物料时，可能存在使用不同精度的秤</w:t>
                  </w:r>
                </w:p>
              </w:tc>
              <w:tc>
                <w:tcPr>
                  <w:tcW w:w="2977" w:type="dxa"/>
                </w:tcPr>
                <w:p w14:paraId="3A4CF3BF" w14:textId="241C37CF" w:rsidR="005156EA" w:rsidRDefault="001B59C5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客制表达式，可以实现修约和固定小数位数，比如1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.212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+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1.3451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=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2.5571</w:t>
                  </w:r>
                </w:p>
              </w:tc>
              <w:tc>
                <w:tcPr>
                  <w:tcW w:w="1276" w:type="dxa"/>
                </w:tcPr>
                <w:p w14:paraId="352FCA44" w14:textId="7609A7D4" w:rsidR="005156EA" w:rsidRDefault="001B59C5" w:rsidP="00C41BD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056F716B" w14:textId="2CB9D88B" w:rsidR="005156EA" w:rsidRDefault="001B59C5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ISC-006</w:t>
                  </w:r>
                </w:p>
              </w:tc>
              <w:tc>
                <w:tcPr>
                  <w:tcW w:w="1982" w:type="dxa"/>
                </w:tcPr>
                <w:p w14:paraId="1F5EB9C4" w14:textId="77777777" w:rsidR="005156EA" w:rsidRDefault="005156EA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5156EA" w14:paraId="7C6617BB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794D9A5F" w14:textId="5BF0674B" w:rsidR="005156EA" w:rsidRDefault="0070224F" w:rsidP="00DE669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14:paraId="31282520" w14:textId="6FED78C0" w:rsidR="005156EA" w:rsidRDefault="005C0029" w:rsidP="00C41BD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过滤器</w:t>
                  </w:r>
                  <w:r w:rsidR="001B59C5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完整性测试时，记录</w:t>
                  </w:r>
                  <w:r w:rsidR="00555BC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滤器相关信息</w:t>
                  </w:r>
                </w:p>
              </w:tc>
              <w:tc>
                <w:tcPr>
                  <w:tcW w:w="2410" w:type="dxa"/>
                </w:tcPr>
                <w:p w14:paraId="6C2504C7" w14:textId="5299DE34" w:rsidR="005156EA" w:rsidRDefault="00555BC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记录滤器型号、滤器厂家批号、滤器序号，这部分信息都涵盖在滤芯的二维码中，该二维码一长串信息拼接而成</w:t>
                  </w:r>
                </w:p>
              </w:tc>
              <w:tc>
                <w:tcPr>
                  <w:tcW w:w="2977" w:type="dxa"/>
                </w:tcPr>
                <w:p w14:paraId="75CC77CF" w14:textId="77777777" w:rsidR="005156EA" w:rsidRDefault="00555BC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客制表达式，可以根据字符位置进行截取，比如ab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cd1234, 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可以截取第二个字符位置到第四个字符位置，即b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cd</w:t>
                  </w:r>
                  <w:r w:rsidR="009726B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  <w:p w14:paraId="6335436C" w14:textId="05C29843" w:rsidR="009726B4" w:rsidRDefault="009726B4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处方设计时先选择厂家，根据选择的厂家应用该表格式不同规则实现。</w:t>
                  </w:r>
                </w:p>
              </w:tc>
              <w:tc>
                <w:tcPr>
                  <w:tcW w:w="1276" w:type="dxa"/>
                </w:tcPr>
                <w:p w14:paraId="0D686D44" w14:textId="6FEE6A06" w:rsidR="005156EA" w:rsidRDefault="001B59C5" w:rsidP="00C41BD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7A3473CF" w14:textId="0FEAC9CA" w:rsidR="005156EA" w:rsidRDefault="00555BC3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ISC-007</w:t>
                  </w:r>
                </w:p>
              </w:tc>
              <w:tc>
                <w:tcPr>
                  <w:tcW w:w="1982" w:type="dxa"/>
                </w:tcPr>
                <w:p w14:paraId="494BCF8C" w14:textId="77777777" w:rsidR="005156EA" w:rsidRDefault="005156EA" w:rsidP="00C95370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</w:tbl>
          <w:p w14:paraId="0088122C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1C06E5AE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1493C80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EE11D78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A20BC24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4C4163D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12DE677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EB5D9D0" w14:textId="77777777" w:rsidR="00F13C2D" w:rsidRDefault="00F13C2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03B93E0D" w14:textId="41AF1BCC" w:rsidR="00746674" w:rsidRDefault="002C196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工序</w:t>
            </w:r>
            <w:r w:rsidR="00F13C2D"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  <w:t>2</w:t>
            </w: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缓冲液</w:t>
            </w:r>
            <w:r w:rsidR="00F13C2D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配制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2327"/>
              <w:gridCol w:w="2410"/>
              <w:gridCol w:w="2977"/>
              <w:gridCol w:w="1276"/>
              <w:gridCol w:w="1134"/>
              <w:gridCol w:w="1982"/>
            </w:tblGrid>
            <w:tr w:rsidR="002C196D" w14:paraId="6A22FFA6" w14:textId="77777777" w:rsidTr="001D42C0">
              <w:trPr>
                <w:trHeight w:val="371"/>
              </w:trPr>
              <w:tc>
                <w:tcPr>
                  <w:tcW w:w="820" w:type="dxa"/>
                </w:tcPr>
                <w:p w14:paraId="36832E82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327" w:type="dxa"/>
                </w:tcPr>
                <w:p w14:paraId="619BF51C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2410" w:type="dxa"/>
                </w:tcPr>
                <w:p w14:paraId="371722BE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977" w:type="dxa"/>
                </w:tcPr>
                <w:p w14:paraId="0D9C9843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1276" w:type="dxa"/>
                </w:tcPr>
                <w:p w14:paraId="4B89EF85" w14:textId="7F747C3C" w:rsidR="002C196D" w:rsidRDefault="001D42C0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05B6AF77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4C761C28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2C196D" w14:paraId="710AE94E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5BB66A54" w14:textId="77777777" w:rsidR="002C196D" w:rsidRPr="001E7AD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27" w:type="dxa"/>
                </w:tcPr>
                <w:p w14:paraId="3A0FCB43" w14:textId="363F25BA" w:rsidR="002C196D" w:rsidRDefault="00AD7207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</w:t>
                  </w:r>
                  <w:r w:rsidRP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滤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芯信息</w:t>
                  </w:r>
                </w:p>
                <w:p w14:paraId="2E32CFF3" w14:textId="663256F3" w:rsidR="00AD7207" w:rsidRPr="00AD7207" w:rsidRDefault="00AD7207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6E605D90" w14:textId="330B1365" w:rsidR="002C196D" w:rsidRPr="00AD7207" w:rsidRDefault="00F13C2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根据滤芯</w:t>
                  </w:r>
                  <w:r w:rsid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</w:t>
                  </w:r>
                  <w:r w:rsidR="00E6416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进行</w:t>
                  </w:r>
                  <w:r w:rsid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</w:t>
                  </w:r>
                  <w:r w:rsidR="00E6416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，批记录中需要记录物料代码、接收批号、有效期至、</w:t>
                  </w:r>
                  <w:r w:rsidR="00E64163" w:rsidRPr="00E6416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滤器型号、滤器厂家批号、滤器序号</w:t>
                  </w:r>
                </w:p>
              </w:tc>
              <w:tc>
                <w:tcPr>
                  <w:tcW w:w="2977" w:type="dxa"/>
                </w:tcPr>
                <w:p w14:paraId="2E3C14FE" w14:textId="77777777" w:rsidR="00AD7207" w:rsidRPr="00AD7207" w:rsidRDefault="00AD7207" w:rsidP="00AD720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扫描物料标签获取：</w:t>
                  </w:r>
                </w:p>
                <w:p w14:paraId="51FE134A" w14:textId="77777777" w:rsidR="00AD7207" w:rsidRPr="00AD7207" w:rsidRDefault="00AD7207" w:rsidP="00AD720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物料编码、接收批号、有效期至</w:t>
                  </w:r>
                </w:p>
                <w:p w14:paraId="1B36CE82" w14:textId="77777777" w:rsidR="00AD7207" w:rsidRPr="00AD7207" w:rsidRDefault="00AD7207" w:rsidP="00AD720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扫描滤芯二维码</w:t>
                  </w:r>
                </w:p>
                <w:p w14:paraId="491A2CC9" w14:textId="209D15CA" w:rsidR="002C196D" w:rsidRPr="00AD7207" w:rsidRDefault="00AD7207" w:rsidP="00AD720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AD720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获取: 滤器型号、滤器厂家批号、滤器序号</w:t>
                  </w:r>
                </w:p>
              </w:tc>
              <w:tc>
                <w:tcPr>
                  <w:tcW w:w="1276" w:type="dxa"/>
                </w:tcPr>
                <w:p w14:paraId="0C3509EB" w14:textId="296D91B2" w:rsidR="002C196D" w:rsidRPr="001E7ADD" w:rsidRDefault="00E64163" w:rsidP="00E6416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69CA4041" w14:textId="38C5EEF7" w:rsidR="002C196D" w:rsidRPr="001E7ADD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E6416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-007</w:t>
                  </w:r>
                </w:p>
              </w:tc>
              <w:tc>
                <w:tcPr>
                  <w:tcW w:w="1982" w:type="dxa"/>
                </w:tcPr>
                <w:p w14:paraId="0F0FED2F" w14:textId="77777777" w:rsidR="002C196D" w:rsidRPr="001E7ADD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C196D" w14:paraId="37D5CA57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4AA54F3E" w14:textId="77777777" w:rsidR="002C196D" w:rsidRPr="001E7AD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14:paraId="42DDEBBE" w14:textId="3C3D8248" w:rsidR="002C196D" w:rsidRPr="00AD7207" w:rsidRDefault="00566E8A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过滤转料</w:t>
                  </w:r>
                </w:p>
              </w:tc>
              <w:tc>
                <w:tcPr>
                  <w:tcW w:w="2410" w:type="dxa"/>
                </w:tcPr>
                <w:p w14:paraId="56A9B948" w14:textId="3BD1E17A" w:rsidR="002C196D" w:rsidRPr="00AD7207" w:rsidRDefault="00566E8A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566E8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生产准备时选择TA12或者TA13，罐设备应该根据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之前</w:t>
                  </w:r>
                  <w:r w:rsidRPr="00566E8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选择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决定选择T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A12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到T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A16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还是T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A13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到T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A16</w:t>
                  </w:r>
                </w:p>
              </w:tc>
              <w:tc>
                <w:tcPr>
                  <w:tcW w:w="2977" w:type="dxa"/>
                </w:tcPr>
                <w:p w14:paraId="4835D027" w14:textId="519C7676" w:rsidR="002C196D" w:rsidRPr="00AD7207" w:rsidRDefault="00566E8A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客制表达式</w:t>
                  </w:r>
                  <w:r w:rsidR="00ED3464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</w:t>
                  </w:r>
                  <w:r w:rsidR="00ED346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f</w:t>
                  </w:r>
                  <w:r w:rsidR="00ED3464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then else</w:t>
                  </w:r>
                  <w:r w:rsidR="00ED346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表达式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根据生产前选择的设备是A还是B，返回A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’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还是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’</w:t>
                  </w:r>
                </w:p>
              </w:tc>
              <w:tc>
                <w:tcPr>
                  <w:tcW w:w="1276" w:type="dxa"/>
                </w:tcPr>
                <w:p w14:paraId="537F4F91" w14:textId="13CFDE0A" w:rsidR="002C196D" w:rsidRPr="00C41BD3" w:rsidRDefault="00566E8A" w:rsidP="00566E8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561C60FD" w14:textId="448FBB95" w:rsidR="002C196D" w:rsidRPr="00C41BD3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0516E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-008</w:t>
                  </w:r>
                </w:p>
              </w:tc>
              <w:tc>
                <w:tcPr>
                  <w:tcW w:w="1982" w:type="dxa"/>
                </w:tcPr>
                <w:p w14:paraId="19C1B8A8" w14:textId="77777777" w:rsidR="002C196D" w:rsidRPr="00C41BD3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C196D" w14:paraId="68B12210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1FC0461F" w14:textId="77777777" w:rsidR="002C196D" w:rsidRPr="001E7AD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327" w:type="dxa"/>
                </w:tcPr>
                <w:p w14:paraId="2E4ED6EC" w14:textId="74F8448D" w:rsidR="002C196D" w:rsidRPr="00AD7207" w:rsidRDefault="00D71BF3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确认缓冲液配置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CIP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和S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的有效期和Batch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2410" w:type="dxa"/>
                </w:tcPr>
                <w:p w14:paraId="2197F666" w14:textId="01EA2C90" w:rsidR="002C196D" w:rsidRPr="00AD7207" w:rsidRDefault="000516EF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纸质记录确认</w:t>
                  </w:r>
                </w:p>
              </w:tc>
              <w:tc>
                <w:tcPr>
                  <w:tcW w:w="2977" w:type="dxa"/>
                </w:tcPr>
                <w:p w14:paraId="5DD478A6" w14:textId="78F2ACBD" w:rsidR="002C196D" w:rsidRPr="00AD7207" w:rsidRDefault="000516EF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执行</w:t>
                  </w:r>
                  <w:r w:rsidR="00D71BF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CIP/SIP</w:t>
                  </w:r>
                  <w:r w:rsidR="00D71BF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工作流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完成</w:t>
                  </w:r>
                  <w:r w:rsidR="00D71BF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，把</w:t>
                  </w:r>
                  <w:r w:rsidR="00D71BF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  <w:r w:rsidR="00D71BF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atch</w:t>
                  </w:r>
                  <w:r w:rsidR="00D71BF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ID</w:t>
                  </w:r>
                  <w:r w:rsidR="00D71BF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和有效期记录到设备属性中，当执行工单时，扫描设备把</w:t>
                  </w:r>
                  <w:r w:rsidR="00D71BF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  <w:r w:rsidR="00D71BF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atch</w:t>
                  </w:r>
                  <w:r w:rsidR="00D71BF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ID</w:t>
                  </w:r>
                  <w:r w:rsidR="00D71BF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和有效期引用到工单。</w:t>
                  </w:r>
                </w:p>
              </w:tc>
              <w:tc>
                <w:tcPr>
                  <w:tcW w:w="1276" w:type="dxa"/>
                </w:tcPr>
                <w:p w14:paraId="3D290212" w14:textId="77777777" w:rsidR="002C196D" w:rsidRDefault="000516EF" w:rsidP="000516E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  <w:p w14:paraId="3B257117" w14:textId="0915FED4" w:rsidR="000516EF" w:rsidRDefault="000516EF" w:rsidP="000516E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267051B4" w14:textId="3397BEB2" w:rsidR="002C196D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0516E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-009</w:t>
                  </w:r>
                </w:p>
              </w:tc>
              <w:tc>
                <w:tcPr>
                  <w:tcW w:w="1982" w:type="dxa"/>
                </w:tcPr>
                <w:p w14:paraId="3DFB31C5" w14:textId="77777777" w:rsidR="002C196D" w:rsidRPr="00C41BD3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C196D" w14:paraId="7802751D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6E74B54C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327" w:type="dxa"/>
                </w:tcPr>
                <w:p w14:paraId="0E5C1D9F" w14:textId="28A787C5" w:rsidR="002C196D" w:rsidRPr="00AD7207" w:rsidRDefault="006F2300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投料倒计时，搅拌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30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分钟后才能下一步操作</w:t>
                  </w:r>
                </w:p>
              </w:tc>
              <w:tc>
                <w:tcPr>
                  <w:tcW w:w="2410" w:type="dxa"/>
                </w:tcPr>
                <w:p w14:paraId="7EE91DB9" w14:textId="53F8FA00" w:rsidR="002C196D" w:rsidRPr="00AD7207" w:rsidRDefault="000516EF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投料倒计时，搅拌30分钟后才能下一步操作</w:t>
                  </w:r>
                </w:p>
              </w:tc>
              <w:tc>
                <w:tcPr>
                  <w:tcW w:w="2977" w:type="dxa"/>
                </w:tcPr>
                <w:p w14:paraId="50262E8D" w14:textId="65DAE67D" w:rsidR="002C196D" w:rsidRPr="00AD7207" w:rsidRDefault="006F2300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oun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t Down/Record Interval</w:t>
                  </w:r>
                  <w:r w:rsidR="000516E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Phase</w:t>
                  </w:r>
                  <w:r w:rsid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 w:rsidR="000C353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正计时倒计时</w:t>
                  </w:r>
                  <w:r w:rsid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计时</w:t>
                  </w:r>
                  <w:r w:rsidR="000C353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功能</w:t>
                  </w:r>
                </w:p>
              </w:tc>
              <w:tc>
                <w:tcPr>
                  <w:tcW w:w="1276" w:type="dxa"/>
                </w:tcPr>
                <w:p w14:paraId="63D4CA3C" w14:textId="4D8AAD7E" w:rsidR="002C196D" w:rsidRDefault="000516EF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SCL-BB</w:t>
                  </w:r>
                </w:p>
              </w:tc>
              <w:tc>
                <w:tcPr>
                  <w:tcW w:w="1134" w:type="dxa"/>
                </w:tcPr>
                <w:p w14:paraId="755F5907" w14:textId="13F2953E" w:rsidR="002C196D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 w:rsidR="000516E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010</w:t>
                  </w:r>
                </w:p>
              </w:tc>
              <w:tc>
                <w:tcPr>
                  <w:tcW w:w="1982" w:type="dxa"/>
                </w:tcPr>
                <w:p w14:paraId="65E75DB2" w14:textId="77777777" w:rsidR="002C196D" w:rsidRPr="00C41BD3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C196D" w14:paraId="639A1AEF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1153D89E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5</w:t>
                  </w:r>
                </w:p>
              </w:tc>
              <w:tc>
                <w:tcPr>
                  <w:tcW w:w="2327" w:type="dxa"/>
                </w:tcPr>
                <w:p w14:paraId="58A9DB45" w14:textId="10E73BEC" w:rsidR="002C196D" w:rsidRPr="00AD7207" w:rsidRDefault="00CD71B9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过滤转料</w:t>
                  </w:r>
                </w:p>
              </w:tc>
              <w:tc>
                <w:tcPr>
                  <w:tcW w:w="2410" w:type="dxa"/>
                </w:tcPr>
                <w:p w14:paraId="074DD6EA" w14:textId="412BE208" w:rsidR="002C196D" w:rsidRPr="00AD7207" w:rsidRDefault="000516EF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过滤转料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时</w:t>
                  </w:r>
                  <w:r w:rsidRP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需要扫描确认</w:t>
                  </w:r>
                  <w:r w:rsidRP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设备TA16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的S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状态校期，但该设备</w:t>
                  </w:r>
                  <w:r w:rsidRP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在隔壁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房间</w:t>
                  </w:r>
                  <w:r w:rsidRPr="000516E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，无法扫描</w:t>
                  </w:r>
                </w:p>
              </w:tc>
              <w:tc>
                <w:tcPr>
                  <w:tcW w:w="2977" w:type="dxa"/>
                </w:tcPr>
                <w:p w14:paraId="0D993A30" w14:textId="6F8B9BB1" w:rsidR="00382021" w:rsidRPr="00AD7207" w:rsidRDefault="000516EF" w:rsidP="0038202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在</w:t>
                  </w:r>
                  <w:r w:rsidR="00CD71B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</w:t>
                  </w:r>
                  <w:r w:rsidR="00CD71B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d</w:t>
                  </w:r>
                  <w:r w:rsidR="00CD71B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entify Equipment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基础上客制</w:t>
                  </w:r>
                  <w:r w:rsidR="00CD71B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设备可不</w:t>
                  </w:r>
                  <w:r w:rsidR="00CD71B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需要扫描，</w:t>
                  </w:r>
                  <w:r w:rsidR="003820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通过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在处方中配置</w:t>
                  </w:r>
                  <w:r w:rsidR="003820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设备I</w:t>
                  </w:r>
                  <w:r w:rsidR="00382021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</w:t>
                  </w:r>
                  <w:r w:rsidR="003820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文本实现</w:t>
                  </w:r>
                </w:p>
                <w:p w14:paraId="503A7140" w14:textId="46D255C0" w:rsidR="00673578" w:rsidRPr="00AD7207" w:rsidRDefault="00673578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</w:tcPr>
                <w:p w14:paraId="6D177E76" w14:textId="35E14479" w:rsidR="002C196D" w:rsidRDefault="000516EF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395B6962" w14:textId="2DDB5FD2" w:rsidR="002C196D" w:rsidRDefault="00673578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</w:t>
                  </w:r>
                  <w:r w:rsidR="00E7784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-011</w:t>
                  </w:r>
                </w:p>
              </w:tc>
              <w:tc>
                <w:tcPr>
                  <w:tcW w:w="1982" w:type="dxa"/>
                </w:tcPr>
                <w:p w14:paraId="02E69977" w14:textId="500F1C02" w:rsidR="002C196D" w:rsidRPr="00C41BD3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C196D" w14:paraId="6E6A644D" w14:textId="77777777" w:rsidTr="001D42C0">
              <w:trPr>
                <w:trHeight w:val="354"/>
              </w:trPr>
              <w:tc>
                <w:tcPr>
                  <w:tcW w:w="820" w:type="dxa"/>
                </w:tcPr>
                <w:p w14:paraId="2A081F37" w14:textId="7E95B4BC" w:rsidR="002C196D" w:rsidRDefault="00673578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14:paraId="14A24A0A" w14:textId="19EC5E50" w:rsidR="00D44783" w:rsidRPr="00AD7207" w:rsidRDefault="005A152B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洗滤液</w:t>
                  </w:r>
                </w:p>
              </w:tc>
              <w:tc>
                <w:tcPr>
                  <w:tcW w:w="2410" w:type="dxa"/>
                </w:tcPr>
                <w:p w14:paraId="30FF18EE" w14:textId="6AEC5BA0" w:rsidR="002C196D" w:rsidRPr="00AD7207" w:rsidRDefault="005A152B" w:rsidP="000C3538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M2 IBI308洗滤换溶液，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每批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配置3000kg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，用在本批生产中，剩余的会报废处理，下一批再进行配置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其中</w:t>
                  </w:r>
                  <w:r w:rsidR="00E7784D"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绝大部分会用在纯化，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对于配制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吐温溶液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需要消耗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约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10kg。</w:t>
                  </w:r>
                </w:p>
              </w:tc>
              <w:tc>
                <w:tcPr>
                  <w:tcW w:w="2977" w:type="dxa"/>
                </w:tcPr>
                <w:p w14:paraId="456C3E40" w14:textId="0B09E557" w:rsidR="002C196D" w:rsidRPr="00AD7207" w:rsidRDefault="005A152B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洗滤液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配置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产出3000kg, 当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使用一部分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时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，使用分解子批次批次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工作流</w:t>
                  </w:r>
                  <w:r w:rsidRPr="005A152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分解产出一个子批次比如1</w:t>
                  </w:r>
                  <w:r w:rsidR="00E7784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kg</w:t>
                  </w:r>
                  <w:r w:rsidR="00E7784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, </w:t>
                  </w:r>
                  <w:r w:rsidR="00E7784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并打印标签，流转投料到相应工序</w:t>
                  </w:r>
                </w:p>
              </w:tc>
              <w:tc>
                <w:tcPr>
                  <w:tcW w:w="1276" w:type="dxa"/>
                </w:tcPr>
                <w:p w14:paraId="649CE448" w14:textId="1A0D4801" w:rsidR="002C196D" w:rsidRDefault="005A152B" w:rsidP="002C196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</w:t>
                  </w:r>
                </w:p>
              </w:tc>
              <w:tc>
                <w:tcPr>
                  <w:tcW w:w="1134" w:type="dxa"/>
                </w:tcPr>
                <w:p w14:paraId="71EE7F7C" w14:textId="1A4A9B54" w:rsidR="002C196D" w:rsidRDefault="00E7784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ISC-012</w:t>
                  </w:r>
                </w:p>
              </w:tc>
              <w:tc>
                <w:tcPr>
                  <w:tcW w:w="1982" w:type="dxa"/>
                </w:tcPr>
                <w:p w14:paraId="659DB660" w14:textId="77777777" w:rsidR="002C196D" w:rsidRDefault="002C196D" w:rsidP="002C196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</w:tbl>
          <w:p w14:paraId="047C7AE4" w14:textId="33D263A1" w:rsidR="002C196D" w:rsidRDefault="002C196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2944D8D4" w14:textId="513EFF7A" w:rsidR="006162AA" w:rsidRDefault="006162AA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8DBC994" w14:textId="22D11FF0" w:rsidR="006162AA" w:rsidRDefault="006162AA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BC306B0" w14:textId="15AFECF6" w:rsidR="006162AA" w:rsidRDefault="006162AA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19224F3E" w14:textId="5446C800" w:rsidR="00E7784D" w:rsidRDefault="00E7784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A7396F8" w14:textId="1B1DAA0D" w:rsidR="00E7784D" w:rsidRDefault="00E7784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C116533" w14:textId="22644360" w:rsidR="00A33BB7" w:rsidRDefault="00A33BB7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B797849" w14:textId="77777777" w:rsidR="00A33BB7" w:rsidRDefault="00A33BB7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2E08FBDB" w14:textId="136F597D" w:rsidR="004F0C05" w:rsidRDefault="004F0C05" w:rsidP="004F0C05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工序</w:t>
            </w:r>
            <w:r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  <w:t>3</w:t>
            </w: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摇瓶扩增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2327"/>
              <w:gridCol w:w="2410"/>
              <w:gridCol w:w="2977"/>
              <w:gridCol w:w="1276"/>
              <w:gridCol w:w="1134"/>
              <w:gridCol w:w="1982"/>
            </w:tblGrid>
            <w:tr w:rsidR="004F0C05" w14:paraId="6C7C83D1" w14:textId="77777777" w:rsidTr="00EE458B">
              <w:trPr>
                <w:trHeight w:val="371"/>
              </w:trPr>
              <w:tc>
                <w:tcPr>
                  <w:tcW w:w="820" w:type="dxa"/>
                </w:tcPr>
                <w:p w14:paraId="29B2CBF0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327" w:type="dxa"/>
                </w:tcPr>
                <w:p w14:paraId="4B4685B0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2410" w:type="dxa"/>
                </w:tcPr>
                <w:p w14:paraId="6B83800F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977" w:type="dxa"/>
                </w:tcPr>
                <w:p w14:paraId="2ED4B876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1276" w:type="dxa"/>
                </w:tcPr>
                <w:p w14:paraId="31B547D5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12917C5D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725CC849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4F0C05" w14:paraId="15519ED2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FD9C6F5" w14:textId="77777777" w:rsidR="004F0C05" w:rsidRPr="001E7ADD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27" w:type="dxa"/>
                </w:tcPr>
                <w:p w14:paraId="5D1CBCB2" w14:textId="77777777" w:rsidR="004F0C05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二氧化碳摇床</w:t>
                  </w:r>
                </w:p>
                <w:p w14:paraId="35AED4ED" w14:textId="77777777" w:rsidR="002346BE" w:rsidRDefault="002346BE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细胞计数仪</w:t>
                  </w:r>
                </w:p>
                <w:p w14:paraId="403F3696" w14:textId="619D21CF" w:rsidR="00B41A14" w:rsidRPr="00AD7207" w:rsidRDefault="00B41A14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WAVE</w:t>
                  </w:r>
                </w:p>
              </w:tc>
              <w:tc>
                <w:tcPr>
                  <w:tcW w:w="2410" w:type="dxa"/>
                </w:tcPr>
                <w:p w14:paraId="541DFE8B" w14:textId="0EB980D7" w:rsidR="004F0C05" w:rsidRPr="00AD7207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手动记录</w:t>
                  </w:r>
                </w:p>
              </w:tc>
              <w:tc>
                <w:tcPr>
                  <w:tcW w:w="2977" w:type="dxa"/>
                </w:tcPr>
                <w:p w14:paraId="6629F122" w14:textId="77777777" w:rsidR="004F0C05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小设备集成方案</w:t>
                  </w:r>
                </w:p>
                <w:p w14:paraId="0BAE2341" w14:textId="77777777" w:rsidR="001719BD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培养温度、转速、C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O2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浓度的设定值</w:t>
                  </w:r>
                </w:p>
                <w:p w14:paraId="459D08BA" w14:textId="77777777" w:rsidR="002346BE" w:rsidRDefault="002346BE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活细胞密度、细胞活率</w:t>
                  </w:r>
                </w:p>
                <w:p w14:paraId="7ED07A3C" w14:textId="3464902D" w:rsidR="00B41A14" w:rsidRPr="00AD7207" w:rsidRDefault="00B41A14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重量</w:t>
                  </w:r>
                </w:p>
              </w:tc>
              <w:tc>
                <w:tcPr>
                  <w:tcW w:w="1276" w:type="dxa"/>
                </w:tcPr>
                <w:p w14:paraId="1EEE5373" w14:textId="2A353E94" w:rsidR="004F0C05" w:rsidRPr="001E7ADD" w:rsidRDefault="00A33BB7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38041BCC" w14:textId="2157CB6B" w:rsidR="004F0C05" w:rsidRPr="001E7ADD" w:rsidRDefault="00A33BB7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ISC-003</w:t>
                  </w:r>
                </w:p>
              </w:tc>
              <w:tc>
                <w:tcPr>
                  <w:tcW w:w="1982" w:type="dxa"/>
                </w:tcPr>
                <w:p w14:paraId="0637994F" w14:textId="77777777" w:rsidR="004F0C05" w:rsidRDefault="002346BE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细胞计数仪采集时间5~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min过长影响生产效率</w:t>
                  </w:r>
                  <w:r w:rsidR="00A33BB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</w:p>
                <w:p w14:paraId="10AB43B8" w14:textId="32541818" w:rsidR="00A33BB7" w:rsidRPr="001E7ADD" w:rsidRDefault="00A33BB7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经常初步测试预计P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GSQL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解析3min+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获取3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s</w:t>
                  </w:r>
                </w:p>
              </w:tc>
            </w:tr>
            <w:tr w:rsidR="004F0C05" w14:paraId="08E6F33B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746A1DF" w14:textId="77777777" w:rsidR="004F0C05" w:rsidRPr="001E7ADD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14:paraId="6BBCE211" w14:textId="43100898" w:rsidR="004F0C05" w:rsidRPr="00AD7207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冻存管标签</w:t>
                  </w:r>
                </w:p>
              </w:tc>
              <w:tc>
                <w:tcPr>
                  <w:tcW w:w="2410" w:type="dxa"/>
                </w:tcPr>
                <w:p w14:paraId="4839A255" w14:textId="69429C03" w:rsidR="004F0C05" w:rsidRPr="00AD7207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细胞株冻存管贴到批记录中</w:t>
                  </w:r>
                </w:p>
              </w:tc>
              <w:tc>
                <w:tcPr>
                  <w:tcW w:w="2977" w:type="dxa"/>
                </w:tcPr>
                <w:p w14:paraId="66156FF7" w14:textId="23042340" w:rsidR="004F0C05" w:rsidRPr="00AD7207" w:rsidRDefault="001719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拍照上传</w:t>
                  </w:r>
                </w:p>
              </w:tc>
              <w:tc>
                <w:tcPr>
                  <w:tcW w:w="1276" w:type="dxa"/>
                </w:tcPr>
                <w:p w14:paraId="5F7555CF" w14:textId="02362605" w:rsidR="004F0C05" w:rsidRPr="00C41BD3" w:rsidRDefault="00A33BB7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3369C270" w14:textId="5D4AF63C" w:rsidR="004F0C05" w:rsidRPr="00C41BD3" w:rsidRDefault="00A33BB7" w:rsidP="00A33B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7B550D2A" w14:textId="3CC701E1" w:rsidR="004F0C05" w:rsidRPr="00C41BD3" w:rsidRDefault="00A755B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纸质标签如何处理</w:t>
                  </w:r>
                </w:p>
              </w:tc>
            </w:tr>
            <w:tr w:rsidR="004F0C05" w14:paraId="2A6D05A8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1F0DD25C" w14:textId="77777777" w:rsidR="004F0C05" w:rsidRPr="001E7ADD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327" w:type="dxa"/>
                </w:tcPr>
                <w:p w14:paraId="704BE88A" w14:textId="2569B67D" w:rsidR="004F0C05" w:rsidRPr="00AD7207" w:rsidRDefault="002C0CA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二氧化碳摇床取出</w:t>
                  </w:r>
                </w:p>
              </w:tc>
              <w:tc>
                <w:tcPr>
                  <w:tcW w:w="2410" w:type="dxa"/>
                </w:tcPr>
                <w:p w14:paraId="2B24DD29" w14:textId="5908E712" w:rsidR="004F0C05" w:rsidRPr="00AD7207" w:rsidRDefault="002C0CA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手动计算</w:t>
                  </w:r>
                </w:p>
              </w:tc>
              <w:tc>
                <w:tcPr>
                  <w:tcW w:w="2977" w:type="dxa"/>
                </w:tcPr>
                <w:p w14:paraId="40453E71" w14:textId="2D95AAD8" w:rsidR="004F0C05" w:rsidRPr="00AD7207" w:rsidRDefault="002C0CA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a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lculatate interval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 按日期加减，</w:t>
                  </w:r>
                  <w:r w:rsidR="00A33BB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自然日，不按小时</w:t>
                  </w:r>
                  <w:r w:rsidR="00A33BB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折算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计算</w:t>
                  </w:r>
                </w:p>
              </w:tc>
              <w:tc>
                <w:tcPr>
                  <w:tcW w:w="1276" w:type="dxa"/>
                </w:tcPr>
                <w:p w14:paraId="3958610B" w14:textId="3E85633A" w:rsidR="004F0C05" w:rsidRDefault="00A33BB7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0E8FA922" w14:textId="3FF06FA0" w:rsidR="004F0C05" w:rsidRDefault="002C0CAD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ISC-002</w:t>
                  </w:r>
                </w:p>
              </w:tc>
              <w:tc>
                <w:tcPr>
                  <w:tcW w:w="1982" w:type="dxa"/>
                </w:tcPr>
                <w:p w14:paraId="3858316D" w14:textId="77777777" w:rsidR="004F0C05" w:rsidRPr="00C41BD3" w:rsidRDefault="004F0C05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4F0C05" w14:paraId="19266FFF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337EB674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327" w:type="dxa"/>
                </w:tcPr>
                <w:p w14:paraId="1F2A515D" w14:textId="74BB4DC5" w:rsidR="004F0C05" w:rsidRPr="00AD7207" w:rsidRDefault="007B0638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细胞计数仪</w:t>
                  </w:r>
                </w:p>
              </w:tc>
              <w:tc>
                <w:tcPr>
                  <w:tcW w:w="2410" w:type="dxa"/>
                </w:tcPr>
                <w:p w14:paraId="358032BB" w14:textId="604C05DF" w:rsidR="004F0C05" w:rsidRPr="00AD7207" w:rsidRDefault="00A33BB7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有小数位数修约要求</w:t>
                  </w:r>
                </w:p>
              </w:tc>
              <w:tc>
                <w:tcPr>
                  <w:tcW w:w="2977" w:type="dxa"/>
                </w:tcPr>
                <w:p w14:paraId="1226F086" w14:textId="114BAF8E" w:rsidR="007B0638" w:rsidRPr="00AD7207" w:rsidRDefault="007B0638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修约表达式</w:t>
                  </w:r>
                </w:p>
              </w:tc>
              <w:tc>
                <w:tcPr>
                  <w:tcW w:w="1276" w:type="dxa"/>
                </w:tcPr>
                <w:p w14:paraId="7AE60E2E" w14:textId="139E0A51" w:rsidR="004F0C05" w:rsidRDefault="00A33BB7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66BB022E" w14:textId="56271703" w:rsidR="004F0C05" w:rsidRDefault="00A33BB7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A33BB7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ISC-006</w:t>
                  </w:r>
                </w:p>
              </w:tc>
              <w:tc>
                <w:tcPr>
                  <w:tcW w:w="1982" w:type="dxa"/>
                </w:tcPr>
                <w:p w14:paraId="2F4F8823" w14:textId="77777777" w:rsidR="004F0C05" w:rsidRPr="00C41BD3" w:rsidRDefault="004F0C05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4F0C05" w14:paraId="348027DA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2A355D6" w14:textId="77777777" w:rsidR="004F0C05" w:rsidRDefault="004F0C05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27" w:type="dxa"/>
                </w:tcPr>
                <w:p w14:paraId="7F20E887" w14:textId="37B1DF99" w:rsidR="004F0C05" w:rsidRPr="00AD7207" w:rsidRDefault="00B41A14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WAVE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培养基重量</w:t>
                  </w:r>
                </w:p>
              </w:tc>
              <w:tc>
                <w:tcPr>
                  <w:tcW w:w="2410" w:type="dxa"/>
                </w:tcPr>
                <w:p w14:paraId="2C857190" w14:textId="48CF7C76" w:rsidR="004F0C05" w:rsidRPr="00AD7207" w:rsidRDefault="00A33BB7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根据上部工单数据计算</w:t>
                  </w:r>
                </w:p>
              </w:tc>
              <w:tc>
                <w:tcPr>
                  <w:tcW w:w="2977" w:type="dxa"/>
                </w:tcPr>
                <w:p w14:paraId="6D3534F3" w14:textId="77777777" w:rsidR="004F0C05" w:rsidRDefault="00B41A14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跨工单读取重量数值，</w:t>
                  </w:r>
                </w:p>
                <w:p w14:paraId="5AA85E03" w14:textId="060EFE9E" w:rsidR="00B41A14" w:rsidRPr="00AD7207" w:rsidRDefault="00B41A14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摇瓶工序读取细胞工序的W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AVE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值</w:t>
                  </w:r>
                </w:p>
              </w:tc>
              <w:tc>
                <w:tcPr>
                  <w:tcW w:w="1276" w:type="dxa"/>
                </w:tcPr>
                <w:p w14:paraId="082B7DDF" w14:textId="3132BA98" w:rsidR="004F0C05" w:rsidRDefault="00A33BB7" w:rsidP="004F0C0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07889341" w14:textId="64E1332B" w:rsidR="004F0C05" w:rsidRDefault="00A33BB7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ISC-013</w:t>
                  </w:r>
                </w:p>
              </w:tc>
              <w:tc>
                <w:tcPr>
                  <w:tcW w:w="1982" w:type="dxa"/>
                </w:tcPr>
                <w:p w14:paraId="1D85E3C8" w14:textId="77777777" w:rsidR="004F0C05" w:rsidRPr="00C41BD3" w:rsidRDefault="004F0C05" w:rsidP="004F0C0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</w:tbl>
          <w:p w14:paraId="29605A89" w14:textId="77777777" w:rsidR="004F0C05" w:rsidRDefault="004F0C05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F0BD0D5" w14:textId="52006D02" w:rsidR="006162AA" w:rsidRDefault="006162AA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562D0B9" w14:textId="6AEE31BB" w:rsidR="00231452" w:rsidRDefault="00231452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EF6BBC2" w14:textId="6A8DDFCF" w:rsidR="00231452" w:rsidRDefault="00231452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D1929CF" w14:textId="08F6AF70" w:rsidR="00657FD5" w:rsidRDefault="00657FD5" w:rsidP="00657FD5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工序</w:t>
            </w:r>
            <w:r w:rsidR="00BB5511"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  <w:t>4</w:t>
            </w: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细胞培养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2327"/>
              <w:gridCol w:w="2410"/>
              <w:gridCol w:w="2977"/>
              <w:gridCol w:w="1276"/>
              <w:gridCol w:w="1134"/>
              <w:gridCol w:w="1982"/>
            </w:tblGrid>
            <w:tr w:rsidR="00657FD5" w14:paraId="64DFA243" w14:textId="77777777" w:rsidTr="00EE458B">
              <w:trPr>
                <w:trHeight w:val="371"/>
              </w:trPr>
              <w:tc>
                <w:tcPr>
                  <w:tcW w:w="820" w:type="dxa"/>
                </w:tcPr>
                <w:p w14:paraId="5965C024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327" w:type="dxa"/>
                </w:tcPr>
                <w:p w14:paraId="2F890C08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2410" w:type="dxa"/>
                </w:tcPr>
                <w:p w14:paraId="379F5869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977" w:type="dxa"/>
                </w:tcPr>
                <w:p w14:paraId="770F9540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1276" w:type="dxa"/>
                </w:tcPr>
                <w:p w14:paraId="2BDDA1AD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70903333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6709250F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657FD5" w14:paraId="5B500509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260E12B" w14:textId="77777777" w:rsidR="00657FD5" w:rsidRPr="001E7ADD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27" w:type="dxa"/>
                </w:tcPr>
                <w:p w14:paraId="12C81110" w14:textId="75A42B86" w:rsidR="00657FD5" w:rsidRPr="00AD7207" w:rsidRDefault="0017396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记录Batch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2410" w:type="dxa"/>
                </w:tcPr>
                <w:p w14:paraId="20435F77" w14:textId="5CC0DFF5" w:rsidR="00657FD5" w:rsidRPr="00AD7207" w:rsidRDefault="00A33BB7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手动记录</w:t>
                  </w:r>
                </w:p>
              </w:tc>
              <w:tc>
                <w:tcPr>
                  <w:tcW w:w="2977" w:type="dxa"/>
                </w:tcPr>
                <w:p w14:paraId="19E32319" w14:textId="6B7BA509" w:rsidR="00657FD5" w:rsidRPr="00AD7207" w:rsidRDefault="0017396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PCS7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集成方案获取Bat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chID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和工单启动状态</w:t>
                  </w:r>
                </w:p>
              </w:tc>
              <w:tc>
                <w:tcPr>
                  <w:tcW w:w="1276" w:type="dxa"/>
                </w:tcPr>
                <w:p w14:paraId="39C63014" w14:textId="71868CCB" w:rsidR="00657FD5" w:rsidRPr="001E7ADD" w:rsidRDefault="00A33BB7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032F3960" w14:textId="5CB1924F" w:rsidR="00657FD5" w:rsidRPr="001E7ADD" w:rsidRDefault="00A33BB7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ISC-014</w:t>
                  </w:r>
                </w:p>
              </w:tc>
              <w:tc>
                <w:tcPr>
                  <w:tcW w:w="1982" w:type="dxa"/>
                </w:tcPr>
                <w:p w14:paraId="45B8BDA4" w14:textId="12686416" w:rsidR="00657FD5" w:rsidRPr="001E7ADD" w:rsidRDefault="00657FD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657FD5" w14:paraId="24C0A42A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7DE0D8D" w14:textId="77777777" w:rsidR="00657FD5" w:rsidRPr="001E7ADD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14:paraId="0CBAA78D" w14:textId="29F98586" w:rsidR="00657FD5" w:rsidRPr="00AD7207" w:rsidRDefault="00C67673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培养时间2~4天</w:t>
                  </w:r>
                </w:p>
              </w:tc>
              <w:tc>
                <w:tcPr>
                  <w:tcW w:w="2410" w:type="dxa"/>
                </w:tcPr>
                <w:p w14:paraId="6FBA9114" w14:textId="7B48BAFD" w:rsidR="00657FD5" w:rsidRPr="00AD7207" w:rsidRDefault="00A33BB7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根据纸质记录人工确认</w:t>
                  </w:r>
                </w:p>
              </w:tc>
              <w:tc>
                <w:tcPr>
                  <w:tcW w:w="2977" w:type="dxa"/>
                </w:tcPr>
                <w:p w14:paraId="635CA9B2" w14:textId="16007401" w:rsidR="00657FD5" w:rsidRPr="00AD7207" w:rsidRDefault="00C67673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需要达到固定的天数，比如5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需要3天，3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000L</w:t>
                  </w:r>
                  <w:r w:rsidR="009E6E5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15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天，到达这个天数后才能进行下一步操作</w:t>
                  </w:r>
                </w:p>
              </w:tc>
              <w:tc>
                <w:tcPr>
                  <w:tcW w:w="1276" w:type="dxa"/>
                </w:tcPr>
                <w:p w14:paraId="74E6EE33" w14:textId="2A6F0D93" w:rsidR="00657FD5" w:rsidRPr="00C41BD3" w:rsidRDefault="009E6E59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待定</w:t>
                  </w:r>
                </w:p>
              </w:tc>
              <w:tc>
                <w:tcPr>
                  <w:tcW w:w="1134" w:type="dxa"/>
                </w:tcPr>
                <w:p w14:paraId="5A4D00E1" w14:textId="74217EF6" w:rsidR="00657FD5" w:rsidRPr="00C41BD3" w:rsidRDefault="009E6E5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ISC-015</w:t>
                  </w:r>
                </w:p>
              </w:tc>
              <w:tc>
                <w:tcPr>
                  <w:tcW w:w="1982" w:type="dxa"/>
                </w:tcPr>
                <w:p w14:paraId="5727965F" w14:textId="0D0C8C1F" w:rsidR="00657FD5" w:rsidRPr="00C41BD3" w:rsidRDefault="00657FD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657FD5" w14:paraId="162F6872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0D669715" w14:textId="77777777" w:rsidR="00657FD5" w:rsidRPr="001E7ADD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327" w:type="dxa"/>
                </w:tcPr>
                <w:p w14:paraId="33BEC078" w14:textId="71C0F973" w:rsidR="00657FD5" w:rsidRPr="00AD7207" w:rsidRDefault="001D3956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接种</w:t>
                  </w:r>
                </w:p>
              </w:tc>
              <w:tc>
                <w:tcPr>
                  <w:tcW w:w="2410" w:type="dxa"/>
                </w:tcPr>
                <w:p w14:paraId="37EA8C24" w14:textId="0355BC22" w:rsidR="00657FD5" w:rsidRPr="00AD7207" w:rsidRDefault="009E6E5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流程控制</w:t>
                  </w:r>
                </w:p>
              </w:tc>
              <w:tc>
                <w:tcPr>
                  <w:tcW w:w="2977" w:type="dxa"/>
                </w:tcPr>
                <w:p w14:paraId="3C0F2508" w14:textId="2183CFA5" w:rsidR="00657FD5" w:rsidRPr="00AD7207" w:rsidRDefault="001D3956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需要确认1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前处理操作的特定步骤已经完成，才能进行（可能跨</w:t>
                  </w:r>
                  <w:r w:rsidR="00F8746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工单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）</w:t>
                  </w:r>
                </w:p>
              </w:tc>
              <w:tc>
                <w:tcPr>
                  <w:tcW w:w="1276" w:type="dxa"/>
                </w:tcPr>
                <w:p w14:paraId="2C0C8996" w14:textId="4C743464" w:rsidR="00657FD5" w:rsidRDefault="009E6E59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7807059F" w14:textId="4F94E4BF" w:rsidR="00657FD5" w:rsidRDefault="009E6E5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ISC-016</w:t>
                  </w:r>
                </w:p>
              </w:tc>
              <w:tc>
                <w:tcPr>
                  <w:tcW w:w="1982" w:type="dxa"/>
                </w:tcPr>
                <w:p w14:paraId="406FA590" w14:textId="77777777" w:rsidR="00657FD5" w:rsidRPr="00C41BD3" w:rsidRDefault="00657FD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657FD5" w14:paraId="74ACD2E1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33C69CCE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327" w:type="dxa"/>
                </w:tcPr>
                <w:p w14:paraId="657A57EF" w14:textId="71E8D659" w:rsidR="00657FD5" w:rsidRPr="00AD7207" w:rsidRDefault="00B57241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生物反应器1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50L</w:t>
                  </w:r>
                </w:p>
              </w:tc>
              <w:tc>
                <w:tcPr>
                  <w:tcW w:w="2410" w:type="dxa"/>
                </w:tcPr>
                <w:p w14:paraId="218C6882" w14:textId="0C613378" w:rsidR="00657FD5" w:rsidRPr="00AD7207" w:rsidRDefault="00784B1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人工记录校期</w:t>
                  </w:r>
                </w:p>
              </w:tc>
              <w:tc>
                <w:tcPr>
                  <w:tcW w:w="2977" w:type="dxa"/>
                </w:tcPr>
                <w:p w14:paraId="0AB14784" w14:textId="3E869B1C" w:rsidR="00657FD5" w:rsidRDefault="009E6E5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中管理清洁状态如c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lean/dirty, 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中管理</w:t>
                  </w:r>
                  <w:r w:rsidR="00EF594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已</w:t>
                  </w:r>
                  <w:r w:rsidR="00B5724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清洁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或灭菌</w:t>
                  </w:r>
                  <w:r w:rsidR="00B5724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有效期，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C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HT/DHT/SHT, 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比如完成C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后</w:t>
                  </w:r>
                  <w:r w:rsidR="00CB63D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管道</w:t>
                  </w:r>
                  <w:r w:rsidR="00B5724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方向和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C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IP</w:t>
                  </w:r>
                  <w:r w:rsidR="00B5724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时间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到该设备的设备属性中，下一次使用时扫描设备获取该属性进行校验</w:t>
                  </w:r>
                </w:p>
                <w:p w14:paraId="2292004C" w14:textId="051EEF18" w:rsidR="00784B14" w:rsidRPr="00AD7207" w:rsidRDefault="00784B1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客制表达式，该表达式可以写入或读取设备属性</w:t>
                  </w:r>
                </w:p>
              </w:tc>
              <w:tc>
                <w:tcPr>
                  <w:tcW w:w="1276" w:type="dxa"/>
                </w:tcPr>
                <w:p w14:paraId="56221882" w14:textId="6BCE2B6E" w:rsidR="00657FD5" w:rsidRDefault="009E6E59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75131634" w14:textId="79C2E0FF" w:rsidR="00657FD5" w:rsidRDefault="009E6E5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ISC-017</w:t>
                  </w:r>
                </w:p>
              </w:tc>
              <w:tc>
                <w:tcPr>
                  <w:tcW w:w="1982" w:type="dxa"/>
                </w:tcPr>
                <w:p w14:paraId="7847C711" w14:textId="77777777" w:rsidR="00657FD5" w:rsidRPr="00C41BD3" w:rsidRDefault="00657FD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657FD5" w14:paraId="2538BD3D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522FDBF" w14:textId="77777777" w:rsidR="00657FD5" w:rsidRDefault="00657FD5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27" w:type="dxa"/>
                </w:tcPr>
                <w:p w14:paraId="4A6D538A" w14:textId="0835949E" w:rsidR="00657FD5" w:rsidRPr="00AD7207" w:rsidRDefault="00CB63D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接收种子培养基</w:t>
                  </w:r>
                </w:p>
              </w:tc>
              <w:tc>
                <w:tcPr>
                  <w:tcW w:w="2410" w:type="dxa"/>
                </w:tcPr>
                <w:p w14:paraId="5F2AB617" w14:textId="3EAA5062" w:rsidR="00657FD5" w:rsidRPr="00AD7207" w:rsidRDefault="00784B1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纸质记录</w:t>
                  </w:r>
                </w:p>
              </w:tc>
              <w:tc>
                <w:tcPr>
                  <w:tcW w:w="2977" w:type="dxa"/>
                </w:tcPr>
                <w:p w14:paraId="666E0EFD" w14:textId="06106958" w:rsidR="00657FD5" w:rsidRPr="00AD7207" w:rsidRDefault="00776DBD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自动接收物料</w:t>
                  </w:r>
                  <w:r w:rsidR="00784B1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上游物料</w:t>
                  </w:r>
                </w:p>
              </w:tc>
              <w:tc>
                <w:tcPr>
                  <w:tcW w:w="1276" w:type="dxa"/>
                </w:tcPr>
                <w:p w14:paraId="2741F1BA" w14:textId="4A44F29E" w:rsidR="00657FD5" w:rsidRDefault="00784B14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27E3430A" w14:textId="6FB66F0B" w:rsidR="00657FD5" w:rsidRDefault="00784B1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784B14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ISC-005</w:t>
                  </w:r>
                </w:p>
              </w:tc>
              <w:tc>
                <w:tcPr>
                  <w:tcW w:w="1982" w:type="dxa"/>
                </w:tcPr>
                <w:p w14:paraId="548FA1A3" w14:textId="77777777" w:rsidR="00657FD5" w:rsidRPr="00C41BD3" w:rsidRDefault="00657FD5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F41098" w14:paraId="3AF251C4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43E77643" w14:textId="68F67A69" w:rsidR="00F41098" w:rsidRDefault="00FF4154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6</w:t>
                  </w:r>
                </w:p>
              </w:tc>
              <w:tc>
                <w:tcPr>
                  <w:tcW w:w="2327" w:type="dxa"/>
                </w:tcPr>
                <w:p w14:paraId="21B0BBE3" w14:textId="0F7AB6C3" w:rsidR="00F41098" w:rsidRDefault="00FF415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150L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170L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-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3000L</w:t>
                  </w:r>
                  <w:r w:rsidR="00784B1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转料操作</w:t>
                  </w:r>
                </w:p>
              </w:tc>
              <w:tc>
                <w:tcPr>
                  <w:tcW w:w="2410" w:type="dxa"/>
                </w:tcPr>
                <w:p w14:paraId="1424BB40" w14:textId="21D1B8DF" w:rsidR="00F41098" w:rsidRPr="00AD7207" w:rsidRDefault="00EF5949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现有通过管道转料不需要记录中间品</w:t>
                  </w:r>
                </w:p>
              </w:tc>
              <w:tc>
                <w:tcPr>
                  <w:tcW w:w="2977" w:type="dxa"/>
                </w:tcPr>
                <w:p w14:paraId="60303A2C" w14:textId="4259209C" w:rsidR="00F41098" w:rsidRDefault="00784B1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建议这几步工序放入一个M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工单中，</w:t>
                  </w:r>
                  <w:r w:rsidR="00EF594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采用</w:t>
                  </w:r>
                  <w:r w:rsidR="00FF415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虚拟中间品投料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方案</w:t>
                  </w:r>
                </w:p>
              </w:tc>
              <w:tc>
                <w:tcPr>
                  <w:tcW w:w="1276" w:type="dxa"/>
                </w:tcPr>
                <w:p w14:paraId="3534A578" w14:textId="08C6C544" w:rsidR="00F41098" w:rsidRDefault="00784B14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SCL-BB</w:t>
                  </w:r>
                </w:p>
              </w:tc>
              <w:tc>
                <w:tcPr>
                  <w:tcW w:w="1134" w:type="dxa"/>
                </w:tcPr>
                <w:p w14:paraId="3FBCAD42" w14:textId="4580517C" w:rsidR="00F41098" w:rsidRDefault="00784B14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ISC-006</w:t>
                  </w:r>
                </w:p>
              </w:tc>
              <w:tc>
                <w:tcPr>
                  <w:tcW w:w="1982" w:type="dxa"/>
                </w:tcPr>
                <w:p w14:paraId="444F8D73" w14:textId="77777777" w:rsidR="00F41098" w:rsidRPr="00C41BD3" w:rsidRDefault="00F41098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2E1F8C" w14:paraId="55C24B42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3E61EC3" w14:textId="4C1AAE71" w:rsidR="002E1F8C" w:rsidRDefault="00F42D4F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14:paraId="5E3722F0" w14:textId="3481F9EB" w:rsidR="002E1F8C" w:rsidRDefault="004320C8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3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000L</w:t>
                  </w:r>
                  <w:r w:rsidR="002E1F8C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补料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操作</w:t>
                  </w:r>
                </w:p>
              </w:tc>
              <w:tc>
                <w:tcPr>
                  <w:tcW w:w="2410" w:type="dxa"/>
                </w:tcPr>
                <w:p w14:paraId="69000F99" w14:textId="03638819" w:rsidR="004320C8" w:rsidRDefault="004320C8" w:rsidP="004320C8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对于葡萄糖，用储液车，只要用了剩余的都报废。中间的使用量会每次记录。</w:t>
                  </w:r>
                </w:p>
                <w:p w14:paraId="42634F7A" w14:textId="089BE408" w:rsidR="004320C8" w:rsidRDefault="004320C8" w:rsidP="004320C8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对于古胺酰胺，储液车，计算最大用量。首次计算添加量，第二次计算要核对是否超过最大量，如果计算量超过，则以最大量为准。一共补加两次。</w:t>
                  </w:r>
                </w:p>
                <w:p w14:paraId="76ECCE90" w14:textId="57C2E202" w:rsidR="004320C8" w:rsidRDefault="004320C8" w:rsidP="004320C8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流加B只补一次，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使用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储液车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  <w:p w14:paraId="75BD62F2" w14:textId="10C62B27" w:rsidR="004320C8" w:rsidRDefault="004320C8" w:rsidP="004320C8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流加C，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固定天数，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使用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补料罐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补料</w:t>
                  </w:r>
                </w:p>
                <w:p w14:paraId="04443406" w14:textId="35AF0358" w:rsidR="002E1F8C" w:rsidRPr="00AD7207" w:rsidRDefault="004320C8" w:rsidP="00611F2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碳酸氢钠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，使用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秤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，秤跟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反应器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相连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，记录开始和结束的数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值，计算用量，可能会不使用。消泡剂B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OM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物料，仓库领用，使用秤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获取重量。</w:t>
                  </w:r>
                </w:p>
              </w:tc>
              <w:tc>
                <w:tcPr>
                  <w:tcW w:w="2977" w:type="dxa"/>
                </w:tcPr>
                <w:p w14:paraId="7C424BA4" w14:textId="0CAC6A29" w:rsidR="004320C8" w:rsidRDefault="009B28E0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对于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葡萄糖，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古胺酰胺</w:t>
                  </w:r>
                  <w:r w:rsidR="000311D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 w:rsidR="004320C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流加B，消泡剂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：</w:t>
                  </w:r>
                </w:p>
                <w:p w14:paraId="05F929BD" w14:textId="7D21EA4B" w:rsidR="009B28E0" w:rsidRDefault="00611F21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使用</w:t>
                  </w:r>
                  <w:r w:rsidR="004320C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Ide</w:t>
                  </w:r>
                  <w:r w:rsidR="004320C8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ntify Material</w:t>
                  </w:r>
                  <w:r w:rsidR="00BC0B3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自消耗</w:t>
                  </w:r>
                  <w:r w:rsidR="004320C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，扫描物料即在M</w:t>
                  </w:r>
                  <w:r w:rsidR="004320C8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 w:rsidR="004320C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中完成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全部</w:t>
                  </w:r>
                  <w:r w:rsidR="004320C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消耗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  <w:p w14:paraId="0FE0F5DF" w14:textId="1A788929" w:rsidR="00FB6321" w:rsidRDefault="00872787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碳酸氢钠，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Id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entify Material,</w:t>
                  </w:r>
                  <w:r w:rsidR="0027420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Account Material</w:t>
                  </w:r>
                  <w:r w:rsidR="0027420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最后记录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使用量</w:t>
                  </w:r>
                  <w:r w:rsidR="0027420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，手动输入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，如果不需要使用，则记录消耗为0。</w:t>
                  </w:r>
                </w:p>
                <w:p w14:paraId="478C6DB2" w14:textId="1D32A95C" w:rsidR="008B622A" w:rsidRDefault="004320C8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过程中的补料量，使用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G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et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OPC Values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获取前后重量，配合</w:t>
                  </w:r>
                  <w:r w:rsidR="008B622A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G</w:t>
                  </w:r>
                  <w:r w:rsidR="008B622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et</w:t>
                  </w:r>
                  <w:r w:rsidR="008B622A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Value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</w:t>
                  </w:r>
                  <w:r w:rsidR="008B622A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</w:t>
                  </w:r>
                  <w:r w:rsidR="008B622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+</w:t>
                  </w:r>
                  <w:r w:rsidR="008B622A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S</w:t>
                  </w:r>
                  <w:r w:rsidR="008B622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ho</w:t>
                  </w:r>
                  <w:r w:rsidR="008B622A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w Value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s进行记录</w:t>
                  </w:r>
                  <w:r w:rsidR="00611F2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</w:tc>
              <w:tc>
                <w:tcPr>
                  <w:tcW w:w="1276" w:type="dxa"/>
                </w:tcPr>
                <w:p w14:paraId="7159233F" w14:textId="67C8ABB1" w:rsidR="002E1F8C" w:rsidRDefault="00611F21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03AA2313" w14:textId="7B36563D" w:rsidR="002E1F8C" w:rsidRDefault="008B622A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311034B2" w14:textId="77777777" w:rsidR="002E1F8C" w:rsidRPr="00C41BD3" w:rsidRDefault="002E1F8C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FB6321" w14:paraId="72161EDB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6459A03" w14:textId="55AAAE05" w:rsidR="00FB6321" w:rsidRDefault="00FB6321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327" w:type="dxa"/>
                </w:tcPr>
                <w:p w14:paraId="673264FE" w14:textId="2C72AFCD" w:rsidR="00FB6321" w:rsidRDefault="00E53B08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离心收</w:t>
                  </w:r>
                  <w:r w:rsidR="000B268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</w:t>
                  </w:r>
                </w:p>
              </w:tc>
              <w:tc>
                <w:tcPr>
                  <w:tcW w:w="2410" w:type="dxa"/>
                </w:tcPr>
                <w:p w14:paraId="13594083" w14:textId="151B6417" w:rsidR="00FB6321" w:rsidRDefault="00611F21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下罐日期为原液生产日期，该数据会作为原液批的生产日期</w:t>
                  </w:r>
                </w:p>
              </w:tc>
              <w:tc>
                <w:tcPr>
                  <w:tcW w:w="2977" w:type="dxa"/>
                </w:tcPr>
                <w:p w14:paraId="620CAC11" w14:textId="14A1BF6D" w:rsidR="00FB6321" w:rsidRDefault="00611F21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记录该日期并用于作为入库时原液批次的生产日期</w:t>
                  </w:r>
                </w:p>
              </w:tc>
              <w:tc>
                <w:tcPr>
                  <w:tcW w:w="1276" w:type="dxa"/>
                </w:tcPr>
                <w:p w14:paraId="1B31F726" w14:textId="46308B47" w:rsidR="00FB6321" w:rsidRDefault="00611F21" w:rsidP="00657FD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66E320A7" w14:textId="0CB92DA4" w:rsidR="00FB6321" w:rsidRDefault="00611F21" w:rsidP="00611F2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32689B2F" w14:textId="77777777" w:rsidR="00FB6321" w:rsidRPr="00C41BD3" w:rsidRDefault="00FB6321" w:rsidP="00657FD5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</w:tbl>
          <w:p w14:paraId="0C20458F" w14:textId="0AC1DBD4" w:rsidR="00657FD5" w:rsidRDefault="00657FD5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A1B09E4" w14:textId="0A573A4F" w:rsidR="00657FD5" w:rsidRDefault="00657FD5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F64B14E" w14:textId="64F2D78C" w:rsidR="00657FD5" w:rsidRDefault="00657FD5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3440A5F" w14:textId="744EC9A8" w:rsidR="00657FD5" w:rsidRDefault="00657FD5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0D9B287F" w14:textId="5146A9B3" w:rsidR="00657FD5" w:rsidRDefault="00657FD5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1EE92846" w14:textId="77777777" w:rsidR="007C5CF8" w:rsidRDefault="007C5CF8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64EB1091" w14:textId="28E77500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280512C" w14:textId="1FB6EC76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79A3EC9" w14:textId="03678FA6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6FE72A0" w14:textId="5A803B1E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0468C352" w14:textId="4219D6F6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45881B7" w14:textId="02754E55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694AC84D" w14:textId="74F31F5E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2E07517C" w14:textId="69CDD118" w:rsidR="00A4222C" w:rsidRDefault="00A4222C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98E38D9" w14:textId="34CA6DF5" w:rsidR="00A4222C" w:rsidRDefault="00A4222C" w:rsidP="00A4222C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工序</w:t>
            </w:r>
            <w:r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  <w:t>5</w:t>
            </w: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纯化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2327"/>
              <w:gridCol w:w="2410"/>
              <w:gridCol w:w="2977"/>
              <w:gridCol w:w="1276"/>
              <w:gridCol w:w="1134"/>
              <w:gridCol w:w="1982"/>
            </w:tblGrid>
            <w:tr w:rsidR="00A4222C" w14:paraId="70B0E30E" w14:textId="77777777" w:rsidTr="00EE458B">
              <w:trPr>
                <w:trHeight w:val="371"/>
              </w:trPr>
              <w:tc>
                <w:tcPr>
                  <w:tcW w:w="820" w:type="dxa"/>
                </w:tcPr>
                <w:p w14:paraId="4027C1D6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327" w:type="dxa"/>
                </w:tcPr>
                <w:p w14:paraId="504402E3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2410" w:type="dxa"/>
                </w:tcPr>
                <w:p w14:paraId="5C2F97A1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977" w:type="dxa"/>
                </w:tcPr>
                <w:p w14:paraId="28D8DB2C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1276" w:type="dxa"/>
                </w:tcPr>
                <w:p w14:paraId="225CFF1A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64B3534C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4E8F760E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A4222C" w14:paraId="5ABC5C8C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4D038679" w14:textId="77777777" w:rsidR="00A4222C" w:rsidRPr="001E7ADD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27" w:type="dxa"/>
                </w:tcPr>
                <w:p w14:paraId="1B4AA980" w14:textId="44F1134F" w:rsidR="00A4222C" w:rsidRPr="00AD7207" w:rsidRDefault="00B82A9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缓冲管道确认</w:t>
                  </w:r>
                </w:p>
              </w:tc>
              <w:tc>
                <w:tcPr>
                  <w:tcW w:w="2410" w:type="dxa"/>
                </w:tcPr>
                <w:p w14:paraId="1A55494D" w14:textId="1DA7B4E3" w:rsidR="00A4222C" w:rsidRPr="00AD7207" w:rsidRDefault="004320C8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需要同时确认Del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ta</w:t>
                  </w:r>
                  <w:r w:rsidR="00AB7EC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的状态信息和记录的校期</w:t>
                  </w:r>
                </w:p>
              </w:tc>
              <w:tc>
                <w:tcPr>
                  <w:tcW w:w="2977" w:type="dxa"/>
                </w:tcPr>
                <w:p w14:paraId="54E9D27B" w14:textId="4430B505" w:rsidR="00A4222C" w:rsidRPr="00AD7207" w:rsidRDefault="00AB7EC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管道需要做为设备管理，赋码，检查时，从De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lta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</w:t>
                  </w:r>
                  <w:r w:rsidR="00B82A9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状态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，M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设备属性中记录记录</w:t>
                  </w:r>
                  <w:r w:rsidR="00B82A9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校期，M</w:t>
                  </w:r>
                  <w:r w:rsidR="00B82A9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 w:rsidR="00B82A9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要判断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校期是否超期</w:t>
                  </w:r>
                </w:p>
              </w:tc>
              <w:tc>
                <w:tcPr>
                  <w:tcW w:w="1276" w:type="dxa"/>
                </w:tcPr>
                <w:p w14:paraId="4D444978" w14:textId="77777777" w:rsidR="00A4222C" w:rsidRDefault="00AB7EC4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  <w:p w14:paraId="293CABC6" w14:textId="172BA693" w:rsidR="00AB7EC4" w:rsidRPr="001E7ADD" w:rsidRDefault="00AB7EC4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1796A4C6" w14:textId="6A828386" w:rsidR="00A4222C" w:rsidRPr="001E7ADD" w:rsidRDefault="00AB7EC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ISC-009</w:t>
                  </w:r>
                </w:p>
              </w:tc>
              <w:tc>
                <w:tcPr>
                  <w:tcW w:w="1982" w:type="dxa"/>
                </w:tcPr>
                <w:p w14:paraId="093BEB3E" w14:textId="77777777" w:rsidR="00A4222C" w:rsidRPr="001E7ADD" w:rsidRDefault="00A4222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A4222C" w14:paraId="199A6129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07375B74" w14:textId="77777777" w:rsidR="00A4222C" w:rsidRPr="001E7ADD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E7AD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14:paraId="71BC1687" w14:textId="276D10FA" w:rsidR="00A4222C" w:rsidRPr="00AD7207" w:rsidRDefault="00FD7E79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溶液亲和平衡液</w:t>
                  </w:r>
                </w:p>
              </w:tc>
              <w:tc>
                <w:tcPr>
                  <w:tcW w:w="2410" w:type="dxa"/>
                </w:tcPr>
                <w:p w14:paraId="57B92B62" w14:textId="693ECCC1" w:rsidR="00A4222C" w:rsidRPr="00B039CF" w:rsidRDefault="00B039CF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上游缓冲液配制，通过缓冲罐管道打入，可能会用在不同工序</w:t>
                  </w:r>
                </w:p>
              </w:tc>
              <w:tc>
                <w:tcPr>
                  <w:tcW w:w="2977" w:type="dxa"/>
                </w:tcPr>
                <w:p w14:paraId="75C22FA1" w14:textId="168B0EA7" w:rsidR="00A4222C" w:rsidRPr="00AD7207" w:rsidRDefault="00250F42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上游产出子批次绑定到设备，通过扫描或处方固定设计设备I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，下游获取</w:t>
                  </w:r>
                  <w:r w:rsidR="00E44EA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子批次</w:t>
                  </w:r>
                </w:p>
              </w:tc>
              <w:tc>
                <w:tcPr>
                  <w:tcW w:w="1276" w:type="dxa"/>
                </w:tcPr>
                <w:p w14:paraId="35AA3C4F" w14:textId="10403AFD" w:rsidR="00A4222C" w:rsidRPr="00C41BD3" w:rsidRDefault="00AB7EC4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5ED87040" w14:textId="064B5DD0" w:rsidR="00A4222C" w:rsidRPr="00C41BD3" w:rsidRDefault="00E44EA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ISC-005</w:t>
                  </w:r>
                </w:p>
              </w:tc>
              <w:tc>
                <w:tcPr>
                  <w:tcW w:w="1982" w:type="dxa"/>
                </w:tcPr>
                <w:p w14:paraId="30572104" w14:textId="77777777" w:rsidR="00A4222C" w:rsidRPr="00C41BD3" w:rsidRDefault="00A4222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A4222C" w14:paraId="3FFCA8A2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528E190A" w14:textId="77777777" w:rsidR="00A4222C" w:rsidRPr="001E7ADD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327" w:type="dxa"/>
                </w:tcPr>
                <w:p w14:paraId="306388D9" w14:textId="6D7319D9" w:rsidR="00A4222C" w:rsidRPr="00AD7207" w:rsidRDefault="00FB2B48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取样操作</w:t>
                  </w:r>
                </w:p>
              </w:tc>
              <w:tc>
                <w:tcPr>
                  <w:tcW w:w="2410" w:type="dxa"/>
                </w:tcPr>
                <w:p w14:paraId="7585BC1A" w14:textId="21A8F3D7" w:rsidR="00A4222C" w:rsidRPr="00AD7207" w:rsidRDefault="00AB7EC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线下打印标签记录取样人</w:t>
                  </w:r>
                </w:p>
              </w:tc>
              <w:tc>
                <w:tcPr>
                  <w:tcW w:w="2977" w:type="dxa"/>
                </w:tcPr>
                <w:p w14:paraId="268E3865" w14:textId="463CDDD1" w:rsidR="00A4222C" w:rsidRPr="00AD7207" w:rsidRDefault="00134760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标签中的</w:t>
                  </w:r>
                  <w:r w:rsidR="00FB2B4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取样人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，采用Ph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ase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的</w:t>
                  </w:r>
                  <w:r w:rsidR="00FB2B4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签名人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，而不是登录账户</w:t>
                  </w:r>
                </w:p>
              </w:tc>
              <w:tc>
                <w:tcPr>
                  <w:tcW w:w="1276" w:type="dxa"/>
                </w:tcPr>
                <w:p w14:paraId="3916336A" w14:textId="010E8EEE" w:rsidR="00A4222C" w:rsidRDefault="00134760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23BF303E" w14:textId="531BE228" w:rsidR="00A4222C" w:rsidRDefault="00134760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</w:t>
                  </w:r>
                  <w:r w:rsidR="00315479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2" w:type="dxa"/>
                </w:tcPr>
                <w:p w14:paraId="78AA7FFB" w14:textId="7C9FAF0A" w:rsidR="00A4222C" w:rsidRPr="00C41BD3" w:rsidRDefault="00FB2B48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操作人和取样人不一定是同一个人</w:t>
                  </w:r>
                  <w:r w:rsidR="00AB7EC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，需要确认M</w:t>
                  </w:r>
                  <w:r w:rsidR="00AB7EC4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 w:rsidR="00AB7EC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平板登录账户和签名人不一致是否</w:t>
                  </w:r>
                  <w:r w:rsidR="0013476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能允许</w:t>
                  </w:r>
                </w:p>
              </w:tc>
            </w:tr>
            <w:tr w:rsidR="00A4222C" w14:paraId="61D1A5E8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5ADE30C8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327" w:type="dxa"/>
                </w:tcPr>
                <w:p w14:paraId="19025202" w14:textId="6453CD38" w:rsidR="00A4222C" w:rsidRPr="00AD7207" w:rsidRDefault="00A46EBE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取样操作</w:t>
                  </w:r>
                  <w:r w:rsidR="00A5378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打印标签</w:t>
                  </w:r>
                </w:p>
              </w:tc>
              <w:tc>
                <w:tcPr>
                  <w:tcW w:w="2410" w:type="dxa"/>
                </w:tcPr>
                <w:p w14:paraId="0910D90B" w14:textId="4EDEBC03" w:rsidR="00A4222C" w:rsidRPr="00AD7207" w:rsidRDefault="00A46EBE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LIMS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一张标签，每支贴手打标签，比如8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X10 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ml</w:t>
                  </w:r>
                </w:p>
              </w:tc>
              <w:tc>
                <w:tcPr>
                  <w:tcW w:w="2977" w:type="dxa"/>
                </w:tcPr>
                <w:p w14:paraId="048D9A0F" w14:textId="0C98FE20" w:rsidR="00A4222C" w:rsidRPr="00AD7207" w:rsidRDefault="00A46EBE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打印标签，每支打印</w:t>
                  </w:r>
                  <w:r w:rsidR="00A53787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，打印标签需要输入样品数量，和需要打印的标签数量</w:t>
                  </w:r>
                </w:p>
              </w:tc>
              <w:tc>
                <w:tcPr>
                  <w:tcW w:w="1276" w:type="dxa"/>
                </w:tcPr>
                <w:p w14:paraId="475BD6C3" w14:textId="09709BD8" w:rsidR="00A4222C" w:rsidRDefault="00E44EA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294AE237" w14:textId="4E714E6D" w:rsidR="00A4222C" w:rsidRDefault="00E44EA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ISC-019</w:t>
                  </w:r>
                </w:p>
              </w:tc>
              <w:tc>
                <w:tcPr>
                  <w:tcW w:w="1982" w:type="dxa"/>
                </w:tcPr>
                <w:p w14:paraId="38D5169F" w14:textId="77777777" w:rsidR="00A4222C" w:rsidRPr="00C41BD3" w:rsidRDefault="00A4222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A4222C" w14:paraId="6EA767A3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42D68E72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27" w:type="dxa"/>
                </w:tcPr>
                <w:p w14:paraId="3C238B19" w14:textId="28CFF9AC" w:rsidR="00A4222C" w:rsidRPr="00AD7207" w:rsidRDefault="00516F86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澄清收货液</w:t>
                  </w:r>
                </w:p>
              </w:tc>
              <w:tc>
                <w:tcPr>
                  <w:tcW w:w="2410" w:type="dxa"/>
                </w:tcPr>
                <w:p w14:paraId="3A9C1633" w14:textId="443CDFC1" w:rsidR="00A4222C" w:rsidRPr="00AD7207" w:rsidRDefault="00516F86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蛋白含量是上一个工单L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IMS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检测记录的，</w:t>
                  </w:r>
                  <w:r w:rsidR="00E44EA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获取结果时，跟进该结果进行相关计算</w:t>
                  </w:r>
                </w:p>
              </w:tc>
              <w:tc>
                <w:tcPr>
                  <w:tcW w:w="2977" w:type="dxa"/>
                </w:tcPr>
                <w:p w14:paraId="5A8A7EBF" w14:textId="1F9FB7BA" w:rsidR="00E44EA3" w:rsidRDefault="00E44EA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LIMS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回传M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检测结果</w:t>
                  </w:r>
                </w:p>
                <w:p w14:paraId="110C6D62" w14:textId="52DF45ED" w:rsidR="00A4222C" w:rsidRPr="00AD7207" w:rsidRDefault="00E44EA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跨工单信息传递</w:t>
                  </w:r>
                </w:p>
              </w:tc>
              <w:tc>
                <w:tcPr>
                  <w:tcW w:w="1276" w:type="dxa"/>
                </w:tcPr>
                <w:p w14:paraId="24CD0DB0" w14:textId="3A5B047A" w:rsidR="00A4222C" w:rsidRDefault="00E44EA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6992DE8B" w14:textId="4D672125" w:rsidR="00A4222C" w:rsidRDefault="00E44EA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I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SC-020</w:t>
                  </w:r>
                </w:p>
              </w:tc>
              <w:tc>
                <w:tcPr>
                  <w:tcW w:w="1982" w:type="dxa"/>
                </w:tcPr>
                <w:p w14:paraId="427070E2" w14:textId="5D05AD24" w:rsidR="00A4222C" w:rsidRPr="00C41BD3" w:rsidRDefault="00E44EA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需要L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IMS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确认如</w:t>
                  </w:r>
                  <w:r w:rsidR="00182F8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准确返回样品检测结果</w:t>
                  </w:r>
                </w:p>
              </w:tc>
            </w:tr>
            <w:tr w:rsidR="00A4222C" w14:paraId="2B8843FB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73FDABE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14:paraId="57B76EAF" w14:textId="1EF14E2E" w:rsidR="00A4222C" w:rsidRDefault="00F6105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亲和层析</w:t>
                  </w:r>
                </w:p>
              </w:tc>
              <w:tc>
                <w:tcPr>
                  <w:tcW w:w="2410" w:type="dxa"/>
                </w:tcPr>
                <w:p w14:paraId="331E0A3D" w14:textId="41E10BFE" w:rsidR="00A4222C" w:rsidRPr="00AD7207" w:rsidRDefault="00F6105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氢氧化钠W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028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，W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062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两种溶液互为替代物料，优先用工艺溶液，如果工艺溶液不足，可以用公共溶液。（有可能用了工艺溶液，发现量不够，则废弃掉，</w:t>
                  </w:r>
                  <w:r w:rsidR="00E44EA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再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全部使用公共溶液），用的同是一个暂存罐</w:t>
                  </w:r>
                </w:p>
              </w:tc>
              <w:tc>
                <w:tcPr>
                  <w:tcW w:w="2977" w:type="dxa"/>
                </w:tcPr>
                <w:p w14:paraId="29777DC4" w14:textId="77777777" w:rsidR="00A4222C" w:rsidRDefault="00793D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Id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entify Material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替代物料功能</w:t>
                  </w:r>
                </w:p>
                <w:p w14:paraId="095A52D3" w14:textId="77777777" w:rsidR="005D0BFC" w:rsidRDefault="00FA63A1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替代物料要有比例关系，比如用1个A等于2个B</w:t>
                  </w:r>
                </w:p>
                <w:p w14:paraId="1191AC4C" w14:textId="77777777" w:rsidR="005D0BFC" w:rsidRDefault="005D0BF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可以同时使用A、B</w:t>
                  </w:r>
                </w:p>
                <w:p w14:paraId="227B97C2" w14:textId="79E5CB01" w:rsidR="00453D0D" w:rsidRDefault="00453D0D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按各自计划量控制</w:t>
                  </w:r>
                </w:p>
              </w:tc>
              <w:tc>
                <w:tcPr>
                  <w:tcW w:w="1276" w:type="dxa"/>
                </w:tcPr>
                <w:p w14:paraId="7A79BFE5" w14:textId="7C78649A" w:rsidR="00A4222C" w:rsidRDefault="00793D0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2BC3ACE7" w14:textId="49E4ADC0" w:rsidR="00A4222C" w:rsidRDefault="00793D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ISC-021</w:t>
                  </w:r>
                </w:p>
              </w:tc>
              <w:tc>
                <w:tcPr>
                  <w:tcW w:w="1982" w:type="dxa"/>
                </w:tcPr>
                <w:p w14:paraId="0CCCE560" w14:textId="47F35AFC" w:rsidR="00A4222C" w:rsidRPr="00C41BD3" w:rsidRDefault="00A4222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A4222C" w14:paraId="0F0B1E86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5A4BF30" w14:textId="77777777" w:rsidR="00A4222C" w:rsidRDefault="00A4222C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14:paraId="3C476775" w14:textId="62BCE703" w:rsidR="00A4222C" w:rsidRDefault="00757C0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亲和层析</w:t>
                  </w:r>
                </w:p>
              </w:tc>
              <w:tc>
                <w:tcPr>
                  <w:tcW w:w="2410" w:type="dxa"/>
                </w:tcPr>
                <w:p w14:paraId="1A58D73C" w14:textId="75E4CFCD" w:rsidR="00A4222C" w:rsidRPr="00AD7207" w:rsidRDefault="00757C0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接收缓存液时，记录的是当前罐体积</w:t>
                  </w:r>
                </w:p>
              </w:tc>
              <w:tc>
                <w:tcPr>
                  <w:tcW w:w="2977" w:type="dxa"/>
                </w:tcPr>
                <w:p w14:paraId="08A4A616" w14:textId="79153535" w:rsidR="00A4222C" w:rsidRDefault="00757C0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以后获取得是上个工序产出的罐体积</w:t>
                  </w:r>
                </w:p>
              </w:tc>
              <w:tc>
                <w:tcPr>
                  <w:tcW w:w="1276" w:type="dxa"/>
                </w:tcPr>
                <w:p w14:paraId="2F844766" w14:textId="04FD3FFE" w:rsidR="00A4222C" w:rsidRDefault="00793D0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00B3F0BF" w14:textId="47B4AC0A" w:rsidR="00A4222C" w:rsidRDefault="00793D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122776F4" w14:textId="77777777" w:rsidR="00A4222C" w:rsidRPr="00C41BD3" w:rsidRDefault="00A4222C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757C04" w14:paraId="76A713CE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994DCB5" w14:textId="1726E848" w:rsidR="00757C04" w:rsidRDefault="00761FEE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327" w:type="dxa"/>
                </w:tcPr>
                <w:p w14:paraId="4EE3D5EF" w14:textId="21FE317B" w:rsidR="00757C04" w:rsidRDefault="00757C0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亲和洗脱液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值</w:t>
                  </w:r>
                  <w:r w:rsidR="00761FEE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或者电导</w:t>
                  </w:r>
                </w:p>
              </w:tc>
              <w:tc>
                <w:tcPr>
                  <w:tcW w:w="2410" w:type="dxa"/>
                </w:tcPr>
                <w:p w14:paraId="159304EC" w14:textId="35CEB794" w:rsidR="00761FEE" w:rsidRPr="00AD7207" w:rsidRDefault="00757C0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值</w:t>
                  </w:r>
                  <w:r w:rsidR="00761FEE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或电导是上个工序测试，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现状是</w:t>
                  </w:r>
                  <w:r w:rsidR="00761FEE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输入批号时，会附加到批号中</w:t>
                  </w:r>
                </w:p>
              </w:tc>
              <w:tc>
                <w:tcPr>
                  <w:tcW w:w="2977" w:type="dxa"/>
                </w:tcPr>
                <w:p w14:paraId="44309612" w14:textId="676B76F0" w:rsidR="00757C04" w:rsidRDefault="00761FEE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值可以跨工单获取，P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值和电导可以不用附加到批号中</w:t>
                  </w:r>
                </w:p>
              </w:tc>
              <w:tc>
                <w:tcPr>
                  <w:tcW w:w="1276" w:type="dxa"/>
                </w:tcPr>
                <w:p w14:paraId="16F9FD32" w14:textId="14681460" w:rsidR="00757C04" w:rsidRDefault="00793D0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0F7313AD" w14:textId="56658527" w:rsidR="00757C04" w:rsidRDefault="00793D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4CC68347" w14:textId="77777777" w:rsidR="00757C04" w:rsidRPr="00C41BD3" w:rsidRDefault="00757C04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924EA" w14:paraId="0A6865B6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117CE860" w14:textId="6212B77B" w:rsidR="001924EA" w:rsidRDefault="001924EA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327" w:type="dxa"/>
                </w:tcPr>
                <w:p w14:paraId="7FEB57FA" w14:textId="7525DB69" w:rsidR="001924EA" w:rsidRDefault="001924EA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层析柱前处理</w:t>
                  </w:r>
                </w:p>
              </w:tc>
              <w:tc>
                <w:tcPr>
                  <w:tcW w:w="2410" w:type="dxa"/>
                </w:tcPr>
                <w:p w14:paraId="029B1F5D" w14:textId="64168465" w:rsidR="008672E8" w:rsidRDefault="001924EA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柱体积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C</w:t>
                  </w:r>
                  <w:r w:rsidR="00793D0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V</w:t>
                  </w:r>
                  <w:r w:rsidR="00A364C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通过Delt</w:t>
                  </w:r>
                  <w:r w:rsidR="00A364C2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a </w:t>
                  </w:r>
                  <w:r w:rsidR="00A364C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Ph</w:t>
                  </w:r>
                  <w:r w:rsidR="00A364C2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ase</w:t>
                  </w:r>
                  <w:r w:rsidR="00A364C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显示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以及Ph</w:t>
                  </w:r>
                  <w:r w:rsidR="00793D0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ase</w:t>
                  </w:r>
                  <w:r w:rsidR="00A364C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报告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,</w:t>
                  </w:r>
                  <w:r w:rsidR="00793D0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或者通过流量计获取</w:t>
                  </w:r>
                </w:p>
              </w:tc>
              <w:tc>
                <w:tcPr>
                  <w:tcW w:w="2977" w:type="dxa"/>
                </w:tcPr>
                <w:p w14:paraId="77C3C1D9" w14:textId="15D330B4" w:rsidR="001924EA" w:rsidRDefault="001924EA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根据流量和柱体积计算</w:t>
                  </w:r>
                </w:p>
                <w:p w14:paraId="140EEAE9" w14:textId="6A7DD0E5" w:rsidR="001924EA" w:rsidRDefault="001924EA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</w:tcPr>
                <w:p w14:paraId="1B56A200" w14:textId="534E3508" w:rsidR="001924EA" w:rsidRDefault="00793D0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65918AB4" w14:textId="0904B943" w:rsidR="001924EA" w:rsidRDefault="00793D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1982" w:type="dxa"/>
                </w:tcPr>
                <w:p w14:paraId="1B82F7C8" w14:textId="3AF397DB" w:rsidR="001924EA" w:rsidRPr="00C41BD3" w:rsidRDefault="00A364C2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需要调查是否可以获取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该流量</w:t>
                  </w:r>
                </w:p>
              </w:tc>
            </w:tr>
            <w:tr w:rsidR="00A364C2" w14:paraId="5B74EAB0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5BC00757" w14:textId="21AED6C5" w:rsidR="00A364C2" w:rsidRDefault="0094366F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10</w:t>
                  </w:r>
                </w:p>
              </w:tc>
              <w:tc>
                <w:tcPr>
                  <w:tcW w:w="2327" w:type="dxa"/>
                </w:tcPr>
                <w:p w14:paraId="70E68093" w14:textId="1BE93E70" w:rsidR="00A364C2" w:rsidRDefault="002F056E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亲和层析</w:t>
                  </w:r>
                </w:p>
              </w:tc>
              <w:tc>
                <w:tcPr>
                  <w:tcW w:w="2410" w:type="dxa"/>
                </w:tcPr>
                <w:p w14:paraId="55DF7DCA" w14:textId="68643049" w:rsidR="00A364C2" w:rsidRDefault="00793D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工序</w:t>
                  </w:r>
                  <w:r w:rsidR="002F056E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分三个Cy</w:t>
                  </w:r>
                  <w:r w:rsidR="002F056E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cle, AC1, AC2, AC3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进行，过程中会打印中间品标签</w:t>
                  </w:r>
                </w:p>
              </w:tc>
              <w:tc>
                <w:tcPr>
                  <w:tcW w:w="2977" w:type="dxa"/>
                </w:tcPr>
                <w:p w14:paraId="3135F600" w14:textId="3DD99349" w:rsidR="00A364C2" w:rsidRDefault="00397A01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配液车标签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：</w:t>
                  </w:r>
                </w:p>
                <w:p w14:paraId="184CDCA0" w14:textId="669D5BD9" w:rsidR="00397A01" w:rsidRDefault="00397A01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批号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为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DSXXXAC1\DSXXXAC2\DSXXXXAC3,</w:t>
                  </w:r>
                </w:p>
                <w:p w14:paraId="3E6E5C6A" w14:textId="77777777" w:rsidR="00397A01" w:rsidRDefault="00397A01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罐标签：</w:t>
                  </w:r>
                </w:p>
                <w:p w14:paraId="7C90C9CB" w14:textId="77777777" w:rsidR="00397A01" w:rsidRDefault="00397A01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DSXXXXAC</w:t>
                  </w:r>
                </w:p>
                <w:p w14:paraId="6B516363" w14:textId="77777777" w:rsidR="00397A01" w:rsidRDefault="00397A01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重量会更新</w:t>
                  </w:r>
                </w:p>
                <w:p w14:paraId="79E987EB" w14:textId="6037DB30" w:rsidR="00793D03" w:rsidRDefault="00131208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过程中M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打印标识标签不涉及物料流，最终产出时打印中间品标签。</w:t>
                  </w:r>
                  <w:r w:rsidR="00397A0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</w:t>
                  </w:r>
                  <w:r w:rsidR="00793D0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模板</w:t>
                  </w:r>
                  <w:r w:rsidR="00397A01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需要统一</w:t>
                  </w:r>
                </w:p>
              </w:tc>
              <w:tc>
                <w:tcPr>
                  <w:tcW w:w="1276" w:type="dxa"/>
                </w:tcPr>
                <w:p w14:paraId="0F1044E6" w14:textId="53394B7D" w:rsidR="00A364C2" w:rsidRDefault="004E658F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RPT</w:t>
                  </w:r>
                </w:p>
              </w:tc>
              <w:tc>
                <w:tcPr>
                  <w:tcW w:w="1134" w:type="dxa"/>
                </w:tcPr>
                <w:p w14:paraId="7E2FEF36" w14:textId="69A5BF67" w:rsidR="00A364C2" w:rsidRDefault="004E658F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</w:t>
                  </w:r>
                </w:p>
              </w:tc>
              <w:tc>
                <w:tcPr>
                  <w:tcW w:w="1982" w:type="dxa"/>
                </w:tcPr>
                <w:p w14:paraId="0FF8EBA6" w14:textId="77777777" w:rsidR="00A364C2" w:rsidRDefault="00A364C2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B00562" w14:paraId="68D881BA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08E74C94" w14:textId="7775B781" w:rsidR="00B00562" w:rsidRDefault="00D8530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2327" w:type="dxa"/>
                </w:tcPr>
                <w:p w14:paraId="2C718C01" w14:textId="74587BEA" w:rsidR="00B00562" w:rsidRDefault="00B00562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低P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病毒过滤</w:t>
                  </w:r>
                </w:p>
              </w:tc>
              <w:tc>
                <w:tcPr>
                  <w:tcW w:w="2410" w:type="dxa"/>
                </w:tcPr>
                <w:p w14:paraId="00A20F88" w14:textId="77777777" w:rsidR="00B00562" w:rsidRDefault="004E658F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批记录中记录有效期</w:t>
                  </w:r>
                </w:p>
                <w:p w14:paraId="1B14CBB8" w14:textId="7ED25E31" w:rsidR="004E658F" w:rsidRDefault="004E658F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根据物料代码的不同会有不同的生产操作</w:t>
                  </w:r>
                </w:p>
              </w:tc>
              <w:tc>
                <w:tcPr>
                  <w:tcW w:w="2977" w:type="dxa"/>
                </w:tcPr>
                <w:p w14:paraId="79ED8B4C" w14:textId="77777777" w:rsidR="004E658F" w:rsidRDefault="004E658F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扫描设备系统会自动校验校期，增加</w:t>
                  </w:r>
                  <w:r w:rsidR="00B0056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表达式获取物料有效期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用于展示提醒</w:t>
                  </w:r>
                  <w:r w:rsidR="00DA625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以及计算剩余天数。</w:t>
                  </w:r>
                </w:p>
                <w:p w14:paraId="07D82505" w14:textId="1FBB195B" w:rsidR="00B00562" w:rsidRDefault="004E658F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尝试</w:t>
                  </w:r>
                  <w:r w:rsidR="00DA625B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表达式获取扫描的物料代码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，根据物料代码不同,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进入不同的操作流程</w:t>
                  </w:r>
                </w:p>
              </w:tc>
              <w:tc>
                <w:tcPr>
                  <w:tcW w:w="1276" w:type="dxa"/>
                </w:tcPr>
                <w:p w14:paraId="0A10D5C2" w14:textId="7F554CB7" w:rsidR="00B00562" w:rsidRDefault="004E658F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42E53C02" w14:textId="0D23C1FE" w:rsidR="00B00562" w:rsidRDefault="004E658F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ISC-022</w:t>
                  </w:r>
                </w:p>
              </w:tc>
              <w:tc>
                <w:tcPr>
                  <w:tcW w:w="1982" w:type="dxa"/>
                </w:tcPr>
                <w:p w14:paraId="6F3BEBF8" w14:textId="77777777" w:rsidR="00B00562" w:rsidRDefault="00B00562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D85303" w14:paraId="4034EF5B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54D6F865" w14:textId="7E8C7293" w:rsidR="00D85303" w:rsidRDefault="00D85303" w:rsidP="00A4222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327" w:type="dxa"/>
                </w:tcPr>
                <w:p w14:paraId="56041F05" w14:textId="6CB1AE20" w:rsidR="00D85303" w:rsidRDefault="00D853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线下取样标签</w:t>
                  </w:r>
                </w:p>
              </w:tc>
              <w:tc>
                <w:tcPr>
                  <w:tcW w:w="2410" w:type="dxa"/>
                </w:tcPr>
                <w:p w14:paraId="7726E4F8" w14:textId="2A497923" w:rsidR="00D85303" w:rsidRDefault="004E658F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现状操作员线下打印标签</w:t>
                  </w:r>
                </w:p>
              </w:tc>
              <w:tc>
                <w:tcPr>
                  <w:tcW w:w="2977" w:type="dxa"/>
                </w:tcPr>
                <w:p w14:paraId="2A2AFC59" w14:textId="458A6CC8" w:rsidR="00D85303" w:rsidRDefault="00D85303" w:rsidP="00A4222C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通用标签打印功能是否支持二维码</w:t>
                  </w:r>
                  <w:r w:rsidR="004E658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打印，如果可以建议由M</w:t>
                  </w:r>
                  <w:r w:rsidR="004E658F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 w:rsidR="004E658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打印标签</w:t>
                  </w:r>
                </w:p>
              </w:tc>
              <w:tc>
                <w:tcPr>
                  <w:tcW w:w="1276" w:type="dxa"/>
                </w:tcPr>
                <w:p w14:paraId="4E1FBEB8" w14:textId="7826A37D" w:rsidR="00D85303" w:rsidRDefault="004E658F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RPT</w:t>
                  </w:r>
                </w:p>
              </w:tc>
              <w:tc>
                <w:tcPr>
                  <w:tcW w:w="1134" w:type="dxa"/>
                </w:tcPr>
                <w:p w14:paraId="32E47143" w14:textId="0E2D81E8" w:rsidR="00D85303" w:rsidRDefault="004E658F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</w:t>
                  </w:r>
                </w:p>
              </w:tc>
              <w:tc>
                <w:tcPr>
                  <w:tcW w:w="1982" w:type="dxa"/>
                </w:tcPr>
                <w:p w14:paraId="00D9D7B5" w14:textId="15898F70" w:rsidR="00D85303" w:rsidRDefault="00D85303" w:rsidP="004E658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277B7" w14:paraId="48C1D7B2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089CCAEC" w14:textId="6E4075CA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13</w:t>
                  </w:r>
                </w:p>
              </w:tc>
              <w:tc>
                <w:tcPr>
                  <w:tcW w:w="2327" w:type="dxa"/>
                </w:tcPr>
                <w:p w14:paraId="022173AA" w14:textId="06C19C6B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中间品标签</w:t>
                  </w:r>
                </w:p>
              </w:tc>
              <w:tc>
                <w:tcPr>
                  <w:tcW w:w="2410" w:type="dxa"/>
                </w:tcPr>
                <w:p w14:paraId="585EEF83" w14:textId="604163E0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中间品手填信息或打印线下标签</w:t>
                  </w:r>
                </w:p>
              </w:tc>
              <w:tc>
                <w:tcPr>
                  <w:tcW w:w="2977" w:type="dxa"/>
                </w:tcPr>
                <w:p w14:paraId="39AA87BC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中间品标签需要不同尺寸，</w:t>
                  </w:r>
                </w:p>
                <w:p w14:paraId="4D175B9E" w14:textId="05E6A90C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ro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duce Material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，产出中间品Ph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ase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需要支持不同的标签模板</w:t>
                  </w:r>
                </w:p>
              </w:tc>
              <w:tc>
                <w:tcPr>
                  <w:tcW w:w="1276" w:type="dxa"/>
                </w:tcPr>
                <w:p w14:paraId="1422A3E1" w14:textId="6597ECDD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RPT</w:t>
                  </w:r>
                </w:p>
              </w:tc>
              <w:tc>
                <w:tcPr>
                  <w:tcW w:w="1134" w:type="dxa"/>
                </w:tcPr>
                <w:p w14:paraId="0FF59C4C" w14:textId="1066D399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</w:t>
                  </w:r>
                </w:p>
              </w:tc>
              <w:tc>
                <w:tcPr>
                  <w:tcW w:w="1982" w:type="dxa"/>
                </w:tcPr>
                <w:p w14:paraId="5C79D3DE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277B7" w14:paraId="3761712B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1001CFD" w14:textId="55BD7558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2327" w:type="dxa"/>
                </w:tcPr>
                <w:p w14:paraId="2C650E65" w14:textId="4DB7E7A6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系统适应性检查</w:t>
                  </w:r>
                </w:p>
              </w:tc>
              <w:tc>
                <w:tcPr>
                  <w:tcW w:w="2410" w:type="dxa"/>
                </w:tcPr>
                <w:p w14:paraId="3BE61587" w14:textId="204E73E0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参比品，非物料手动录入批号、有效期、蛋白含量</w:t>
                  </w:r>
                </w:p>
              </w:tc>
              <w:tc>
                <w:tcPr>
                  <w:tcW w:w="2977" w:type="dxa"/>
                </w:tcPr>
                <w:p w14:paraId="04D4B7E9" w14:textId="4E5B9A01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中暂无该信息，无条目可以扫描，保持流程现状，手动记录</w:t>
                  </w:r>
                </w:p>
              </w:tc>
              <w:tc>
                <w:tcPr>
                  <w:tcW w:w="1276" w:type="dxa"/>
                </w:tcPr>
                <w:p w14:paraId="6FA00D47" w14:textId="1B2A29DF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6A2A605D" w14:textId="5B63E0E7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76BFCE7C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277B7" w14:paraId="1B6C4D5D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F52C2CC" w14:textId="4BF6A5EF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327" w:type="dxa"/>
                </w:tcPr>
                <w:p w14:paraId="2507FEFA" w14:textId="4FC66806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.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5/0.1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氢氧化钠缓冲液</w:t>
                  </w:r>
                </w:p>
              </w:tc>
              <w:tc>
                <w:tcPr>
                  <w:tcW w:w="2410" w:type="dxa"/>
                </w:tcPr>
                <w:p w14:paraId="3ECD81D4" w14:textId="6F5D3533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会有多个工序同时使用该溶液</w:t>
                  </w:r>
                </w:p>
              </w:tc>
              <w:tc>
                <w:tcPr>
                  <w:tcW w:w="2977" w:type="dxa"/>
                </w:tcPr>
                <w:p w14:paraId="6CFA8704" w14:textId="4D285F3D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使用物料时，首先使用I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dentify Sublot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鉴别物料，确认物料批次和校期无异常。（使用该P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h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ase无物料流，不会把该物料的子批次锁定在工单中）工序结束时使用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de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ntify Material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/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Account Material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进行物料扣账。</w:t>
                  </w:r>
                </w:p>
              </w:tc>
              <w:tc>
                <w:tcPr>
                  <w:tcW w:w="1276" w:type="dxa"/>
                </w:tcPr>
                <w:p w14:paraId="621A9EF6" w14:textId="7AEC9F26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32511C9C" w14:textId="013FE013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6CC34CF5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277B7" w14:paraId="19EDEABB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66A26241" w14:textId="54951517" w:rsidR="001277B7" w:rsidRDefault="001277B7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2327" w:type="dxa"/>
                </w:tcPr>
                <w:p w14:paraId="7EA0575D" w14:textId="1FA69C86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膜包序列号</w:t>
                  </w:r>
                </w:p>
              </w:tc>
              <w:tc>
                <w:tcPr>
                  <w:tcW w:w="2410" w:type="dxa"/>
                </w:tcPr>
                <w:p w14:paraId="68447F5F" w14:textId="20CB87B9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手动记录序列号</w:t>
                  </w:r>
                </w:p>
              </w:tc>
              <w:tc>
                <w:tcPr>
                  <w:tcW w:w="2977" w:type="dxa"/>
                </w:tcPr>
                <w:p w14:paraId="26D751A1" w14:textId="26E42296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膜包序列号扫描记录，它是一维码，</w:t>
                  </w:r>
                  <w:r w:rsidR="00465AF5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确认一维码是否含有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序列号</w:t>
                  </w:r>
                  <w:r w:rsidR="00465AF5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信息，如果有则可以通过扫描获取，如果没有则需要手动录入，序列号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只有四位</w:t>
                  </w:r>
                </w:p>
              </w:tc>
              <w:tc>
                <w:tcPr>
                  <w:tcW w:w="1276" w:type="dxa"/>
                </w:tcPr>
                <w:p w14:paraId="2D635978" w14:textId="07FEF74F" w:rsidR="001277B7" w:rsidRDefault="00465AF5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576C0B1D" w14:textId="05EDF746" w:rsidR="001277B7" w:rsidRDefault="00465AF5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66F32C0D" w14:textId="176A9A45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确认膜包条码是否包含序列号</w:t>
                  </w:r>
                </w:p>
              </w:tc>
            </w:tr>
            <w:tr w:rsidR="001277B7" w14:paraId="0120B194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4020F1C0" w14:textId="22ADBB49" w:rsidR="001277B7" w:rsidRDefault="00465AF5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17</w:t>
                  </w:r>
                </w:p>
              </w:tc>
              <w:tc>
                <w:tcPr>
                  <w:tcW w:w="2327" w:type="dxa"/>
                </w:tcPr>
                <w:p w14:paraId="4AE73B6D" w14:textId="3865F35C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过滤器</w:t>
                  </w:r>
                </w:p>
              </w:tc>
              <w:tc>
                <w:tcPr>
                  <w:tcW w:w="2410" w:type="dxa"/>
                </w:tcPr>
                <w:p w14:paraId="23DF94EC" w14:textId="2EF67D09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空滤</w:t>
                  </w:r>
                  <w:r w:rsidR="00A243A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滤芯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每三个月</w:t>
                  </w:r>
                  <w:r w:rsidR="00A243A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更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换一次</w:t>
                  </w:r>
                </w:p>
              </w:tc>
              <w:tc>
                <w:tcPr>
                  <w:tcW w:w="2977" w:type="dxa"/>
                </w:tcPr>
                <w:p w14:paraId="5360F0C8" w14:textId="0ECB0D22" w:rsidR="001277B7" w:rsidRDefault="00A243A4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将滤芯所在过滤器作为M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设备管理，该设备配置属性记录滤芯序列号，如果更换滤芯则更新序列号，在设备属性中维护校期，扫描设备时带出校期进行检查和提醒</w:t>
                  </w:r>
                </w:p>
              </w:tc>
              <w:tc>
                <w:tcPr>
                  <w:tcW w:w="1276" w:type="dxa"/>
                </w:tcPr>
                <w:p w14:paraId="49021AB2" w14:textId="4E894227" w:rsidR="001277B7" w:rsidRDefault="00A243A4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70C70A09" w14:textId="39C74371" w:rsidR="001277B7" w:rsidRDefault="00A243A4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标准</w:t>
                  </w:r>
                </w:p>
              </w:tc>
              <w:tc>
                <w:tcPr>
                  <w:tcW w:w="1982" w:type="dxa"/>
                </w:tcPr>
                <w:p w14:paraId="1ED8E046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277B7" w14:paraId="5BF83884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13E565E6" w14:textId="78C5430C" w:rsidR="001277B7" w:rsidRDefault="00465AF5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327" w:type="dxa"/>
                </w:tcPr>
                <w:p w14:paraId="6282D5F6" w14:textId="0D612FD6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吐温溶液</w:t>
                  </w:r>
                </w:p>
              </w:tc>
              <w:tc>
                <w:tcPr>
                  <w:tcW w:w="2410" w:type="dxa"/>
                </w:tcPr>
                <w:p w14:paraId="50571B0E" w14:textId="406EE8DC" w:rsidR="001277B7" w:rsidRDefault="00A243A4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吐温溶液称量后，线下标签中手工填写信息</w:t>
                  </w:r>
                </w:p>
              </w:tc>
              <w:tc>
                <w:tcPr>
                  <w:tcW w:w="2977" w:type="dxa"/>
                </w:tcPr>
                <w:p w14:paraId="38B5B603" w14:textId="5CC67460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吐温溶液称量消耗后，打印标识标签</w:t>
                  </w:r>
                  <w:r w:rsidR="00A243A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，该标签用于标识和流转</w:t>
                  </w:r>
                </w:p>
              </w:tc>
              <w:tc>
                <w:tcPr>
                  <w:tcW w:w="1276" w:type="dxa"/>
                </w:tcPr>
                <w:p w14:paraId="2E146755" w14:textId="34978B3B" w:rsidR="001277B7" w:rsidRDefault="00582742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RPT</w:t>
                  </w:r>
                </w:p>
              </w:tc>
              <w:tc>
                <w:tcPr>
                  <w:tcW w:w="1134" w:type="dxa"/>
                </w:tcPr>
                <w:p w14:paraId="5FCD0457" w14:textId="17D0B6A6" w:rsidR="001277B7" w:rsidRDefault="00582742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标签</w:t>
                  </w:r>
                </w:p>
              </w:tc>
              <w:tc>
                <w:tcPr>
                  <w:tcW w:w="1982" w:type="dxa"/>
                </w:tcPr>
                <w:p w14:paraId="572C5CFD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1277B7" w14:paraId="46BBBF1A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1C427757" w14:textId="102F4A96" w:rsidR="001277B7" w:rsidRDefault="00465AF5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2327" w:type="dxa"/>
                </w:tcPr>
                <w:p w14:paraId="3CE90438" w14:textId="10389B9F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原液分装</w:t>
                  </w:r>
                </w:p>
              </w:tc>
              <w:tc>
                <w:tcPr>
                  <w:tcW w:w="2410" w:type="dxa"/>
                </w:tcPr>
                <w:p w14:paraId="5253BA59" w14:textId="238DBF62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原液称量产出后，</w:t>
                  </w:r>
                  <w:r w:rsidR="0058274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前中后3袋进行取样</w:t>
                  </w:r>
                  <w:r w:rsidR="0058274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，现状打印空白标签，在标签中手动记录重量等原液信息。并且附加称量标签到纸质批记录中。在分样操作手工填写分样标签</w:t>
                  </w:r>
                </w:p>
              </w:tc>
              <w:tc>
                <w:tcPr>
                  <w:tcW w:w="2977" w:type="dxa"/>
                </w:tcPr>
                <w:p w14:paraId="7ED1207C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称量（G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et OPC Values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）,需要显示A、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、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C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、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用的哪台秤，并且显示1、2、3子批次序号，使用pro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duce material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进行产出，并且打印原液标签。取样时，扫描需要进行取样的储液袋上的标签，进行子批次库存调整，将取样量扣减，并重新打印原液标签。</w:t>
                  </w:r>
                </w:p>
                <w:p w14:paraId="7120D8A6" w14:textId="334882DB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取样的数量汇总打印取样标签，分样后，每个样品上打印L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IMS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取样标签</w:t>
                  </w:r>
                </w:p>
              </w:tc>
              <w:tc>
                <w:tcPr>
                  <w:tcW w:w="1276" w:type="dxa"/>
                </w:tcPr>
                <w:p w14:paraId="14243CDD" w14:textId="1B5DE140" w:rsidR="001277B7" w:rsidRDefault="00582742" w:rsidP="001277B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4D3F94C5" w14:textId="02B21FC7" w:rsidR="001277B7" w:rsidRDefault="00582742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ISC-023</w:t>
                  </w:r>
                </w:p>
              </w:tc>
              <w:tc>
                <w:tcPr>
                  <w:tcW w:w="1982" w:type="dxa"/>
                </w:tcPr>
                <w:p w14:paraId="1B3B2309" w14:textId="77777777" w:rsidR="001277B7" w:rsidRDefault="001277B7" w:rsidP="001277B7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</w:tbl>
          <w:p w14:paraId="43482D53" w14:textId="5C12B716" w:rsidR="00EB5C31" w:rsidRDefault="00EB5C31" w:rsidP="00EB5C31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工序</w:t>
            </w:r>
            <w:r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  <w:t>6</w:t>
            </w: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辅助记录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2327"/>
              <w:gridCol w:w="2410"/>
              <w:gridCol w:w="2977"/>
              <w:gridCol w:w="1276"/>
              <w:gridCol w:w="1134"/>
              <w:gridCol w:w="1982"/>
            </w:tblGrid>
            <w:tr w:rsidR="00EB5C31" w14:paraId="2FD3DE5B" w14:textId="77777777" w:rsidTr="00EE458B">
              <w:trPr>
                <w:trHeight w:val="371"/>
              </w:trPr>
              <w:tc>
                <w:tcPr>
                  <w:tcW w:w="820" w:type="dxa"/>
                </w:tcPr>
                <w:p w14:paraId="3FD4DA1B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327" w:type="dxa"/>
                </w:tcPr>
                <w:p w14:paraId="63C00B6F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2410" w:type="dxa"/>
                </w:tcPr>
                <w:p w14:paraId="5983820E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977" w:type="dxa"/>
                </w:tcPr>
                <w:p w14:paraId="25214009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1276" w:type="dxa"/>
                </w:tcPr>
                <w:p w14:paraId="07A250CC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79024612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674727EF" w14:textId="77777777" w:rsidR="00EB5C31" w:rsidRDefault="00EB5C31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EB5C31" w14:paraId="75C4CF29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6E061D6D" w14:textId="2989B2DD" w:rsidR="00EB5C31" w:rsidRPr="001E7ADD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327" w:type="dxa"/>
                </w:tcPr>
                <w:p w14:paraId="7BA3CCAA" w14:textId="05E9639E" w:rsidR="00EB5C31" w:rsidRPr="00AD7207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commentRangeStart w:id="10"/>
                  <w:commentRangeStart w:id="11"/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设备管理日志</w:t>
                  </w:r>
                  <w:commentRangeEnd w:id="10"/>
                  <w:r w:rsidR="00EE458B">
                    <w:rPr>
                      <w:rStyle w:val="CommentReference"/>
                      <w:rFonts w:eastAsiaTheme="minorEastAsia"/>
                      <w:szCs w:val="20"/>
                      <w:lang w:eastAsia="en-US"/>
                    </w:rPr>
                    <w:commentReference w:id="10"/>
                  </w:r>
                  <w:commentRangeEnd w:id="11"/>
                  <w:r w:rsidR="00C36F39">
                    <w:rPr>
                      <w:rStyle w:val="CommentReference"/>
                      <w:rFonts w:eastAsiaTheme="minorEastAsia"/>
                      <w:szCs w:val="20"/>
                      <w:lang w:eastAsia="en-US"/>
                    </w:rPr>
                    <w:commentReference w:id="11"/>
                  </w:r>
                </w:p>
              </w:tc>
              <w:tc>
                <w:tcPr>
                  <w:tcW w:w="2410" w:type="dxa"/>
                </w:tcPr>
                <w:p w14:paraId="55EF8F84" w14:textId="2EC1299D" w:rsidR="00EB5C31" w:rsidRPr="00AD7207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</w:t>
                  </w:r>
                </w:p>
              </w:tc>
              <w:tc>
                <w:tcPr>
                  <w:tcW w:w="2977" w:type="dxa"/>
                </w:tcPr>
                <w:p w14:paraId="073DD460" w14:textId="77777777" w:rsidR="00EB5C31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ins w:id="12" w:author="Jose Sai He" w:date="2022-08-31T13:03:00Z"/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在工作流中实现主</w:t>
                  </w:r>
                  <w:r w:rsidR="008113D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设备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和子设备</w:t>
                  </w:r>
                  <w:r w:rsidR="008113D4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组装、拆装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。拆装可以通过标准功能Se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parate Equipment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实现，增加客制功能实现设备组装。</w:t>
                  </w:r>
                </w:p>
                <w:p w14:paraId="62619B3C" w14:textId="4BF9521F" w:rsidR="002F68DD" w:rsidRPr="00AD7207" w:rsidRDefault="002F68D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</w:pPr>
                  <w:ins w:id="13" w:author="Jose Sai He" w:date="2022-08-31T13:03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对于电极，</w:t>
                    </w:r>
                  </w:ins>
                  <w:ins w:id="14" w:author="Jose Sai He" w:date="2022-08-31T13:04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扫描</w:t>
                    </w:r>
                  </w:ins>
                  <w:ins w:id="15" w:author="Jose Sai He" w:date="2022-08-31T13:25:00Z">
                    <w:r w:rsidR="003F4942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电极</w:t>
                    </w:r>
                  </w:ins>
                  <w:ins w:id="16" w:author="Jose Sai He" w:date="2022-08-31T13:04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设备条码</w:t>
                    </w:r>
                  </w:ins>
                  <w:ins w:id="17" w:author="Jose Sai He" w:date="2022-08-31T13:25:00Z">
                    <w:r w:rsidR="003F4942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或者输入与反应器绑定，当电极使用</w:t>
                    </w:r>
                  </w:ins>
                  <w:ins w:id="18" w:author="Jose Sai He" w:date="2022-08-31T13:26:00Z">
                    <w:r w:rsidR="003F4942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寿命</w:t>
                    </w:r>
                  </w:ins>
                  <w:ins w:id="19" w:author="Jose Sai He" w:date="2022-08-31T13:27:00Z">
                    <w:r w:rsidR="003F4942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达到时，可以拆除绑定旧电极并关联新电极。</w:t>
                    </w:r>
                  </w:ins>
                  <w:ins w:id="20" w:author="Jose Sai He" w:date="2022-08-31T13:04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电极使用次数和测试等</w:t>
                    </w:r>
                  </w:ins>
                  <w:ins w:id="21" w:author="Jose Sai He" w:date="2022-08-31T13:05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可在设备属性中维护，并反映在电子批记录中。</w:t>
                    </w:r>
                  </w:ins>
                </w:p>
              </w:tc>
              <w:tc>
                <w:tcPr>
                  <w:tcW w:w="1276" w:type="dxa"/>
                </w:tcPr>
                <w:p w14:paraId="558D364B" w14:textId="45AA7303" w:rsidR="00EB5C31" w:rsidRPr="001E7ADD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BB</w:t>
                  </w:r>
                </w:p>
              </w:tc>
              <w:tc>
                <w:tcPr>
                  <w:tcW w:w="1134" w:type="dxa"/>
                </w:tcPr>
                <w:p w14:paraId="2568D1DC" w14:textId="7E61B4E3" w:rsidR="00EB5C31" w:rsidRPr="001E7ADD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B231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ISC-023</w:t>
                  </w:r>
                </w:p>
              </w:tc>
              <w:tc>
                <w:tcPr>
                  <w:tcW w:w="1982" w:type="dxa"/>
                </w:tcPr>
                <w:p w14:paraId="4147AD01" w14:textId="77777777" w:rsidR="00EB5C31" w:rsidRPr="001E7ADD" w:rsidRDefault="00EB5C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EB5C31" w14:paraId="31D0A3F5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1A4C42E5" w14:textId="229F87D4" w:rsidR="00EB5C31" w:rsidRPr="001E7ADD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14:paraId="7AAF0D5A" w14:textId="15208ECB" w:rsidR="00EB5C31" w:rsidRPr="00AD7207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层析柱辅助记录</w:t>
                  </w:r>
                </w:p>
              </w:tc>
              <w:tc>
                <w:tcPr>
                  <w:tcW w:w="2410" w:type="dxa"/>
                </w:tcPr>
                <w:p w14:paraId="28A01E72" w14:textId="0918969A" w:rsidR="00EB5C31" w:rsidRPr="00AD7207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</w:t>
                  </w:r>
                </w:p>
              </w:tc>
              <w:tc>
                <w:tcPr>
                  <w:tcW w:w="2977" w:type="dxa"/>
                </w:tcPr>
                <w:p w14:paraId="21BCD2DC" w14:textId="663F80EF" w:rsidR="00EB5C31" w:rsidRPr="00AD7207" w:rsidRDefault="00CB74D2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Id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entify Sublot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获取子批次号，</w:t>
                  </w:r>
                  <w:r w:rsidR="001B231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通过表达式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Get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 UDA</w:t>
                  </w:r>
                  <w:r w:rsidR="001B231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，获取扫描物料的有</w:t>
                  </w:r>
                  <w:r w:rsidR="00C614A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效期、货号、</w:t>
                  </w:r>
                  <w:r w:rsidR="001B231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物料</w:t>
                  </w:r>
                  <w:r w:rsidR="00C614AF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名称、层析柱填料的最大使用次数等</w:t>
                  </w:r>
                  <w:r w:rsidR="001B231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物料属性信息</w:t>
                  </w:r>
                </w:p>
              </w:tc>
              <w:tc>
                <w:tcPr>
                  <w:tcW w:w="1276" w:type="dxa"/>
                </w:tcPr>
                <w:p w14:paraId="63F1F46C" w14:textId="6C6A7F5A" w:rsidR="00EB5C31" w:rsidRPr="00C41BD3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EE</w:t>
                  </w:r>
                </w:p>
              </w:tc>
              <w:tc>
                <w:tcPr>
                  <w:tcW w:w="1134" w:type="dxa"/>
                </w:tcPr>
                <w:p w14:paraId="543ABD68" w14:textId="6C971A3B" w:rsidR="00EB5C31" w:rsidRPr="00C41BD3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B231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82" w:type="dxa"/>
                </w:tcPr>
                <w:p w14:paraId="6C812761" w14:textId="77777777" w:rsidR="00EB5C31" w:rsidRPr="00C41BD3" w:rsidRDefault="00EB5C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EB5C31" w14:paraId="0E5532C9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C2EC140" w14:textId="5D2A84B0" w:rsidR="00EB5C31" w:rsidRPr="001E7ADD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327" w:type="dxa"/>
                </w:tcPr>
                <w:p w14:paraId="18B88686" w14:textId="006CCBF2" w:rsidR="00EB5C31" w:rsidRPr="00AD7207" w:rsidRDefault="006514FA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W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FI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消毒、</w:t>
                  </w:r>
                  <w:r w:rsidR="00E3571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水点检查</w:t>
                  </w:r>
                </w:p>
              </w:tc>
              <w:tc>
                <w:tcPr>
                  <w:tcW w:w="2410" w:type="dxa"/>
                </w:tcPr>
                <w:p w14:paraId="7A0D8716" w14:textId="73D28274" w:rsidR="00EB5C31" w:rsidRPr="00AD7207" w:rsidRDefault="001B231D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</w:t>
                  </w:r>
                </w:p>
              </w:tc>
              <w:tc>
                <w:tcPr>
                  <w:tcW w:w="2977" w:type="dxa"/>
                </w:tcPr>
                <w:p w14:paraId="740450F9" w14:textId="2A28A7D5" w:rsidR="00EB5C31" w:rsidRPr="00AD7207" w:rsidRDefault="00E35713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扫描房间带出水点，</w:t>
                  </w:r>
                  <w:r w:rsidR="001B231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水点跟房间绑定，作为房间的属</w:t>
                  </w:r>
                  <w:r w:rsidR="001B231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性，</w:t>
                  </w:r>
                  <w:r w:rsidR="00CB74D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该属性包含水点的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W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FI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编号</w:t>
                  </w:r>
                  <w:r w:rsidR="00CB74D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消毒</w:t>
                  </w:r>
                  <w:del w:id="22" w:author="高江涛(Jiangtao Gao)" w:date="2022-08-31T10:48:00Z">
                    <w:r w:rsidDel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delText>校期</w:delText>
                    </w:r>
                  </w:del>
                  <w:ins w:id="23" w:author="高江涛(Jiangtao Gao)" w:date="2022-08-31T10:48:00Z">
                    <w:r w:rsidR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效期</w:t>
                    </w:r>
                  </w:ins>
                </w:p>
              </w:tc>
              <w:tc>
                <w:tcPr>
                  <w:tcW w:w="1276" w:type="dxa"/>
                </w:tcPr>
                <w:p w14:paraId="64A35591" w14:textId="253F8913" w:rsidR="00EB5C31" w:rsidRDefault="00CB74D2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标准</w:t>
                  </w:r>
                </w:p>
              </w:tc>
              <w:tc>
                <w:tcPr>
                  <w:tcW w:w="1134" w:type="dxa"/>
                </w:tcPr>
                <w:p w14:paraId="69169848" w14:textId="18B7846B" w:rsidR="00EB5C31" w:rsidRDefault="00CB74D2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1982" w:type="dxa"/>
                </w:tcPr>
                <w:p w14:paraId="22DCDE9F" w14:textId="77777777" w:rsidR="00EB5C31" w:rsidRPr="00C41BD3" w:rsidRDefault="00EB5C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EB5C31" w14:paraId="4C053B0C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58A0542" w14:textId="43314860" w:rsidR="00EB5C31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327" w:type="dxa"/>
                </w:tcPr>
                <w:p w14:paraId="4AF8B6AD" w14:textId="5C1D9A91" w:rsidR="00EB5C31" w:rsidRPr="00AD7207" w:rsidRDefault="006514FA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溶液配置使用台账</w:t>
                  </w:r>
                </w:p>
              </w:tc>
              <w:tc>
                <w:tcPr>
                  <w:tcW w:w="2410" w:type="dxa"/>
                </w:tcPr>
                <w:p w14:paraId="338C2971" w14:textId="77777777" w:rsidR="00EB5C31" w:rsidRDefault="002653EB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</w:t>
                  </w:r>
                </w:p>
                <w:p w14:paraId="4284F4DF" w14:textId="68D70E75" w:rsidR="009D2C57" w:rsidRPr="00AD7207" w:rsidRDefault="009D2C57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领用台账</w:t>
                  </w:r>
                </w:p>
              </w:tc>
              <w:tc>
                <w:tcPr>
                  <w:tcW w:w="2977" w:type="dxa"/>
                </w:tcPr>
                <w:p w14:paraId="47BB6372" w14:textId="3CC00B5E" w:rsidR="00EB5C31" w:rsidRPr="00AD7207" w:rsidRDefault="009D2C57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客制报表可以根据溶液，查询该溶液的库存，以及该溶液使用的工单信息</w:t>
                  </w:r>
                </w:p>
              </w:tc>
              <w:tc>
                <w:tcPr>
                  <w:tcW w:w="1276" w:type="dxa"/>
                </w:tcPr>
                <w:p w14:paraId="7AE2DED6" w14:textId="0F11ACFD" w:rsidR="00EB5C31" w:rsidRDefault="009D2C57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报表</w:t>
                  </w:r>
                </w:p>
              </w:tc>
              <w:tc>
                <w:tcPr>
                  <w:tcW w:w="1134" w:type="dxa"/>
                </w:tcPr>
                <w:p w14:paraId="6C8BA117" w14:textId="6F2416B9" w:rsidR="00EB5C31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B231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82" w:type="dxa"/>
                </w:tcPr>
                <w:p w14:paraId="43AFD82E" w14:textId="7FD3D68A" w:rsidR="00EB5C31" w:rsidRPr="00C41BD3" w:rsidRDefault="00EB5C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EB5C31" w14:paraId="2B8A29E1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7FB70922" w14:textId="54B26F0E" w:rsidR="00EB5C31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327" w:type="dxa"/>
                </w:tcPr>
                <w:p w14:paraId="2BE64C06" w14:textId="45BB5E40" w:rsidR="00EB5C31" w:rsidRPr="00AD7207" w:rsidRDefault="006514FA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车间溶液交接转运台账</w:t>
                  </w:r>
                </w:p>
              </w:tc>
              <w:tc>
                <w:tcPr>
                  <w:tcW w:w="2410" w:type="dxa"/>
                </w:tcPr>
                <w:p w14:paraId="3CFF4098" w14:textId="3CC34EB6" w:rsidR="00EB5C31" w:rsidRPr="00AD7207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</w:t>
                  </w:r>
                </w:p>
              </w:tc>
              <w:tc>
                <w:tcPr>
                  <w:tcW w:w="2977" w:type="dxa"/>
                </w:tcPr>
                <w:p w14:paraId="275DECD3" w14:textId="34DD2CE1" w:rsidR="00EB5C31" w:rsidRPr="00AD7207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通用物料移库</w:t>
                  </w:r>
                  <w:r w:rsidR="006514F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报表</w:t>
                  </w:r>
                </w:p>
              </w:tc>
              <w:tc>
                <w:tcPr>
                  <w:tcW w:w="1276" w:type="dxa"/>
                </w:tcPr>
                <w:p w14:paraId="595319D1" w14:textId="6BCD9101" w:rsidR="00EB5C31" w:rsidRDefault="00C225AC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报表</w:t>
                  </w:r>
                </w:p>
              </w:tc>
              <w:tc>
                <w:tcPr>
                  <w:tcW w:w="1134" w:type="dxa"/>
                </w:tcPr>
                <w:p w14:paraId="6412457C" w14:textId="793ADC6B" w:rsidR="00EB5C31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B231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82" w:type="dxa"/>
                </w:tcPr>
                <w:p w14:paraId="2C0088BB" w14:textId="049F2354" w:rsidR="00EB5C31" w:rsidRPr="00C41BD3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待报表讨论确认设计</w:t>
                  </w:r>
                </w:p>
              </w:tc>
            </w:tr>
            <w:tr w:rsidR="00EB5C31" w14:paraId="0269546E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6E755C33" w14:textId="5C5B404E" w:rsidR="00EB5C31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14:paraId="51D2D21A" w14:textId="77777777" w:rsidR="00EB5C31" w:rsidRDefault="00F9418A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生产留样记录</w:t>
                  </w:r>
                </w:p>
                <w:p w14:paraId="275F0AF6" w14:textId="1A47A1E1" w:rsidR="00D35BEB" w:rsidRDefault="00D35BEB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生产留样处理记录</w:t>
                  </w:r>
                </w:p>
              </w:tc>
              <w:tc>
                <w:tcPr>
                  <w:tcW w:w="2410" w:type="dxa"/>
                </w:tcPr>
                <w:p w14:paraId="043451B8" w14:textId="4BF7954F" w:rsidR="00EB5C31" w:rsidRPr="00AD7207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</w:t>
                  </w:r>
                </w:p>
              </w:tc>
              <w:tc>
                <w:tcPr>
                  <w:tcW w:w="2977" w:type="dxa"/>
                </w:tcPr>
                <w:p w14:paraId="10E0F9D6" w14:textId="77777777" w:rsidR="00B8004A" w:rsidRDefault="0024778E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生产留样记录</w:t>
                  </w:r>
                  <w:r w:rsidR="0047521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该表取消，</w:t>
                  </w:r>
                  <w:r w:rsidR="0047521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在主批记录中记录</w:t>
                  </w:r>
                  <w:r w:rsidR="00B8004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，记录取样批次、取样时间、取样量、取样人等信息</w:t>
                  </w:r>
                  <w:r w:rsidR="0047521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  <w:p w14:paraId="662FA4DB" w14:textId="11C0D9D2" w:rsidR="00F9418A" w:rsidRDefault="00475219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客制</w:t>
                  </w:r>
                  <w:r w:rsidR="0024778E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A</w:t>
                  </w:r>
                  <w:r w:rsidR="0024778E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</w:t>
                  </w:r>
                  <w:r w:rsidR="00B8004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以表格形式</w:t>
                  </w:r>
                  <w:r w:rsidR="0024778E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获取</w:t>
                  </w:r>
                  <w:r w:rsidR="00B8004A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取样记录，可以通过批次进行筛选，</w:t>
                  </w:r>
                  <w:r w:rsidR="00FF5A4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对选中的条目登记是否</w:t>
                  </w:r>
                  <w:del w:id="24" w:author="高江涛(Jiangtao Gao)" w:date="2022-08-31T10:49:00Z">
                    <w:r w:rsidR="00FF5A49" w:rsidDel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delText>放行</w:delText>
                    </w:r>
                  </w:del>
                  <w:ins w:id="25" w:author="高江涛(Jiangtao Gao)" w:date="2022-08-31T10:49:00Z">
                    <w:r w:rsidR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处理</w:t>
                    </w:r>
                  </w:ins>
                  <w:ins w:id="26" w:author="高江涛(Jiangtao Gao)" w:date="2022-08-31T10:50:00Z">
                    <w:r w:rsidR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（销毁废弃等）</w:t>
                    </w:r>
                  </w:ins>
                  <w:r w:rsidR="00FF5A4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和</w:t>
                  </w:r>
                  <w:r w:rsidR="0007094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Q</w:t>
                  </w:r>
                  <w:r w:rsidR="00070943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</w:t>
                  </w:r>
                  <w:r w:rsidR="00070943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签名日期</w:t>
                  </w:r>
                  <w:r w:rsidR="00FF5A49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。</w:t>
                  </w:r>
                </w:p>
              </w:tc>
              <w:tc>
                <w:tcPr>
                  <w:tcW w:w="1276" w:type="dxa"/>
                </w:tcPr>
                <w:p w14:paraId="4CD45B6C" w14:textId="3CBB21E9" w:rsidR="00EB5C31" w:rsidRDefault="000E2910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</w:t>
                  </w:r>
                </w:p>
              </w:tc>
              <w:tc>
                <w:tcPr>
                  <w:tcW w:w="1134" w:type="dxa"/>
                </w:tcPr>
                <w:p w14:paraId="09C40D5D" w14:textId="0494CFEC" w:rsidR="00EB5C31" w:rsidRDefault="000E2910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B231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82" w:type="dxa"/>
                </w:tcPr>
                <w:p w14:paraId="41415511" w14:textId="327648CB" w:rsidR="00EB5C31" w:rsidRPr="00C41BD3" w:rsidRDefault="00EB5C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EB5C31" w14:paraId="3BF71811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1DD8BEFA" w14:textId="33BED078" w:rsidR="00EB5C31" w:rsidRDefault="001B231D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14:paraId="1F234D73" w14:textId="7E1EBE62" w:rsidR="00EB5C31" w:rsidRDefault="00894131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辅助记录汇总</w:t>
                  </w:r>
                </w:p>
              </w:tc>
              <w:tc>
                <w:tcPr>
                  <w:tcW w:w="2410" w:type="dxa"/>
                </w:tcPr>
                <w:p w14:paraId="1E556C41" w14:textId="6BA980BB" w:rsidR="00EB5C31" w:rsidRPr="00AD7207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2977" w:type="dxa"/>
                </w:tcPr>
                <w:p w14:paraId="33A352A8" w14:textId="7DB1AEE8" w:rsidR="00EB5C31" w:rsidRDefault="00FF5A49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重用</w:t>
                  </w:r>
                  <w:r w:rsidR="00AB1BB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Record EBR Phase, </w:t>
                  </w:r>
                  <w:r w:rsidR="00AB1BB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在过参中配置通用属性如设备I</w:t>
                  </w:r>
                  <w:r w:rsidR="00AB1BB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D</w:t>
                  </w:r>
                  <w:r w:rsidR="00AB1BB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、设备名称、操作人、复核人、批号等字段，在辅助记录最后搭建该Ph</w:t>
                  </w:r>
                  <w:r w:rsidR="00AB1BB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ase</w:t>
                  </w:r>
                  <w:r w:rsidR="00AB1BB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已获取辅助记录需要显示在报表</w:t>
                  </w:r>
                  <w:r w:rsidR="00AB1BB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中的信息，统一收集在一个A</w:t>
                  </w:r>
                  <w:r w:rsidR="00AB1BB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T</w:t>
                  </w:r>
                  <w:r w:rsidR="00AB1BB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表中，并以报表形式呈现。该报表支持如已设备、批号或时间进行查询。</w:t>
                  </w:r>
                </w:p>
              </w:tc>
              <w:tc>
                <w:tcPr>
                  <w:tcW w:w="1276" w:type="dxa"/>
                </w:tcPr>
                <w:p w14:paraId="0EE973EB" w14:textId="7815BA60" w:rsidR="00FF5A49" w:rsidRDefault="00FF5A49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lastRenderedPageBreak/>
                    <w:t>BB</w:t>
                  </w:r>
                </w:p>
                <w:p w14:paraId="1BA6B35A" w14:textId="0DC9B9CC" w:rsidR="00EB5C31" w:rsidRDefault="000E2910" w:rsidP="00EB5C3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报表</w:t>
                  </w:r>
                </w:p>
              </w:tc>
              <w:tc>
                <w:tcPr>
                  <w:tcW w:w="1134" w:type="dxa"/>
                </w:tcPr>
                <w:p w14:paraId="653B3FA3" w14:textId="06920815" w:rsidR="00EB5C31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1B231D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ISC-02</w:t>
                  </w:r>
                  <w:r w:rsidR="000E2910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2" w:type="dxa"/>
                </w:tcPr>
                <w:p w14:paraId="2D05360B" w14:textId="44A2410A" w:rsidR="00EB5C31" w:rsidRPr="00C41BD3" w:rsidRDefault="00C225AC" w:rsidP="00EB5C31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待报表讨论确认设计</w:t>
                  </w:r>
                </w:p>
              </w:tc>
            </w:tr>
          </w:tbl>
          <w:p w14:paraId="44230A23" w14:textId="71B9CA5E" w:rsidR="00EB5C31" w:rsidRDefault="00EB5C31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F95689D" w14:textId="21DB419A" w:rsidR="00D5219D" w:rsidRDefault="00D5219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3708071" w14:textId="3DFC648A" w:rsidR="00D5219D" w:rsidRDefault="00D5219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16A9D4C8" w14:textId="77777777" w:rsidR="00D5219D" w:rsidRDefault="00D5219D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B0BDD7E" w14:textId="4C2023ED" w:rsidR="00A61529" w:rsidRPr="00A61529" w:rsidRDefault="00A61529" w:rsidP="00A61529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 w:rsidRPr="00A61529"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差异性分析-</w:t>
            </w:r>
            <w:r w:rsidRPr="00D5219D">
              <w:rPr>
                <w:rFonts w:ascii="Microsoft YaHei" w:eastAsia="Microsoft YaHei" w:hAnsi="Microsoft YaHei" w:cs="Calibri"/>
                <w:sz w:val="22"/>
                <w:szCs w:val="22"/>
              </w:rPr>
              <w:t>301</w:t>
            </w:r>
            <w:r w:rsidR="002B257A" w:rsidRPr="00D5219D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、3</w:t>
            </w:r>
            <w:r w:rsidR="002B257A" w:rsidRPr="00D5219D">
              <w:rPr>
                <w:rFonts w:ascii="Microsoft YaHei" w:eastAsia="Microsoft YaHei" w:hAnsi="Microsoft YaHei" w:cs="Calibri"/>
                <w:sz w:val="22"/>
                <w:szCs w:val="22"/>
              </w:rPr>
              <w:t>06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4737"/>
              <w:gridCol w:w="2977"/>
              <w:gridCol w:w="1276"/>
              <w:gridCol w:w="1134"/>
              <w:gridCol w:w="1982"/>
            </w:tblGrid>
            <w:tr w:rsidR="00D5219D" w14:paraId="18A23880" w14:textId="77777777" w:rsidTr="00EE458B">
              <w:trPr>
                <w:trHeight w:val="371"/>
              </w:trPr>
              <w:tc>
                <w:tcPr>
                  <w:tcW w:w="820" w:type="dxa"/>
                </w:tcPr>
                <w:p w14:paraId="713D0163" w14:textId="77777777" w:rsidR="00D5219D" w:rsidRDefault="00D5219D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4737" w:type="dxa"/>
                </w:tcPr>
                <w:p w14:paraId="47744BEB" w14:textId="08A78894" w:rsidR="00D5219D" w:rsidRDefault="00D5219D" w:rsidP="00D5219D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差异性分析</w:t>
                  </w:r>
                </w:p>
              </w:tc>
              <w:tc>
                <w:tcPr>
                  <w:tcW w:w="2977" w:type="dxa"/>
                </w:tcPr>
                <w:p w14:paraId="539161D1" w14:textId="77777777" w:rsidR="00D5219D" w:rsidRDefault="00D5219D" w:rsidP="00A6152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1276" w:type="dxa"/>
                </w:tcPr>
                <w:p w14:paraId="0B627AE7" w14:textId="77777777" w:rsidR="00D5219D" w:rsidRDefault="00D5219D" w:rsidP="00A6152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1134" w:type="dxa"/>
                </w:tcPr>
                <w:p w14:paraId="5C119994" w14:textId="77777777" w:rsidR="00D5219D" w:rsidRDefault="00D5219D" w:rsidP="00A6152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982" w:type="dxa"/>
                </w:tcPr>
                <w:p w14:paraId="2A3D9C4E" w14:textId="77777777" w:rsidR="00D5219D" w:rsidRDefault="00D5219D" w:rsidP="00A6152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D5219D" w14:paraId="05A9A276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225E4A03" w14:textId="77777777" w:rsidR="00D5219D" w:rsidRPr="001E7ADD" w:rsidRDefault="00D5219D" w:rsidP="00A6152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737" w:type="dxa"/>
                </w:tcPr>
                <w:p w14:paraId="6E475D5E" w14:textId="03F0593C" w:rsidR="00D5219D" w:rsidRDefault="00D5219D" w:rsidP="00D5219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F313D0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纯化</w:t>
                  </w:r>
                  <w:r w:rsidR="00F313D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主要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差异点为工</w:t>
                  </w:r>
                  <w:r w:rsidR="00F313D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序步骤和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顺序不同</w:t>
                  </w:r>
                </w:p>
                <w:p w14:paraId="42D5C640" w14:textId="77777777" w:rsidR="00D5219D" w:rsidRPr="00D5219D" w:rsidRDefault="00D5219D" w:rsidP="00D5219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301：</w:t>
                  </w:r>
                </w:p>
                <w:p w14:paraId="1E235CB2" w14:textId="77777777" w:rsidR="00D5219D" w:rsidRPr="00D5219D" w:rsidRDefault="00D5219D" w:rsidP="00D5219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亲和层析和低PH病毒灭活，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顺序一起执行并</w:t>
                  </w: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重复三个cycle</w:t>
                  </w:r>
                </w:p>
                <w:p w14:paraId="4DA7CB2A" w14:textId="212D27FD" w:rsidR="00D5219D" w:rsidRPr="00D5219D" w:rsidRDefault="00D5219D" w:rsidP="00D5219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阳离子交换层析后是超滤浓缩换液</w:t>
                  </w:r>
                  <w:ins w:id="27" w:author="高江涛(Jiangtao Gao)" w:date="2022-08-31T10:59:00Z">
                    <w:r w:rsidR="002F159C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1</w:t>
                    </w:r>
                  </w:ins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，再是阴离子，除病毒过滤，超滤浓缩换液2</w:t>
                  </w:r>
                </w:p>
                <w:p w14:paraId="3929F46F" w14:textId="77777777" w:rsidR="00D5219D" w:rsidRPr="00D5219D" w:rsidRDefault="00D5219D" w:rsidP="00D5219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306：</w:t>
                  </w:r>
                </w:p>
                <w:p w14:paraId="19930890" w14:textId="0883065F" w:rsidR="00D5219D" w:rsidRPr="00D5219D" w:rsidRDefault="00D5219D" w:rsidP="00D5219D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del w:id="28" w:author="高江涛(Jiangtao Gao)" w:date="2022-08-31T10:54:00Z">
                    <w:r w:rsidRPr="00D5219D" w:rsidDel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delText>收货</w:delText>
                    </w:r>
                  </w:del>
                  <w:ins w:id="29" w:author="高江涛(Jiangtao Gao)" w:date="2022-08-31T10:54:00Z">
                    <w:r w:rsidR="00EE458B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收获</w:t>
                    </w:r>
                  </w:ins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后</w:t>
                  </w: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S/D病毒灭活，亲和、阳离子</w:t>
                  </w:r>
                </w:p>
                <w:p w14:paraId="720D766A" w14:textId="3BDB6A38" w:rsidR="00D5219D" w:rsidRDefault="00D5219D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D5219D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阴离子后除病毒</w:t>
                  </w:r>
                </w:p>
                <w:p w14:paraId="1D27A065" w14:textId="77777777" w:rsidR="00F313D0" w:rsidRDefault="00F313D0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F313D0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细胞培养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差异点为3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000L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补料操作使用物料不同</w:t>
                  </w:r>
                </w:p>
                <w:p w14:paraId="2CA1076D" w14:textId="77777777" w:rsidR="002F159C" w:rsidRDefault="00F313D0" w:rsidP="00A61529">
                  <w:pPr>
                    <w:pStyle w:val="NormalWeb"/>
                    <w:spacing w:before="0" w:beforeAutospacing="0" w:after="0" w:afterAutospacing="0"/>
                    <w:rPr>
                      <w:ins w:id="30" w:author="高江涛(Jiangtao Gao)" w:date="2022-08-31T10:56:00Z"/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 w:rsidRPr="00F313D0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摇瓶扩增</w:t>
                  </w:r>
                </w:p>
                <w:p w14:paraId="345B0D91" w14:textId="24DF98AE" w:rsidR="00F313D0" w:rsidRDefault="002F159C" w:rsidP="00A61529">
                  <w:pPr>
                    <w:pStyle w:val="NormalWeb"/>
                    <w:spacing w:before="0" w:beforeAutospacing="0" w:after="0" w:afterAutospacing="0"/>
                    <w:rPr>
                      <w:ins w:id="31" w:author="高江涛(Jiangtao Gao)" w:date="2022-08-31T10:56:00Z"/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ins w:id="32" w:author="高江涛(Jiangtao Gao)" w:date="2022-08-31T10:56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lastRenderedPageBreak/>
                      <w:t>3</w:t>
                    </w:r>
                    <w:r>
                      <w:rPr>
                        <w:rFonts w:ascii="Microsoft YaHei" w:eastAsia="Microsoft YaHei" w:hAnsi="Microsoft YaHei" w:cs="Calibri"/>
                        <w:sz w:val="22"/>
                        <w:szCs w:val="22"/>
                      </w:rPr>
                      <w:t>01</w:t>
                    </w:r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：</w:t>
                    </w:r>
                  </w:ins>
                  <w:r w:rsidR="00F313D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无明显差异</w:t>
                  </w:r>
                </w:p>
                <w:p w14:paraId="30F1141E" w14:textId="182DD816" w:rsidR="002F159C" w:rsidRDefault="002F159C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ins w:id="33" w:author="高江涛(Jiangtao Gao)" w:date="2022-08-31T10:56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Microsoft YaHei" w:eastAsia="Microsoft YaHei" w:hAnsi="Microsoft YaHei" w:cs="Calibri"/>
                        <w:sz w:val="22"/>
                        <w:szCs w:val="22"/>
                      </w:rPr>
                      <w:t>06</w:t>
                    </w:r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：多一步2</w:t>
                    </w:r>
                    <w:r>
                      <w:rPr>
                        <w:rFonts w:ascii="Microsoft YaHei" w:eastAsia="Microsoft YaHei" w:hAnsi="Microsoft YaHei" w:cs="Calibri"/>
                        <w:sz w:val="22"/>
                        <w:szCs w:val="22"/>
                      </w:rPr>
                      <w:t>50</w:t>
                    </w:r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ml</w:t>
                    </w:r>
                  </w:ins>
                  <w:ins w:id="34" w:author="高江涛(Jiangtao Gao)" w:date="2022-08-31T10:57:00Z">
                    <w:r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摇瓶扩增</w:t>
                    </w:r>
                  </w:ins>
                </w:p>
                <w:p w14:paraId="350028C4" w14:textId="54275F8F" w:rsidR="00F313D0" w:rsidRPr="00AD7207" w:rsidRDefault="00F313D0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F313D0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培养基、缓冲液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主要差异点为部分检查项如</w:t>
                  </w:r>
                  <w:del w:id="35" w:author="高江涛(Jiangtao Gao)" w:date="2022-08-31T10:57:00Z">
                    <w:r w:rsidDel="002F159C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delText>PH</w:delText>
                    </w:r>
                  </w:del>
                  <w:ins w:id="36" w:author="高江涛(Jiangtao Gao)" w:date="2022-08-31T10:57:00Z">
                    <w:r w:rsidR="002F159C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pH</w:t>
                    </w:r>
                  </w:ins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测试对有些溶液不需要执行</w:t>
                  </w:r>
                  <w:ins w:id="37" w:author="高江涛(Jiangtao Gao)" w:date="2022-08-31T10:57:00Z">
                    <w:r w:rsidR="002F159C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，</w:t>
                    </w:r>
                  </w:ins>
                  <w:ins w:id="38" w:author="高江涛(Jiangtao Gao)" w:date="2022-08-31T10:56:00Z">
                    <w:r w:rsidR="002F159C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有些</w:t>
                    </w:r>
                  </w:ins>
                  <w:ins w:id="39" w:author="高江涛(Jiangtao Gao)" w:date="2022-08-31T10:57:00Z">
                    <w:r w:rsidR="002F159C">
                      <w:rPr>
                        <w:rFonts w:ascii="Microsoft YaHei" w:eastAsia="Microsoft YaHei" w:hAnsi="Microsoft YaHei" w:cs="Calibri" w:hint="eastAsia"/>
                        <w:sz w:val="22"/>
                        <w:szCs w:val="22"/>
                      </w:rPr>
                      <w:t>溶液需要检测电导率。</w:t>
                    </w:r>
                  </w:ins>
                </w:p>
              </w:tc>
              <w:tc>
                <w:tcPr>
                  <w:tcW w:w="2977" w:type="dxa"/>
                </w:tcPr>
                <w:p w14:paraId="6228B8E0" w14:textId="49F45A05" w:rsidR="00D5219D" w:rsidRPr="00AD7207" w:rsidRDefault="00D5219D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lastRenderedPageBreak/>
                    <w:t>与3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08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相比，功能可以通过标准和</w:t>
                  </w:r>
                  <w:r w:rsidR="00F313D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3</w:t>
                  </w:r>
                  <w:r w:rsidR="00F313D0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08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已</w:t>
                  </w:r>
                  <w:r w:rsidR="00F313D0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调研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的客制开发功能实现，无新增功能点</w:t>
                  </w:r>
                </w:p>
              </w:tc>
              <w:tc>
                <w:tcPr>
                  <w:tcW w:w="1276" w:type="dxa"/>
                </w:tcPr>
                <w:p w14:paraId="4F4942C4" w14:textId="7FB703C5" w:rsidR="00D5219D" w:rsidRPr="001E7ADD" w:rsidRDefault="00F313D0" w:rsidP="00A6152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N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4893276E" w14:textId="6B347873" w:rsidR="00D5219D" w:rsidRPr="001E7ADD" w:rsidRDefault="00F313D0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1982" w:type="dxa"/>
                </w:tcPr>
                <w:p w14:paraId="505C72B6" w14:textId="5DD1EE85" w:rsidR="00D5219D" w:rsidRPr="001E7ADD" w:rsidRDefault="00F313D0" w:rsidP="00A61529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NA</w:t>
                  </w:r>
                </w:p>
              </w:tc>
            </w:tr>
          </w:tbl>
          <w:p w14:paraId="50CCC76F" w14:textId="77777777" w:rsidR="00A61529" w:rsidRDefault="00A61529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5E45757" w14:textId="3E2E5B17" w:rsidR="00EB5C31" w:rsidRDefault="00EB5C31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13696311" w14:textId="3A6900F3" w:rsidR="00F313D0" w:rsidRDefault="00F313D0" w:rsidP="00746674">
            <w:pPr>
              <w:pStyle w:val="NormalWeb"/>
              <w:spacing w:before="0" w:beforeAutospacing="0" w:after="0" w:afterAutospacing="0"/>
              <w:rPr>
                <w:ins w:id="40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69564DB4" w14:textId="629102D1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1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025E5E9" w14:textId="2505C3B8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2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69323E36" w14:textId="3AA3845D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3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2E19AA98" w14:textId="6317CAC9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4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22CB75AF" w14:textId="6B0EF23B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5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76FB679" w14:textId="28ADD6A6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6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3010796B" w14:textId="13DFE298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7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0F04AED9" w14:textId="35AD95D7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8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F5A34F7" w14:textId="118D35EF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49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15ADC73" w14:textId="5664CF18" w:rsidR="00C36F39" w:rsidRDefault="00C36F39" w:rsidP="00746674">
            <w:pPr>
              <w:pStyle w:val="NormalWeb"/>
              <w:spacing w:before="0" w:beforeAutospacing="0" w:after="0" w:afterAutospacing="0"/>
              <w:rPr>
                <w:ins w:id="50" w:author="Jose Sai He" w:date="2022-08-31T13:07:00Z"/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7469B07F" w14:textId="77777777" w:rsidR="00C36F39" w:rsidRDefault="00C36F39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1B107FA7" w14:textId="62FDF8DE" w:rsidR="00F313D0" w:rsidRDefault="00F313D0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44413643" w14:textId="14CB8B79" w:rsidR="00F313D0" w:rsidRDefault="00F313D0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5FB26058" w14:textId="77777777" w:rsidR="00F313D0" w:rsidRDefault="00F313D0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</w:p>
          <w:p w14:paraId="687AF71D" w14:textId="53F78F87" w:rsidR="00746674" w:rsidRDefault="00746674" w:rsidP="00746674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lastRenderedPageBreak/>
              <w:t>异常场景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"/>
              <w:gridCol w:w="1475"/>
              <w:gridCol w:w="2268"/>
              <w:gridCol w:w="2268"/>
              <w:gridCol w:w="1843"/>
              <w:gridCol w:w="1984"/>
              <w:gridCol w:w="2268"/>
            </w:tblGrid>
            <w:tr w:rsidR="00746674" w14:paraId="20E69147" w14:textId="77777777" w:rsidTr="00EE458B">
              <w:trPr>
                <w:trHeight w:val="371"/>
              </w:trPr>
              <w:tc>
                <w:tcPr>
                  <w:tcW w:w="820" w:type="dxa"/>
                </w:tcPr>
                <w:p w14:paraId="5066F5EA" w14:textId="77777777" w:rsidR="00746674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475" w:type="dxa"/>
                </w:tcPr>
                <w:p w14:paraId="18F4FECE" w14:textId="62C00919" w:rsidR="00746674" w:rsidRDefault="00746674" w:rsidP="007466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工序</w:t>
                  </w:r>
                </w:p>
              </w:tc>
              <w:tc>
                <w:tcPr>
                  <w:tcW w:w="2268" w:type="dxa"/>
                </w:tcPr>
                <w:p w14:paraId="09DFF4CA" w14:textId="2F71C6D0" w:rsidR="00746674" w:rsidRDefault="00746674" w:rsidP="007466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场景描述</w:t>
                  </w:r>
                </w:p>
              </w:tc>
              <w:tc>
                <w:tcPr>
                  <w:tcW w:w="2268" w:type="dxa"/>
                </w:tcPr>
                <w:p w14:paraId="6FBE9597" w14:textId="323DA2AB" w:rsidR="00746674" w:rsidRDefault="00746674" w:rsidP="007466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现状</w:t>
                  </w:r>
                </w:p>
              </w:tc>
              <w:tc>
                <w:tcPr>
                  <w:tcW w:w="1843" w:type="dxa"/>
                </w:tcPr>
                <w:p w14:paraId="7D7DA223" w14:textId="595E3011" w:rsidR="00746674" w:rsidRDefault="00746674" w:rsidP="007466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未来处理方式</w:t>
                  </w:r>
                </w:p>
              </w:tc>
              <w:tc>
                <w:tcPr>
                  <w:tcW w:w="1984" w:type="dxa"/>
                </w:tcPr>
                <w:p w14:paraId="57C2024A" w14:textId="52C39853" w:rsidR="00746674" w:rsidRDefault="009374D9" w:rsidP="007466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影响</w:t>
                  </w:r>
                </w:p>
              </w:tc>
              <w:tc>
                <w:tcPr>
                  <w:tcW w:w="2268" w:type="dxa"/>
                </w:tcPr>
                <w:p w14:paraId="48DEA82D" w14:textId="77777777" w:rsidR="00746674" w:rsidRDefault="00746674" w:rsidP="0074667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746674" w14:paraId="5DC1E668" w14:textId="77777777" w:rsidTr="00EE458B">
              <w:trPr>
                <w:trHeight w:val="354"/>
              </w:trPr>
              <w:tc>
                <w:tcPr>
                  <w:tcW w:w="820" w:type="dxa"/>
                </w:tcPr>
                <w:p w14:paraId="48601CD8" w14:textId="084AAF1F" w:rsidR="00746674" w:rsidRPr="001E7ADD" w:rsidRDefault="00B41A1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475" w:type="dxa"/>
                </w:tcPr>
                <w:p w14:paraId="2A3F7252" w14:textId="02EB0E48" w:rsidR="00746674" w:rsidRDefault="00B26665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B26665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摇瓶活细胞密集是否符合要求</w:t>
                  </w:r>
                </w:p>
                <w:p w14:paraId="60CAD917" w14:textId="77777777" w:rsidR="005522E6" w:rsidRPr="00B26665" w:rsidRDefault="005522E6" w:rsidP="005522E6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（计数结果</w:t>
                  </w:r>
                </w:p>
                <w:p w14:paraId="0E8F81A7" w14:textId="60F74349" w:rsidR="005522E6" w:rsidRPr="00B26665" w:rsidRDefault="005522E6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）</w:t>
                  </w:r>
                </w:p>
                <w:p w14:paraId="5F118430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  <w:p w14:paraId="3E08FB75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  <w:p w14:paraId="79A37F0F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  <w:p w14:paraId="104E4E33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  <w:p w14:paraId="271AB5CC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14:paraId="46BD2096" w14:textId="5442E13A" w:rsidR="00746674" w:rsidRPr="00B26665" w:rsidRDefault="00B26665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根据密度是否符合要求，决定继续进行还是重新处理或者启动偏差</w:t>
                  </w:r>
                </w:p>
              </w:tc>
              <w:tc>
                <w:tcPr>
                  <w:tcW w:w="2268" w:type="dxa"/>
                </w:tcPr>
                <w:p w14:paraId="6097ED49" w14:textId="2BC1DAE6" w:rsidR="00746674" w:rsidRPr="00B26665" w:rsidRDefault="00B26665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否，重新打印一份纸质批记录</w:t>
                  </w:r>
                </w:p>
              </w:tc>
              <w:tc>
                <w:tcPr>
                  <w:tcW w:w="1843" w:type="dxa"/>
                </w:tcPr>
                <w:p w14:paraId="467936AE" w14:textId="77777777" w:rsidR="00746674" w:rsidRDefault="00B26665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如果不符合要求，放回摇瓶重新生产或者创建偏差</w:t>
                  </w:r>
                </w:p>
                <w:p w14:paraId="3F76FEB5" w14:textId="3333959E" w:rsidR="00EF5949" w:rsidRPr="00B26665" w:rsidRDefault="00EF5949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MES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处方设计时，需要考虑该异常场景，搭建返回路线，可通过异常返回重新处理</w:t>
                  </w:r>
                </w:p>
              </w:tc>
              <w:tc>
                <w:tcPr>
                  <w:tcW w:w="1984" w:type="dxa"/>
                </w:tcPr>
                <w:p w14:paraId="531642E4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14:paraId="1810F634" w14:textId="77777777" w:rsidR="00746674" w:rsidRPr="00B26665" w:rsidRDefault="00746674" w:rsidP="00746674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</w:tbl>
          <w:p w14:paraId="3A5AC5B2" w14:textId="2AA3033C" w:rsidR="00C95370" w:rsidRPr="000700E3" w:rsidRDefault="00C95370" w:rsidP="00C95370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</w:p>
        </w:tc>
      </w:tr>
    </w:tbl>
    <w:p w14:paraId="3DE8C19D" w14:textId="77777777" w:rsidR="0009050F" w:rsidRDefault="0009050F">
      <w:pPr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</w:pPr>
      <w:r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  <w:lastRenderedPageBreak/>
        <w:br w:type="page"/>
      </w:r>
    </w:p>
    <w:p w14:paraId="255878B5" w14:textId="77777777" w:rsidR="0009050F" w:rsidRDefault="0009050F" w:rsidP="009B3DB1">
      <w:pPr>
        <w:autoSpaceDE w:val="0"/>
        <w:autoSpaceDN w:val="0"/>
        <w:adjustRightInd w:val="0"/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  <w:sectPr w:rsidR="0009050F" w:rsidSect="001D5204">
          <w:pgSz w:w="15840" w:h="12240" w:orient="landscape"/>
          <w:pgMar w:top="1440" w:right="1440" w:bottom="994" w:left="1440" w:header="720" w:footer="634" w:gutter="0"/>
          <w:cols w:space="720"/>
          <w:docGrid w:linePitch="299"/>
        </w:sectPr>
      </w:pPr>
    </w:p>
    <w:p w14:paraId="49CEAF0D" w14:textId="77777777" w:rsidR="0009050F" w:rsidRDefault="0009050F" w:rsidP="009B3DB1">
      <w:pPr>
        <w:autoSpaceDE w:val="0"/>
        <w:autoSpaceDN w:val="0"/>
        <w:adjustRightInd w:val="0"/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</w:pPr>
    </w:p>
    <w:tbl>
      <w:tblPr>
        <w:tblW w:w="9923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923"/>
      </w:tblGrid>
      <w:tr w:rsidR="0009050F" w:rsidRPr="003C3F90" w14:paraId="3C66D8BD" w14:textId="77777777" w:rsidTr="003455C0">
        <w:trPr>
          <w:trHeight w:val="425"/>
        </w:trPr>
        <w:tc>
          <w:tcPr>
            <w:tcW w:w="9923" w:type="dxa"/>
            <w:shd w:val="clear" w:color="C0C0C0" w:fill="666666"/>
          </w:tcPr>
          <w:p w14:paraId="3FE7D86E" w14:textId="1A1A0C9B" w:rsidR="0009050F" w:rsidRPr="00C42DCC" w:rsidRDefault="0009050F" w:rsidP="00EE458B">
            <w:pPr>
              <w:jc w:val="center"/>
              <w:rPr>
                <w:rFonts w:ascii="Microsoft YaHei" w:eastAsia="Microsoft YaHei" w:hAnsi="Microsoft YaHei" w:cs="Arial"/>
                <w:color w:val="FFFFFF"/>
                <w:lang w:eastAsia="zh-CN"/>
              </w:rPr>
            </w:pPr>
            <w:r w:rsidRPr="00C42DCC">
              <w:rPr>
                <w:rFonts w:ascii="Microsoft YaHei" w:eastAsia="Microsoft YaHei" w:hAnsi="Microsoft YaHei" w:cs="Arial" w:hint="eastAsia"/>
                <w:color w:val="FFFFFF"/>
                <w:lang w:eastAsia="zh-CN"/>
              </w:rPr>
              <w:t>需求调研</w:t>
            </w:r>
          </w:p>
        </w:tc>
      </w:tr>
      <w:tr w:rsidR="0009050F" w:rsidRPr="003C3F90" w14:paraId="1997DFDF" w14:textId="77777777" w:rsidTr="003455C0">
        <w:trPr>
          <w:trHeight w:val="4966"/>
        </w:trPr>
        <w:tc>
          <w:tcPr>
            <w:tcW w:w="9923" w:type="dxa"/>
          </w:tcPr>
          <w:p w14:paraId="0CBCC237" w14:textId="555BBABF" w:rsidR="00FA4B3F" w:rsidRPr="00FA4B3F" w:rsidRDefault="009374D9" w:rsidP="00FA4B3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遗</w:t>
            </w:r>
            <w:r w:rsidR="000930BC"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留</w:t>
            </w: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问题</w:t>
            </w:r>
            <w:r w:rsidR="00FA4B3F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2835"/>
              <w:gridCol w:w="1984"/>
              <w:gridCol w:w="2263"/>
              <w:gridCol w:w="1564"/>
            </w:tblGrid>
            <w:tr w:rsidR="009374D9" w14:paraId="3006978A" w14:textId="47B154E9" w:rsidTr="00B826E2">
              <w:tc>
                <w:tcPr>
                  <w:tcW w:w="736" w:type="dxa"/>
                </w:tcPr>
                <w:p w14:paraId="741DFA93" w14:textId="409ED951" w:rsidR="009374D9" w:rsidRPr="009374D9" w:rsidRDefault="009374D9" w:rsidP="009374D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 w:rsidRPr="009374D9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2835" w:type="dxa"/>
                </w:tcPr>
                <w:p w14:paraId="3D22C6F3" w14:textId="4CE48C10" w:rsidR="009374D9" w:rsidRPr="009374D9" w:rsidRDefault="009374D9" w:rsidP="009374D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 w:rsidRPr="009374D9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问题描述</w:t>
                  </w:r>
                </w:p>
              </w:tc>
              <w:tc>
                <w:tcPr>
                  <w:tcW w:w="1984" w:type="dxa"/>
                </w:tcPr>
                <w:p w14:paraId="7A372154" w14:textId="69494CFD" w:rsidR="009374D9" w:rsidRPr="009374D9" w:rsidRDefault="009374D9" w:rsidP="009374D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 w:rsidRPr="009374D9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是否专题讨论</w:t>
                  </w:r>
                </w:p>
              </w:tc>
              <w:tc>
                <w:tcPr>
                  <w:tcW w:w="2263" w:type="dxa"/>
                </w:tcPr>
                <w:p w14:paraId="484A0DDF" w14:textId="2322DB4F" w:rsidR="009374D9" w:rsidRPr="009374D9" w:rsidRDefault="009374D9" w:rsidP="009374D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 w:rsidRPr="009374D9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负责人</w:t>
                  </w:r>
                </w:p>
              </w:tc>
              <w:tc>
                <w:tcPr>
                  <w:tcW w:w="1564" w:type="dxa"/>
                </w:tcPr>
                <w:p w14:paraId="79135B4A" w14:textId="4B8F7369" w:rsidR="009374D9" w:rsidRPr="009374D9" w:rsidRDefault="009374D9" w:rsidP="009374D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 w:rsidRPr="009374D9"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计划确认时间</w:t>
                  </w:r>
                </w:p>
              </w:tc>
            </w:tr>
            <w:tr w:rsidR="009374D9" w14:paraId="66C57824" w14:textId="76A20E41" w:rsidTr="00B826E2">
              <w:tc>
                <w:tcPr>
                  <w:tcW w:w="736" w:type="dxa"/>
                </w:tcPr>
                <w:p w14:paraId="07F06513" w14:textId="72E4DE59" w:rsidR="009374D9" w:rsidRDefault="00616A0E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35" w:type="dxa"/>
                </w:tcPr>
                <w:p w14:paraId="2C623882" w14:textId="79AE2826" w:rsidR="00235C78" w:rsidRDefault="00616A0E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批号规则</w:t>
                  </w:r>
                  <w:r w:rsidR="00235C7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，溶液D</w:t>
                  </w:r>
                  <w:r w:rsidR="00235C78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 xml:space="preserve">SXXX-WXX-01, </w:t>
                  </w:r>
                  <w:r w:rsidR="00235C7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细胞培养，纯化D</w:t>
                  </w:r>
                  <w:r w:rsidR="00235C78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SXXX-AC</w:t>
                  </w:r>
                  <w:r w:rsidR="00235C78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，不使用工单复制，原液D</w:t>
                  </w:r>
                  <w:r w:rsidR="00235C78"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SXXXX</w:t>
                  </w:r>
                </w:p>
              </w:tc>
              <w:tc>
                <w:tcPr>
                  <w:tcW w:w="1984" w:type="dxa"/>
                </w:tcPr>
                <w:p w14:paraId="4F1EAC51" w14:textId="39E01596" w:rsidR="009374D9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否</w:t>
                  </w:r>
                </w:p>
              </w:tc>
              <w:tc>
                <w:tcPr>
                  <w:tcW w:w="2263" w:type="dxa"/>
                </w:tcPr>
                <w:p w14:paraId="7BEDCD8D" w14:textId="493C1781" w:rsidR="009374D9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</w:t>
                  </w:r>
                  <w:r w:rsidR="00B826E2"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、陈逗、高江涛</w:t>
                  </w:r>
                </w:p>
              </w:tc>
              <w:tc>
                <w:tcPr>
                  <w:tcW w:w="1564" w:type="dxa"/>
                </w:tcPr>
                <w:p w14:paraId="4209D4DD" w14:textId="0C301FA5" w:rsidR="009374D9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8.31</w:t>
                  </w:r>
                </w:p>
              </w:tc>
            </w:tr>
            <w:tr w:rsidR="00582742" w14:paraId="7B02C48F" w14:textId="77777777" w:rsidTr="00B826E2">
              <w:tc>
                <w:tcPr>
                  <w:tcW w:w="736" w:type="dxa"/>
                </w:tcPr>
                <w:p w14:paraId="737D11BB" w14:textId="0D44A1EC" w:rsidR="00582742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14:paraId="201E1B3C" w14:textId="78153AF8" w:rsidR="00582742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清场合格证</w:t>
                  </w:r>
                </w:p>
              </w:tc>
              <w:tc>
                <w:tcPr>
                  <w:tcW w:w="1984" w:type="dxa"/>
                </w:tcPr>
                <w:p w14:paraId="3E07A0A4" w14:textId="61843F84" w:rsidR="00582742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45AA973C" w14:textId="6488B124" w:rsidR="00582742" w:rsidRDefault="00B826E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3C78A29A" w14:textId="40C288FD" w:rsidR="00582742" w:rsidRDefault="00582742" w:rsidP="000700E3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8.31</w:t>
                  </w:r>
                </w:p>
              </w:tc>
            </w:tr>
            <w:tr w:rsidR="00582742" w14:paraId="385AD398" w14:textId="77777777" w:rsidTr="00B826E2">
              <w:tc>
                <w:tcPr>
                  <w:tcW w:w="736" w:type="dxa"/>
                </w:tcPr>
                <w:p w14:paraId="714F7B86" w14:textId="1D0488BE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35" w:type="dxa"/>
                </w:tcPr>
                <w:p w14:paraId="1142ACBB" w14:textId="267F45B5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膜包管理</w:t>
                  </w:r>
                </w:p>
              </w:tc>
              <w:tc>
                <w:tcPr>
                  <w:tcW w:w="1984" w:type="dxa"/>
                </w:tcPr>
                <w:p w14:paraId="45E94EE3" w14:textId="10E3789F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228422D9" w14:textId="314AC1B2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4239A424" w14:textId="036E89A4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8.31</w:t>
                  </w:r>
                </w:p>
              </w:tc>
            </w:tr>
            <w:tr w:rsidR="00582742" w14:paraId="0D53D919" w14:textId="77777777" w:rsidTr="00B826E2">
              <w:tc>
                <w:tcPr>
                  <w:tcW w:w="736" w:type="dxa"/>
                </w:tcPr>
                <w:p w14:paraId="1228BC7B" w14:textId="51FEA8BB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35" w:type="dxa"/>
                </w:tcPr>
                <w:p w14:paraId="3FD36432" w14:textId="11F3411A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层析柱管理</w:t>
                  </w:r>
                </w:p>
              </w:tc>
              <w:tc>
                <w:tcPr>
                  <w:tcW w:w="1984" w:type="dxa"/>
                </w:tcPr>
                <w:p w14:paraId="2BB79DC5" w14:textId="0197386B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3E2C4C9C" w14:textId="520079C6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4483BF6F" w14:textId="61594AA7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9.8</w:t>
                  </w:r>
                </w:p>
              </w:tc>
            </w:tr>
            <w:tr w:rsidR="00582742" w14:paraId="5D85B8B5" w14:textId="77777777" w:rsidTr="00B826E2">
              <w:tc>
                <w:tcPr>
                  <w:tcW w:w="736" w:type="dxa"/>
                </w:tcPr>
                <w:p w14:paraId="0202BB49" w14:textId="319BE141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35" w:type="dxa"/>
                </w:tcPr>
                <w:p w14:paraId="3DD7819D" w14:textId="1D74938E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入库管理和S</w:t>
                  </w: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AP</w:t>
                  </w: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接口</w:t>
                  </w:r>
                </w:p>
              </w:tc>
              <w:tc>
                <w:tcPr>
                  <w:tcW w:w="1984" w:type="dxa"/>
                </w:tcPr>
                <w:p w14:paraId="0F943051" w14:textId="1C4D6330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430E5A75" w14:textId="7A181D61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18B11BD7" w14:textId="1A33392B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9.8</w:t>
                  </w:r>
                </w:p>
              </w:tc>
            </w:tr>
            <w:tr w:rsidR="00582742" w14:paraId="085ED0FA" w14:textId="77777777" w:rsidTr="00B826E2">
              <w:tc>
                <w:tcPr>
                  <w:tcW w:w="736" w:type="dxa"/>
                </w:tcPr>
                <w:p w14:paraId="0E2E3D26" w14:textId="61581E92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835" w:type="dxa"/>
                </w:tcPr>
                <w:p w14:paraId="1EEC867D" w14:textId="00FC3C8C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物料转运</w:t>
                  </w:r>
                </w:p>
              </w:tc>
              <w:tc>
                <w:tcPr>
                  <w:tcW w:w="1984" w:type="dxa"/>
                </w:tcPr>
                <w:p w14:paraId="72F03F46" w14:textId="794FCC45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05B866C8" w14:textId="5029A53C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0E4BADFF" w14:textId="5BF8FD23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9.8</w:t>
                  </w:r>
                </w:p>
              </w:tc>
            </w:tr>
            <w:tr w:rsidR="00582742" w14:paraId="52F108DC" w14:textId="77777777" w:rsidTr="00B826E2">
              <w:tc>
                <w:tcPr>
                  <w:tcW w:w="736" w:type="dxa"/>
                </w:tcPr>
                <w:p w14:paraId="1E5A5043" w14:textId="0C99AD06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835" w:type="dxa"/>
                </w:tcPr>
                <w:p w14:paraId="09C5E340" w14:textId="03EDBABD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报工</w:t>
                  </w:r>
                </w:p>
              </w:tc>
              <w:tc>
                <w:tcPr>
                  <w:tcW w:w="1984" w:type="dxa"/>
                </w:tcPr>
                <w:p w14:paraId="07ABB79D" w14:textId="3D1D1985" w:rsidR="00582742" w:rsidRDefault="0058274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61AFBFB3" w14:textId="26C59C7D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2E5A22AD" w14:textId="08AB5935" w:rsidR="00582742" w:rsidRDefault="00B826E2" w:rsidP="0058274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9.8</w:t>
                  </w:r>
                </w:p>
              </w:tc>
            </w:tr>
            <w:tr w:rsidR="00B826E2" w14:paraId="75140887" w14:textId="77777777" w:rsidTr="00B826E2">
              <w:tc>
                <w:tcPr>
                  <w:tcW w:w="736" w:type="dxa"/>
                </w:tcPr>
                <w:p w14:paraId="56CC03EC" w14:textId="69FB56D5" w:rsidR="00B826E2" w:rsidRDefault="00B826E2" w:rsidP="00B826E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835" w:type="dxa"/>
                </w:tcPr>
                <w:p w14:paraId="6BBF5A8F" w14:textId="11F1EC0E" w:rsidR="00B826E2" w:rsidRDefault="00B826E2" w:rsidP="00B826E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报表功能</w:t>
                  </w:r>
                </w:p>
              </w:tc>
              <w:tc>
                <w:tcPr>
                  <w:tcW w:w="1984" w:type="dxa"/>
                </w:tcPr>
                <w:p w14:paraId="27021A62" w14:textId="08F995FA" w:rsidR="00B826E2" w:rsidRDefault="00B826E2" w:rsidP="00B826E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是</w:t>
                  </w:r>
                </w:p>
              </w:tc>
              <w:tc>
                <w:tcPr>
                  <w:tcW w:w="2263" w:type="dxa"/>
                </w:tcPr>
                <w:p w14:paraId="16BAF3F3" w14:textId="0D1C06E7" w:rsidR="00B826E2" w:rsidRDefault="00B826E2" w:rsidP="00B826E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22"/>
                      <w:szCs w:val="22"/>
                    </w:rPr>
                    <w:t>何赛、陈逗、高江涛</w:t>
                  </w:r>
                </w:p>
              </w:tc>
              <w:tc>
                <w:tcPr>
                  <w:tcW w:w="1564" w:type="dxa"/>
                </w:tcPr>
                <w:p w14:paraId="1D2D7CA8" w14:textId="185720BB" w:rsidR="00B826E2" w:rsidRDefault="00B826E2" w:rsidP="00B826E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  <w:t>9.8</w:t>
                  </w:r>
                </w:p>
              </w:tc>
            </w:tr>
          </w:tbl>
          <w:p w14:paraId="5095B043" w14:textId="1F56A6B8" w:rsidR="005D13CD" w:rsidRPr="000700E3" w:rsidRDefault="005D13CD" w:rsidP="000700E3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</w:p>
        </w:tc>
      </w:tr>
    </w:tbl>
    <w:p w14:paraId="43184CD1" w14:textId="0AD81AC5" w:rsidR="0009050F" w:rsidRDefault="0009050F">
      <w:pPr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</w:pPr>
    </w:p>
    <w:sectPr w:rsidR="0009050F" w:rsidSect="003455C0">
      <w:pgSz w:w="12240" w:h="15840"/>
      <w:pgMar w:top="1440" w:right="994" w:bottom="1440" w:left="1440" w:header="720" w:footer="634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高江涛(Jiangtao Gao)" w:date="2022-08-31T10:50:00Z" w:initials="高江涛(Jiang">
    <w:p w14:paraId="42003C50" w14:textId="7F93DAD8" w:rsidR="00EE458B" w:rsidRDefault="00EE458B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D</w:t>
      </w:r>
      <w:r>
        <w:rPr>
          <w:lang w:eastAsia="zh-CN"/>
        </w:rPr>
        <w:t>O</w:t>
      </w:r>
      <w:r>
        <w:rPr>
          <w:rFonts w:hint="eastAsia"/>
          <w:lang w:eastAsia="zh-CN"/>
        </w:rPr>
        <w:t>电极、</w:t>
      </w:r>
      <w:r>
        <w:rPr>
          <w:rFonts w:hint="eastAsia"/>
          <w:lang w:eastAsia="zh-CN"/>
        </w:rPr>
        <w:t>pH</w:t>
      </w:r>
      <w:r>
        <w:rPr>
          <w:rFonts w:hint="eastAsia"/>
          <w:lang w:eastAsia="zh-CN"/>
        </w:rPr>
        <w:t>电极使用记录？</w:t>
      </w:r>
    </w:p>
  </w:comment>
  <w:comment w:id="11" w:author="Jose Sai He" w:date="2022-08-31T13:07:00Z" w:initials="JSH">
    <w:p w14:paraId="74A32D96" w14:textId="77777777" w:rsidR="003F4942" w:rsidRDefault="00C36F39" w:rsidP="003A6339">
      <w:pPr>
        <w:pStyle w:val="CommentText"/>
      </w:pPr>
      <w:r>
        <w:rPr>
          <w:rStyle w:val="CommentReference"/>
        </w:rPr>
        <w:annotationRef/>
      </w:r>
      <w:r w:rsidR="003F4942">
        <w:rPr>
          <w:rFonts w:hint="eastAsia"/>
          <w:lang w:eastAsia="zh-CN"/>
        </w:rPr>
        <w:t>已补充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003C50" w15:done="0"/>
  <w15:commentEx w15:paraId="74A32D96" w15:paraIdParent="42003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DB99" w16cex:dateUtc="2022-08-31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003C50" w16cid:durableId="26B9BB7D"/>
  <w16cid:commentId w16cid:paraId="74A32D96" w16cid:durableId="26B9DB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F7BC" w14:textId="77777777" w:rsidR="00BD1197" w:rsidRDefault="00BD1197">
      <w:r>
        <w:separator/>
      </w:r>
    </w:p>
  </w:endnote>
  <w:endnote w:type="continuationSeparator" w:id="0">
    <w:p w14:paraId="57A0BB8A" w14:textId="77777777" w:rsidR="00BD1197" w:rsidRDefault="00BD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700"/>
      <w:gridCol w:w="3240"/>
    </w:tblGrid>
    <w:tr w:rsidR="00EE458B" w:rsidRPr="003467A8" w14:paraId="1394B00C" w14:textId="77777777">
      <w:tc>
        <w:tcPr>
          <w:tcW w:w="3780" w:type="dxa"/>
        </w:tcPr>
        <w:p w14:paraId="663CC1A4" w14:textId="77777777" w:rsidR="00EE458B" w:rsidRPr="003467A8" w:rsidRDefault="00EE458B" w:rsidP="001F4427">
          <w:pPr>
            <w:pStyle w:val="Footer"/>
            <w:rPr>
              <w:rFonts w:ascii="Arial" w:hAnsi="Arial"/>
              <w:iCs/>
              <w:sz w:val="20"/>
            </w:rPr>
          </w:pPr>
        </w:p>
        <w:p w14:paraId="43DDAB50" w14:textId="77777777" w:rsidR="00EE458B" w:rsidRPr="003467A8" w:rsidRDefault="00EE458B" w:rsidP="001F4427">
          <w:pPr>
            <w:pStyle w:val="Footer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Document Class:  </w:t>
          </w:r>
        </w:p>
      </w:tc>
      <w:tc>
        <w:tcPr>
          <w:tcW w:w="2700" w:type="dxa"/>
        </w:tcPr>
        <w:p w14:paraId="2A01E3C5" w14:textId="77777777" w:rsidR="00EE458B" w:rsidRPr="003467A8" w:rsidRDefault="00EE458B" w:rsidP="001F4427">
          <w:pPr>
            <w:pStyle w:val="Footer"/>
            <w:jc w:val="center"/>
            <w:rPr>
              <w:rFonts w:ascii="Arial" w:hAnsi="Arial"/>
              <w:b/>
              <w:bCs/>
              <w:sz w:val="20"/>
            </w:rPr>
          </w:pPr>
          <w:r w:rsidRPr="003467A8">
            <w:rPr>
              <w:rFonts w:ascii="Arial" w:hAnsi="Arial"/>
              <w:noProof/>
              <w:sz w:val="20"/>
              <w:lang w:eastAsia="zh-CN"/>
            </w:rPr>
            <w:drawing>
              <wp:inline distT="0" distB="0" distL="0" distR="0" wp14:anchorId="5C1FCD4E" wp14:editId="4B14165B">
                <wp:extent cx="600075" cy="32385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</w:tcPr>
        <w:p w14:paraId="258BCFE3" w14:textId="77777777" w:rsidR="00EE458B" w:rsidRPr="003467A8" w:rsidRDefault="00EE458B" w:rsidP="001F4427">
          <w:pPr>
            <w:pStyle w:val="Footer"/>
            <w:rPr>
              <w:rFonts w:ascii="Arial" w:hAnsi="Arial"/>
              <w:sz w:val="20"/>
            </w:rPr>
          </w:pPr>
        </w:p>
        <w:p w14:paraId="7FB310B3" w14:textId="77777777" w:rsidR="00EE458B" w:rsidRPr="003467A8" w:rsidRDefault="00EE458B" w:rsidP="001F4427">
          <w:pPr>
            <w:pStyle w:val="Footer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Template Rev:  </w:t>
          </w:r>
          <w:r>
            <w:rPr>
              <w:rFonts w:ascii="Arial" w:hAnsi="Arial"/>
              <w:color w:val="000000"/>
            </w:rPr>
            <w:fldChar w:fldCharType="begin"/>
          </w:r>
          <w:r>
            <w:rPr>
              <w:rFonts w:ascii="Arial" w:hAnsi="Arial"/>
              <w:color w:val="000000"/>
            </w:rPr>
            <w:instrText xml:space="preserve"> DOCPROPERTY  TemplateVersion  \* MERGEFORMAT </w:instrText>
          </w:r>
          <w:r>
            <w:rPr>
              <w:rFonts w:ascii="Arial" w:hAnsi="Arial"/>
              <w:color w:val="000000"/>
            </w:rPr>
            <w:fldChar w:fldCharType="separate"/>
          </w:r>
          <w:r>
            <w:rPr>
              <w:rFonts w:ascii="Arial" w:hAnsi="Arial"/>
              <w:color w:val="000000"/>
            </w:rPr>
            <w:t>V1.0.1</w:t>
          </w:r>
          <w:r>
            <w:rPr>
              <w:rFonts w:ascii="Arial" w:hAnsi="Arial"/>
              <w:color w:val="000000"/>
            </w:rPr>
            <w:fldChar w:fldCharType="end"/>
          </w:r>
        </w:p>
      </w:tc>
    </w:tr>
    <w:tr w:rsidR="00EE458B" w:rsidRPr="003467A8" w14:paraId="0B1EC03F" w14:textId="77777777">
      <w:tc>
        <w:tcPr>
          <w:tcW w:w="9720" w:type="dxa"/>
          <w:gridSpan w:val="3"/>
        </w:tcPr>
        <w:p w14:paraId="4A326A24" w14:textId="77777777" w:rsidR="00EE458B" w:rsidRPr="003467A8" w:rsidRDefault="00EE458B" w:rsidP="001F4427">
          <w:pPr>
            <w:pStyle w:val="Footer"/>
            <w:rPr>
              <w:rFonts w:ascii="Arial" w:hAnsi="Arial"/>
              <w:iCs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File:  </w:t>
          </w:r>
          <w:bookmarkStart w:id="9" w:name="Local_File_Name"/>
          <w:bookmarkEnd w:id="9"/>
          <w:r w:rsidRPr="003467A8">
            <w:rPr>
              <w:rFonts w:ascii="Arial" w:hAnsi="Arial"/>
              <w:iCs/>
              <w:sz w:val="20"/>
            </w:rPr>
            <w:fldChar w:fldCharType="begin"/>
          </w:r>
          <w:r w:rsidRPr="003467A8">
            <w:rPr>
              <w:rFonts w:ascii="Arial" w:hAnsi="Arial"/>
              <w:iCs/>
              <w:sz w:val="20"/>
            </w:rPr>
            <w:instrText xml:space="preserve"> REF  Local_File_Name  \* MERGEFORMAT </w:instrText>
          </w:r>
          <w:r w:rsidRPr="003467A8">
            <w:rPr>
              <w:rFonts w:ascii="Arial" w:hAnsi="Arial"/>
              <w:iCs/>
              <w:sz w:val="20"/>
            </w:rPr>
            <w:fldChar w:fldCharType="end"/>
          </w:r>
        </w:p>
      </w:tc>
    </w:tr>
    <w:tr w:rsidR="00EE458B" w:rsidRPr="003467A8" w14:paraId="7346C94E" w14:textId="77777777">
      <w:tc>
        <w:tcPr>
          <w:tcW w:w="3780" w:type="dxa"/>
        </w:tcPr>
        <w:p w14:paraId="35C1EA35" w14:textId="77777777" w:rsidR="00EE458B" w:rsidRPr="003467A8" w:rsidRDefault="00EE458B" w:rsidP="001F4427">
          <w:pPr>
            <w:pStyle w:val="Footer"/>
            <w:rPr>
              <w:rFonts w:ascii="Arial" w:hAnsi="Arial"/>
              <w:iCs/>
              <w:sz w:val="20"/>
            </w:rPr>
          </w:pPr>
        </w:p>
      </w:tc>
      <w:tc>
        <w:tcPr>
          <w:tcW w:w="2700" w:type="dxa"/>
        </w:tcPr>
        <w:p w14:paraId="6B42CB5E" w14:textId="77777777" w:rsidR="00EE458B" w:rsidRPr="003467A8" w:rsidRDefault="00EE458B" w:rsidP="001F4427">
          <w:pPr>
            <w:pStyle w:val="Footer"/>
            <w:jc w:val="center"/>
            <w:rPr>
              <w:rFonts w:ascii="Arial" w:hAnsi="Arial"/>
              <w:i/>
              <w:sz w:val="20"/>
              <w:u w:val="single"/>
            </w:rPr>
          </w:pPr>
          <w:r w:rsidRPr="003467A8">
            <w:rPr>
              <w:rFonts w:ascii="Arial" w:hAnsi="Arial"/>
              <w:b/>
              <w:bCs/>
              <w:i/>
              <w:sz w:val="20"/>
              <w:u w:val="single"/>
            </w:rPr>
            <w:t>Confidential Information</w:t>
          </w:r>
        </w:p>
      </w:tc>
      <w:tc>
        <w:tcPr>
          <w:tcW w:w="3240" w:type="dxa"/>
        </w:tcPr>
        <w:p w14:paraId="7C80C65D" w14:textId="77777777" w:rsidR="00EE458B" w:rsidRPr="003467A8" w:rsidRDefault="00EE458B" w:rsidP="001F4427">
          <w:pPr>
            <w:pStyle w:val="Footer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Page: 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PAGE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  <w:r w:rsidRPr="003467A8">
            <w:rPr>
              <w:rFonts w:ascii="Arial" w:hAnsi="Arial"/>
              <w:sz w:val="20"/>
            </w:rPr>
            <w:t>/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NUMPAGES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</w:p>
      </w:tc>
    </w:tr>
  </w:tbl>
  <w:p w14:paraId="7DA5A859" w14:textId="77777777" w:rsidR="00EE458B" w:rsidRDefault="00EE458B" w:rsidP="004700D5">
    <w:pPr>
      <w:autoSpaceDE w:val="0"/>
      <w:autoSpaceDN w:val="0"/>
      <w:adjustRightInd w:val="0"/>
      <w:spacing w:after="240"/>
      <w:jc w:val="center"/>
      <w:rPr>
        <w:rFonts w:ascii="Helv" w:hAnsi="Helv" w:cs="Helv"/>
        <w:b/>
        <w:bCs/>
        <w:color w:val="000000"/>
        <w:szCs w:val="22"/>
      </w:rPr>
    </w:pPr>
    <w:r>
      <w:rPr>
        <w:rFonts w:ascii="Helv" w:hAnsi="Helv" w:cs="Helv"/>
        <w:b/>
        <w:bCs/>
        <w:color w:val="000000"/>
        <w:szCs w:val="22"/>
      </w:rPr>
      <w:t>Copyright © 2018 Rockwell Automation, Inc. All Rights Reserved.</w:t>
    </w:r>
  </w:p>
  <w:p w14:paraId="573857A4" w14:textId="77777777" w:rsidR="00EE458B" w:rsidRPr="001F4427" w:rsidRDefault="00EE458B" w:rsidP="001F442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66C6" w14:textId="77777777" w:rsidR="00BD1197" w:rsidRDefault="00BD1197">
      <w:r>
        <w:separator/>
      </w:r>
    </w:p>
  </w:footnote>
  <w:footnote w:type="continuationSeparator" w:id="0">
    <w:p w14:paraId="4DBC44DA" w14:textId="77777777" w:rsidR="00BD1197" w:rsidRDefault="00BD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9608" w14:textId="4DC54EBF" w:rsidR="00EE458B" w:rsidRPr="005D5AF1" w:rsidRDefault="00EE458B" w:rsidP="006253EC">
    <w:pPr>
      <w:pStyle w:val="Header"/>
      <w:tabs>
        <w:tab w:val="center" w:pos="4867"/>
        <w:tab w:val="left" w:pos="6120"/>
        <w:tab w:val="right" w:pos="9734"/>
      </w:tabs>
      <w:ind w:right="72"/>
      <w:rPr>
        <w:rFonts w:ascii="Microsoft YaHei" w:eastAsia="Microsoft YaHei" w:hAnsi="Microsoft YaHei"/>
      </w:rPr>
    </w:pPr>
    <w:r w:rsidRPr="00CA3C88">
      <w:rPr>
        <w:rFonts w:ascii="Microsoft YaHei" w:eastAsia="Microsoft YaHei" w:hAnsi="Microsoft YaHei"/>
        <w:noProof/>
      </w:rPr>
      <w:drawing>
        <wp:inline distT="0" distB="0" distL="0" distR="0" wp14:anchorId="70C00DD2" wp14:editId="526020A8">
          <wp:extent cx="1188720" cy="357731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001" cy="36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Microsoft YaHei" w:eastAsia="Microsoft YaHei" w:hAnsi="Microsoft YaHei"/>
      </w:rPr>
      <w:tab/>
      <w:t xml:space="preserve">                                              </w:t>
    </w:r>
    <w:r>
      <w:rPr>
        <w:rFonts w:ascii="Microsoft YaHei" w:eastAsia="Microsoft YaHei" w:hAnsi="Microsoft YaHei"/>
      </w:rPr>
      <w:tab/>
    </w:r>
    <w:r w:rsidRPr="005D5AF1">
      <w:rPr>
        <w:rFonts w:ascii="Microsoft YaHei" w:eastAsia="Microsoft YaHei" w:hAnsi="Microsoft YaHei"/>
        <w:noProof/>
        <w:sz w:val="20"/>
        <w:lang w:eastAsia="zh-CN"/>
      </w:rPr>
      <w:drawing>
        <wp:inline distT="0" distB="0" distL="0" distR="0" wp14:anchorId="0DF6F8D2" wp14:editId="56B4409E">
          <wp:extent cx="1495425" cy="3524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B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3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40C7558"/>
    <w:multiLevelType w:val="hybridMultilevel"/>
    <w:tmpl w:val="CE202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51DC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B7DAA"/>
    <w:multiLevelType w:val="hybridMultilevel"/>
    <w:tmpl w:val="875C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643D"/>
    <w:multiLevelType w:val="hybridMultilevel"/>
    <w:tmpl w:val="97D404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B5A59"/>
    <w:multiLevelType w:val="hybridMultilevel"/>
    <w:tmpl w:val="A89874C4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90E"/>
    <w:multiLevelType w:val="hybridMultilevel"/>
    <w:tmpl w:val="5A447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74557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40D82"/>
    <w:multiLevelType w:val="hybridMultilevel"/>
    <w:tmpl w:val="879E28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3F4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F08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1A76"/>
    <w:multiLevelType w:val="hybridMultilevel"/>
    <w:tmpl w:val="881AC58A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A76B7"/>
    <w:multiLevelType w:val="hybridMultilevel"/>
    <w:tmpl w:val="23503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D5E0B"/>
    <w:multiLevelType w:val="hybridMultilevel"/>
    <w:tmpl w:val="35C88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2044F3"/>
    <w:multiLevelType w:val="hybridMultilevel"/>
    <w:tmpl w:val="B70611EA"/>
    <w:lvl w:ilvl="0" w:tplc="23EA3D20">
      <w:start w:val="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128C"/>
    <w:multiLevelType w:val="hybridMultilevel"/>
    <w:tmpl w:val="78887C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C8B"/>
    <w:multiLevelType w:val="hybridMultilevel"/>
    <w:tmpl w:val="A1A2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A16EE"/>
    <w:multiLevelType w:val="hybridMultilevel"/>
    <w:tmpl w:val="D162244E"/>
    <w:lvl w:ilvl="0" w:tplc="014E64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15BB8"/>
    <w:multiLevelType w:val="hybridMultilevel"/>
    <w:tmpl w:val="BC5E0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DF5573"/>
    <w:multiLevelType w:val="hybridMultilevel"/>
    <w:tmpl w:val="AB2C4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517A4"/>
    <w:multiLevelType w:val="hybridMultilevel"/>
    <w:tmpl w:val="58DA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032AA"/>
    <w:multiLevelType w:val="hybridMultilevel"/>
    <w:tmpl w:val="BC92E22C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BF8BF08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5606A"/>
    <w:multiLevelType w:val="hybridMultilevel"/>
    <w:tmpl w:val="0BE0F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B49FF"/>
    <w:multiLevelType w:val="hybridMultilevel"/>
    <w:tmpl w:val="D06A3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E4B"/>
    <w:multiLevelType w:val="hybridMultilevel"/>
    <w:tmpl w:val="4CA4B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13683"/>
    <w:multiLevelType w:val="hybridMultilevel"/>
    <w:tmpl w:val="09E26C1A"/>
    <w:lvl w:ilvl="0" w:tplc="1BF85F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4C1C"/>
    <w:multiLevelType w:val="hybridMultilevel"/>
    <w:tmpl w:val="2F82F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CA3A5A"/>
    <w:multiLevelType w:val="hybridMultilevel"/>
    <w:tmpl w:val="C30076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764319"/>
    <w:multiLevelType w:val="hybridMultilevel"/>
    <w:tmpl w:val="CD6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C163A"/>
    <w:multiLevelType w:val="hybridMultilevel"/>
    <w:tmpl w:val="CE2022C2"/>
    <w:lvl w:ilvl="0" w:tplc="8DE4F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32B0D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751F"/>
    <w:multiLevelType w:val="hybridMultilevel"/>
    <w:tmpl w:val="E5300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866A40"/>
    <w:multiLevelType w:val="hybridMultilevel"/>
    <w:tmpl w:val="F42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E049B"/>
    <w:multiLevelType w:val="hybridMultilevel"/>
    <w:tmpl w:val="3BBAC5E4"/>
    <w:lvl w:ilvl="0" w:tplc="8D9895DA">
      <w:start w:val="1"/>
      <w:numFmt w:val="decimal"/>
      <w:lvlText w:val="%1）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F0C5A"/>
    <w:multiLevelType w:val="hybridMultilevel"/>
    <w:tmpl w:val="340ADEA8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96D74"/>
    <w:multiLevelType w:val="hybridMultilevel"/>
    <w:tmpl w:val="FA0E7D42"/>
    <w:lvl w:ilvl="0" w:tplc="7D407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B1A48"/>
    <w:multiLevelType w:val="hybridMultilevel"/>
    <w:tmpl w:val="CFB4D2DE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16478"/>
    <w:multiLevelType w:val="hybridMultilevel"/>
    <w:tmpl w:val="BC92E22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A6516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B0611"/>
    <w:multiLevelType w:val="hybridMultilevel"/>
    <w:tmpl w:val="34306B62"/>
    <w:lvl w:ilvl="0" w:tplc="75C0AA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D7821"/>
    <w:multiLevelType w:val="hybridMultilevel"/>
    <w:tmpl w:val="B2F035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36B34"/>
    <w:multiLevelType w:val="hybridMultilevel"/>
    <w:tmpl w:val="3E3853B4"/>
    <w:lvl w:ilvl="0" w:tplc="83442ADA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2" w15:restartNumberingAfterBreak="0">
    <w:nsid w:val="7A124FCF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5E05"/>
    <w:multiLevelType w:val="hybridMultilevel"/>
    <w:tmpl w:val="7E166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4631548">
    <w:abstractNumId w:val="33"/>
  </w:num>
  <w:num w:numId="2" w16cid:durableId="1340356258">
    <w:abstractNumId w:val="21"/>
  </w:num>
  <w:num w:numId="3" w16cid:durableId="1063870327">
    <w:abstractNumId w:val="11"/>
  </w:num>
  <w:num w:numId="4" w16cid:durableId="553197790">
    <w:abstractNumId w:val="40"/>
  </w:num>
  <w:num w:numId="5" w16cid:durableId="1032876667">
    <w:abstractNumId w:val="6"/>
  </w:num>
  <w:num w:numId="6" w16cid:durableId="31001546">
    <w:abstractNumId w:val="24"/>
  </w:num>
  <w:num w:numId="7" w16cid:durableId="1305894563">
    <w:abstractNumId w:val="4"/>
  </w:num>
  <w:num w:numId="8" w16cid:durableId="374473391">
    <w:abstractNumId w:val="43"/>
  </w:num>
  <w:num w:numId="9" w16cid:durableId="524178870">
    <w:abstractNumId w:val="27"/>
  </w:num>
  <w:num w:numId="10" w16cid:durableId="767820568">
    <w:abstractNumId w:val="15"/>
  </w:num>
  <w:num w:numId="11" w16cid:durableId="1379429203">
    <w:abstractNumId w:val="13"/>
  </w:num>
  <w:num w:numId="12" w16cid:durableId="1315530809">
    <w:abstractNumId w:val="26"/>
  </w:num>
  <w:num w:numId="13" w16cid:durableId="516309637">
    <w:abstractNumId w:val="12"/>
  </w:num>
  <w:num w:numId="14" w16cid:durableId="1029915456">
    <w:abstractNumId w:val="18"/>
  </w:num>
  <w:num w:numId="15" w16cid:durableId="1440683405">
    <w:abstractNumId w:val="20"/>
  </w:num>
  <w:num w:numId="16" w16cid:durableId="638533048">
    <w:abstractNumId w:val="16"/>
  </w:num>
  <w:num w:numId="17" w16cid:durableId="2021274089">
    <w:abstractNumId w:val="3"/>
  </w:num>
  <w:num w:numId="18" w16cid:durableId="535586565">
    <w:abstractNumId w:val="31"/>
  </w:num>
  <w:num w:numId="19" w16cid:durableId="399061164">
    <w:abstractNumId w:val="36"/>
  </w:num>
  <w:num w:numId="20" w16cid:durableId="1982493483">
    <w:abstractNumId w:val="5"/>
  </w:num>
  <w:num w:numId="21" w16cid:durableId="709500019">
    <w:abstractNumId w:val="34"/>
  </w:num>
  <w:num w:numId="22" w16cid:durableId="1517497912">
    <w:abstractNumId w:val="7"/>
  </w:num>
  <w:num w:numId="23" w16cid:durableId="1292782626">
    <w:abstractNumId w:val="41"/>
  </w:num>
  <w:num w:numId="24" w16cid:durableId="827942427">
    <w:abstractNumId w:val="38"/>
  </w:num>
  <w:num w:numId="25" w16cid:durableId="288707887">
    <w:abstractNumId w:val="8"/>
  </w:num>
  <w:num w:numId="26" w16cid:durableId="1288972803">
    <w:abstractNumId w:val="23"/>
  </w:num>
  <w:num w:numId="27" w16cid:durableId="2118521281">
    <w:abstractNumId w:val="22"/>
  </w:num>
  <w:num w:numId="28" w16cid:durableId="1402171203">
    <w:abstractNumId w:val="42"/>
  </w:num>
  <w:num w:numId="29" w16cid:durableId="1790203177">
    <w:abstractNumId w:val="0"/>
  </w:num>
  <w:num w:numId="30" w16cid:durableId="448621868">
    <w:abstractNumId w:val="37"/>
  </w:num>
  <w:num w:numId="31" w16cid:durableId="152837787">
    <w:abstractNumId w:val="10"/>
  </w:num>
  <w:num w:numId="32" w16cid:durableId="504904652">
    <w:abstractNumId w:val="9"/>
  </w:num>
  <w:num w:numId="33" w16cid:durableId="973754731">
    <w:abstractNumId w:val="14"/>
  </w:num>
  <w:num w:numId="34" w16cid:durableId="1420326378">
    <w:abstractNumId w:val="30"/>
  </w:num>
  <w:num w:numId="35" w16cid:durableId="1937009454">
    <w:abstractNumId w:val="2"/>
  </w:num>
  <w:num w:numId="36" w16cid:durableId="889800545">
    <w:abstractNumId w:val="39"/>
  </w:num>
  <w:num w:numId="37" w16cid:durableId="66147400">
    <w:abstractNumId w:val="25"/>
  </w:num>
  <w:num w:numId="38" w16cid:durableId="778917298">
    <w:abstractNumId w:val="17"/>
  </w:num>
  <w:num w:numId="39" w16cid:durableId="1675377227">
    <w:abstractNumId w:val="28"/>
  </w:num>
  <w:num w:numId="40" w16cid:durableId="1459643107">
    <w:abstractNumId w:val="35"/>
  </w:num>
  <w:num w:numId="41" w16cid:durableId="533541760">
    <w:abstractNumId w:val="32"/>
  </w:num>
  <w:num w:numId="42" w16cid:durableId="1169104910">
    <w:abstractNumId w:val="29"/>
  </w:num>
  <w:num w:numId="43" w16cid:durableId="419567374">
    <w:abstractNumId w:val="19"/>
  </w:num>
  <w:num w:numId="44" w16cid:durableId="1247426122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高江涛(Jiangtao Gao)">
    <w15:presenceInfo w15:providerId="AD" w15:userId="S-1-5-21-832800970-52157282-2519919171-68218"/>
  </w15:person>
  <w15:person w15:author="Jose Sai He">
    <w15:presenceInfo w15:providerId="AD" w15:userId="S::Sai.He@rockwellautomation.com::110d8cb1-a232-41e6-94c7-e3e8ad976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F6"/>
    <w:rsid w:val="00000863"/>
    <w:rsid w:val="0000133D"/>
    <w:rsid w:val="0000231F"/>
    <w:rsid w:val="0000259D"/>
    <w:rsid w:val="00002C04"/>
    <w:rsid w:val="000031BC"/>
    <w:rsid w:val="00004084"/>
    <w:rsid w:val="0000657A"/>
    <w:rsid w:val="00007BE0"/>
    <w:rsid w:val="000102DA"/>
    <w:rsid w:val="0001105C"/>
    <w:rsid w:val="000122F7"/>
    <w:rsid w:val="000143F1"/>
    <w:rsid w:val="00014CC6"/>
    <w:rsid w:val="00014DA7"/>
    <w:rsid w:val="000158E7"/>
    <w:rsid w:val="00015F3F"/>
    <w:rsid w:val="000163BF"/>
    <w:rsid w:val="000176E9"/>
    <w:rsid w:val="000209D5"/>
    <w:rsid w:val="00020C04"/>
    <w:rsid w:val="0002118F"/>
    <w:rsid w:val="00021FB8"/>
    <w:rsid w:val="00022242"/>
    <w:rsid w:val="00022713"/>
    <w:rsid w:val="00023BD6"/>
    <w:rsid w:val="00024188"/>
    <w:rsid w:val="00024419"/>
    <w:rsid w:val="000246F7"/>
    <w:rsid w:val="00024B5E"/>
    <w:rsid w:val="00025225"/>
    <w:rsid w:val="00025396"/>
    <w:rsid w:val="0002685A"/>
    <w:rsid w:val="0002755F"/>
    <w:rsid w:val="00030479"/>
    <w:rsid w:val="000311D0"/>
    <w:rsid w:val="00031C87"/>
    <w:rsid w:val="000324BB"/>
    <w:rsid w:val="00032768"/>
    <w:rsid w:val="000331E7"/>
    <w:rsid w:val="0003336A"/>
    <w:rsid w:val="00033963"/>
    <w:rsid w:val="000348A2"/>
    <w:rsid w:val="0003592F"/>
    <w:rsid w:val="000369EA"/>
    <w:rsid w:val="00036D34"/>
    <w:rsid w:val="00036D54"/>
    <w:rsid w:val="00041A20"/>
    <w:rsid w:val="000424CB"/>
    <w:rsid w:val="00042911"/>
    <w:rsid w:val="00042E75"/>
    <w:rsid w:val="00043644"/>
    <w:rsid w:val="00044BA2"/>
    <w:rsid w:val="00044DD6"/>
    <w:rsid w:val="0004794D"/>
    <w:rsid w:val="00050960"/>
    <w:rsid w:val="000516EF"/>
    <w:rsid w:val="00052058"/>
    <w:rsid w:val="0005432F"/>
    <w:rsid w:val="00055007"/>
    <w:rsid w:val="00055A1E"/>
    <w:rsid w:val="00055F29"/>
    <w:rsid w:val="000561ED"/>
    <w:rsid w:val="00056ACF"/>
    <w:rsid w:val="000577D8"/>
    <w:rsid w:val="00057AFF"/>
    <w:rsid w:val="00057D71"/>
    <w:rsid w:val="00057ECB"/>
    <w:rsid w:val="00060701"/>
    <w:rsid w:val="000627C0"/>
    <w:rsid w:val="000630FA"/>
    <w:rsid w:val="0006311B"/>
    <w:rsid w:val="00063C21"/>
    <w:rsid w:val="00064935"/>
    <w:rsid w:val="00064BFF"/>
    <w:rsid w:val="000672DD"/>
    <w:rsid w:val="00067B9D"/>
    <w:rsid w:val="000700E3"/>
    <w:rsid w:val="00070943"/>
    <w:rsid w:val="0007381B"/>
    <w:rsid w:val="000741D1"/>
    <w:rsid w:val="000746B2"/>
    <w:rsid w:val="00075A87"/>
    <w:rsid w:val="0007645A"/>
    <w:rsid w:val="00081CF5"/>
    <w:rsid w:val="00083483"/>
    <w:rsid w:val="00083AA0"/>
    <w:rsid w:val="000840CF"/>
    <w:rsid w:val="00084CCD"/>
    <w:rsid w:val="00084FEC"/>
    <w:rsid w:val="000858C8"/>
    <w:rsid w:val="00085AB1"/>
    <w:rsid w:val="0008616E"/>
    <w:rsid w:val="00087E56"/>
    <w:rsid w:val="0009050F"/>
    <w:rsid w:val="00090CB4"/>
    <w:rsid w:val="00090FA4"/>
    <w:rsid w:val="000914CE"/>
    <w:rsid w:val="00091E7A"/>
    <w:rsid w:val="000930BC"/>
    <w:rsid w:val="000952D3"/>
    <w:rsid w:val="00095E65"/>
    <w:rsid w:val="00097028"/>
    <w:rsid w:val="00097E10"/>
    <w:rsid w:val="000A07C4"/>
    <w:rsid w:val="000A0BBD"/>
    <w:rsid w:val="000A1023"/>
    <w:rsid w:val="000A13D7"/>
    <w:rsid w:val="000A27BD"/>
    <w:rsid w:val="000A2E7A"/>
    <w:rsid w:val="000A3B87"/>
    <w:rsid w:val="000A4995"/>
    <w:rsid w:val="000A58FC"/>
    <w:rsid w:val="000A5C6F"/>
    <w:rsid w:val="000A70AF"/>
    <w:rsid w:val="000B268A"/>
    <w:rsid w:val="000B2792"/>
    <w:rsid w:val="000B2A5C"/>
    <w:rsid w:val="000B3EA1"/>
    <w:rsid w:val="000B4A09"/>
    <w:rsid w:val="000B4D92"/>
    <w:rsid w:val="000B628D"/>
    <w:rsid w:val="000B6817"/>
    <w:rsid w:val="000C1E0D"/>
    <w:rsid w:val="000C2372"/>
    <w:rsid w:val="000C2BE1"/>
    <w:rsid w:val="000C3538"/>
    <w:rsid w:val="000C3C62"/>
    <w:rsid w:val="000C5D82"/>
    <w:rsid w:val="000C760B"/>
    <w:rsid w:val="000C78FC"/>
    <w:rsid w:val="000D13F0"/>
    <w:rsid w:val="000D1BA6"/>
    <w:rsid w:val="000D1DC0"/>
    <w:rsid w:val="000D31FE"/>
    <w:rsid w:val="000D3ED5"/>
    <w:rsid w:val="000D3F2C"/>
    <w:rsid w:val="000D4554"/>
    <w:rsid w:val="000D5D5D"/>
    <w:rsid w:val="000D6623"/>
    <w:rsid w:val="000D6E2D"/>
    <w:rsid w:val="000D74DC"/>
    <w:rsid w:val="000D7776"/>
    <w:rsid w:val="000D7DCC"/>
    <w:rsid w:val="000E01D2"/>
    <w:rsid w:val="000E074E"/>
    <w:rsid w:val="000E145C"/>
    <w:rsid w:val="000E1580"/>
    <w:rsid w:val="000E1CF8"/>
    <w:rsid w:val="000E25E7"/>
    <w:rsid w:val="000E2668"/>
    <w:rsid w:val="000E2910"/>
    <w:rsid w:val="000E52F5"/>
    <w:rsid w:val="000E6E5B"/>
    <w:rsid w:val="000E71A8"/>
    <w:rsid w:val="000E7209"/>
    <w:rsid w:val="000F008D"/>
    <w:rsid w:val="000F0120"/>
    <w:rsid w:val="000F067F"/>
    <w:rsid w:val="000F16F7"/>
    <w:rsid w:val="000F2061"/>
    <w:rsid w:val="000F332C"/>
    <w:rsid w:val="000F4223"/>
    <w:rsid w:val="000F4DC8"/>
    <w:rsid w:val="000F4E3F"/>
    <w:rsid w:val="000F4F87"/>
    <w:rsid w:val="000F54C1"/>
    <w:rsid w:val="000F5641"/>
    <w:rsid w:val="000F597C"/>
    <w:rsid w:val="000F6851"/>
    <w:rsid w:val="000F6F7C"/>
    <w:rsid w:val="00100416"/>
    <w:rsid w:val="00101CBD"/>
    <w:rsid w:val="001025F1"/>
    <w:rsid w:val="001033C5"/>
    <w:rsid w:val="00104AA7"/>
    <w:rsid w:val="00106204"/>
    <w:rsid w:val="001063A5"/>
    <w:rsid w:val="00107102"/>
    <w:rsid w:val="00107A46"/>
    <w:rsid w:val="001105D2"/>
    <w:rsid w:val="00110E48"/>
    <w:rsid w:val="001136BD"/>
    <w:rsid w:val="00113CD1"/>
    <w:rsid w:val="001169A3"/>
    <w:rsid w:val="00116F46"/>
    <w:rsid w:val="001178A2"/>
    <w:rsid w:val="00117B24"/>
    <w:rsid w:val="00124251"/>
    <w:rsid w:val="0012529D"/>
    <w:rsid w:val="00125A24"/>
    <w:rsid w:val="00125DBE"/>
    <w:rsid w:val="00126148"/>
    <w:rsid w:val="00126A24"/>
    <w:rsid w:val="001277B7"/>
    <w:rsid w:val="0013065F"/>
    <w:rsid w:val="00131208"/>
    <w:rsid w:val="00131608"/>
    <w:rsid w:val="00131DEF"/>
    <w:rsid w:val="00133E4E"/>
    <w:rsid w:val="00134760"/>
    <w:rsid w:val="001347D7"/>
    <w:rsid w:val="00135180"/>
    <w:rsid w:val="00136143"/>
    <w:rsid w:val="001369DD"/>
    <w:rsid w:val="00140DA4"/>
    <w:rsid w:val="001414B5"/>
    <w:rsid w:val="00141B14"/>
    <w:rsid w:val="00141FCC"/>
    <w:rsid w:val="00142150"/>
    <w:rsid w:val="001426B6"/>
    <w:rsid w:val="00142CF9"/>
    <w:rsid w:val="001443AC"/>
    <w:rsid w:val="00144F90"/>
    <w:rsid w:val="00145CD7"/>
    <w:rsid w:val="00145DD8"/>
    <w:rsid w:val="00145F93"/>
    <w:rsid w:val="001472A3"/>
    <w:rsid w:val="001474B7"/>
    <w:rsid w:val="00147A7B"/>
    <w:rsid w:val="00150BF1"/>
    <w:rsid w:val="00151398"/>
    <w:rsid w:val="0015335B"/>
    <w:rsid w:val="00153D1F"/>
    <w:rsid w:val="00154193"/>
    <w:rsid w:val="00154855"/>
    <w:rsid w:val="00154B5F"/>
    <w:rsid w:val="001565C6"/>
    <w:rsid w:val="00156691"/>
    <w:rsid w:val="00156F1E"/>
    <w:rsid w:val="00157209"/>
    <w:rsid w:val="00160B79"/>
    <w:rsid w:val="0016155D"/>
    <w:rsid w:val="00161DDA"/>
    <w:rsid w:val="00163555"/>
    <w:rsid w:val="001644CC"/>
    <w:rsid w:val="001668AC"/>
    <w:rsid w:val="00166DA3"/>
    <w:rsid w:val="00167665"/>
    <w:rsid w:val="00167D86"/>
    <w:rsid w:val="00170234"/>
    <w:rsid w:val="001707A6"/>
    <w:rsid w:val="001719BD"/>
    <w:rsid w:val="001729BA"/>
    <w:rsid w:val="00172E47"/>
    <w:rsid w:val="00173965"/>
    <w:rsid w:val="00176863"/>
    <w:rsid w:val="00177895"/>
    <w:rsid w:val="00181105"/>
    <w:rsid w:val="001814CD"/>
    <w:rsid w:val="00182F88"/>
    <w:rsid w:val="0018536D"/>
    <w:rsid w:val="0018581C"/>
    <w:rsid w:val="00186D9A"/>
    <w:rsid w:val="00187030"/>
    <w:rsid w:val="00187AE7"/>
    <w:rsid w:val="00190051"/>
    <w:rsid w:val="001900FF"/>
    <w:rsid w:val="00191AEC"/>
    <w:rsid w:val="0019223F"/>
    <w:rsid w:val="001924EA"/>
    <w:rsid w:val="001934F5"/>
    <w:rsid w:val="00194005"/>
    <w:rsid w:val="00196C4E"/>
    <w:rsid w:val="001A0B37"/>
    <w:rsid w:val="001A0E97"/>
    <w:rsid w:val="001A1AD1"/>
    <w:rsid w:val="001A1EB4"/>
    <w:rsid w:val="001A1EEE"/>
    <w:rsid w:val="001A34E8"/>
    <w:rsid w:val="001A5E95"/>
    <w:rsid w:val="001B231D"/>
    <w:rsid w:val="001B305F"/>
    <w:rsid w:val="001B50E8"/>
    <w:rsid w:val="001B5265"/>
    <w:rsid w:val="001B59C5"/>
    <w:rsid w:val="001B60A0"/>
    <w:rsid w:val="001B6141"/>
    <w:rsid w:val="001C1EDC"/>
    <w:rsid w:val="001C3F0F"/>
    <w:rsid w:val="001C50C3"/>
    <w:rsid w:val="001C5B12"/>
    <w:rsid w:val="001C5BDF"/>
    <w:rsid w:val="001C6679"/>
    <w:rsid w:val="001D1D59"/>
    <w:rsid w:val="001D209F"/>
    <w:rsid w:val="001D3318"/>
    <w:rsid w:val="001D3956"/>
    <w:rsid w:val="001D3DD1"/>
    <w:rsid w:val="001D42C0"/>
    <w:rsid w:val="001D4921"/>
    <w:rsid w:val="001D5204"/>
    <w:rsid w:val="001E1E60"/>
    <w:rsid w:val="001E2490"/>
    <w:rsid w:val="001E33AD"/>
    <w:rsid w:val="001E3DF2"/>
    <w:rsid w:val="001E5650"/>
    <w:rsid w:val="001E6677"/>
    <w:rsid w:val="001E7ADD"/>
    <w:rsid w:val="001F15D1"/>
    <w:rsid w:val="001F1663"/>
    <w:rsid w:val="001F36FA"/>
    <w:rsid w:val="001F4396"/>
    <w:rsid w:val="001F4427"/>
    <w:rsid w:val="001F44E5"/>
    <w:rsid w:val="001F7F02"/>
    <w:rsid w:val="00200033"/>
    <w:rsid w:val="00200C52"/>
    <w:rsid w:val="0020336C"/>
    <w:rsid w:val="00203A1F"/>
    <w:rsid w:val="00204DD6"/>
    <w:rsid w:val="002058FB"/>
    <w:rsid w:val="002061EA"/>
    <w:rsid w:val="0020686A"/>
    <w:rsid w:val="0021061A"/>
    <w:rsid w:val="00210B3C"/>
    <w:rsid w:val="00210D45"/>
    <w:rsid w:val="00212239"/>
    <w:rsid w:val="002126A0"/>
    <w:rsid w:val="0021273F"/>
    <w:rsid w:val="002142A1"/>
    <w:rsid w:val="00214675"/>
    <w:rsid w:val="00214734"/>
    <w:rsid w:val="00215ACE"/>
    <w:rsid w:val="00215B27"/>
    <w:rsid w:val="00215EE4"/>
    <w:rsid w:val="00221B2D"/>
    <w:rsid w:val="002224D4"/>
    <w:rsid w:val="00222551"/>
    <w:rsid w:val="00224039"/>
    <w:rsid w:val="00224AC1"/>
    <w:rsid w:val="00224BD8"/>
    <w:rsid w:val="00224F73"/>
    <w:rsid w:val="002253E1"/>
    <w:rsid w:val="00225728"/>
    <w:rsid w:val="00226277"/>
    <w:rsid w:val="00227D0F"/>
    <w:rsid w:val="00231452"/>
    <w:rsid w:val="00233799"/>
    <w:rsid w:val="0023466C"/>
    <w:rsid w:val="002346BE"/>
    <w:rsid w:val="002349FF"/>
    <w:rsid w:val="0023505E"/>
    <w:rsid w:val="00235C78"/>
    <w:rsid w:val="002364EE"/>
    <w:rsid w:val="00236D5C"/>
    <w:rsid w:val="00237A6F"/>
    <w:rsid w:val="00240AE8"/>
    <w:rsid w:val="00241F66"/>
    <w:rsid w:val="0024272E"/>
    <w:rsid w:val="00243DB0"/>
    <w:rsid w:val="00243F75"/>
    <w:rsid w:val="0024443E"/>
    <w:rsid w:val="00244899"/>
    <w:rsid w:val="002463C6"/>
    <w:rsid w:val="002464A0"/>
    <w:rsid w:val="002464D6"/>
    <w:rsid w:val="0024778E"/>
    <w:rsid w:val="0025080E"/>
    <w:rsid w:val="00250F42"/>
    <w:rsid w:val="002511ED"/>
    <w:rsid w:val="00252881"/>
    <w:rsid w:val="0025302B"/>
    <w:rsid w:val="00253C3F"/>
    <w:rsid w:val="0025436B"/>
    <w:rsid w:val="00255217"/>
    <w:rsid w:val="002569EA"/>
    <w:rsid w:val="002600C5"/>
    <w:rsid w:val="00262171"/>
    <w:rsid w:val="0026235C"/>
    <w:rsid w:val="002626DF"/>
    <w:rsid w:val="00263905"/>
    <w:rsid w:val="00263A99"/>
    <w:rsid w:val="0026475E"/>
    <w:rsid w:val="002653EB"/>
    <w:rsid w:val="002654CC"/>
    <w:rsid w:val="00265F23"/>
    <w:rsid w:val="002670B0"/>
    <w:rsid w:val="00267641"/>
    <w:rsid w:val="00267996"/>
    <w:rsid w:val="00270074"/>
    <w:rsid w:val="0027064F"/>
    <w:rsid w:val="00270C89"/>
    <w:rsid w:val="0027265F"/>
    <w:rsid w:val="002727CE"/>
    <w:rsid w:val="00272BCF"/>
    <w:rsid w:val="0027309F"/>
    <w:rsid w:val="00274209"/>
    <w:rsid w:val="00274C60"/>
    <w:rsid w:val="0027763A"/>
    <w:rsid w:val="002801CE"/>
    <w:rsid w:val="00282627"/>
    <w:rsid w:val="002826F3"/>
    <w:rsid w:val="0028551F"/>
    <w:rsid w:val="00285B6B"/>
    <w:rsid w:val="002873D3"/>
    <w:rsid w:val="0028796B"/>
    <w:rsid w:val="002902CE"/>
    <w:rsid w:val="00291625"/>
    <w:rsid w:val="002925F6"/>
    <w:rsid w:val="002938BD"/>
    <w:rsid w:val="00294C63"/>
    <w:rsid w:val="002963D5"/>
    <w:rsid w:val="002973CC"/>
    <w:rsid w:val="00297680"/>
    <w:rsid w:val="002A08A4"/>
    <w:rsid w:val="002A1127"/>
    <w:rsid w:val="002A20F9"/>
    <w:rsid w:val="002A2F12"/>
    <w:rsid w:val="002A352F"/>
    <w:rsid w:val="002A37D5"/>
    <w:rsid w:val="002A44A2"/>
    <w:rsid w:val="002A468C"/>
    <w:rsid w:val="002A498C"/>
    <w:rsid w:val="002A49E9"/>
    <w:rsid w:val="002A502B"/>
    <w:rsid w:val="002A51D1"/>
    <w:rsid w:val="002A54B4"/>
    <w:rsid w:val="002B0192"/>
    <w:rsid w:val="002B1B37"/>
    <w:rsid w:val="002B2042"/>
    <w:rsid w:val="002B257A"/>
    <w:rsid w:val="002B32C9"/>
    <w:rsid w:val="002B3BEF"/>
    <w:rsid w:val="002B4537"/>
    <w:rsid w:val="002B5BFB"/>
    <w:rsid w:val="002B6AC7"/>
    <w:rsid w:val="002B7211"/>
    <w:rsid w:val="002B7754"/>
    <w:rsid w:val="002B7DA3"/>
    <w:rsid w:val="002C0CAD"/>
    <w:rsid w:val="002C14AB"/>
    <w:rsid w:val="002C1612"/>
    <w:rsid w:val="002C196D"/>
    <w:rsid w:val="002C2CC6"/>
    <w:rsid w:val="002C4B2D"/>
    <w:rsid w:val="002C569B"/>
    <w:rsid w:val="002C5902"/>
    <w:rsid w:val="002C5F98"/>
    <w:rsid w:val="002C753C"/>
    <w:rsid w:val="002C7716"/>
    <w:rsid w:val="002C7832"/>
    <w:rsid w:val="002C7CEB"/>
    <w:rsid w:val="002D1111"/>
    <w:rsid w:val="002D1466"/>
    <w:rsid w:val="002D148B"/>
    <w:rsid w:val="002D1E1A"/>
    <w:rsid w:val="002D2CBD"/>
    <w:rsid w:val="002D2DF5"/>
    <w:rsid w:val="002D36E0"/>
    <w:rsid w:val="002D39E7"/>
    <w:rsid w:val="002D4679"/>
    <w:rsid w:val="002D4D86"/>
    <w:rsid w:val="002D52DD"/>
    <w:rsid w:val="002D659F"/>
    <w:rsid w:val="002D69C8"/>
    <w:rsid w:val="002E0C0F"/>
    <w:rsid w:val="002E0E33"/>
    <w:rsid w:val="002E12C6"/>
    <w:rsid w:val="002E1A4E"/>
    <w:rsid w:val="002E1F8C"/>
    <w:rsid w:val="002E233C"/>
    <w:rsid w:val="002E26E7"/>
    <w:rsid w:val="002E2D2C"/>
    <w:rsid w:val="002E3784"/>
    <w:rsid w:val="002E54B3"/>
    <w:rsid w:val="002E72F1"/>
    <w:rsid w:val="002E7889"/>
    <w:rsid w:val="002E7B94"/>
    <w:rsid w:val="002F056E"/>
    <w:rsid w:val="002F0F2A"/>
    <w:rsid w:val="002F159C"/>
    <w:rsid w:val="002F1EA6"/>
    <w:rsid w:val="002F2673"/>
    <w:rsid w:val="002F4D8F"/>
    <w:rsid w:val="002F649C"/>
    <w:rsid w:val="002F68DD"/>
    <w:rsid w:val="002F7C50"/>
    <w:rsid w:val="00300215"/>
    <w:rsid w:val="00300BD5"/>
    <w:rsid w:val="00300C5A"/>
    <w:rsid w:val="00302285"/>
    <w:rsid w:val="0030256D"/>
    <w:rsid w:val="00302905"/>
    <w:rsid w:val="00303049"/>
    <w:rsid w:val="0030388D"/>
    <w:rsid w:val="00303B04"/>
    <w:rsid w:val="00304F34"/>
    <w:rsid w:val="003102E8"/>
    <w:rsid w:val="003107AB"/>
    <w:rsid w:val="00311D27"/>
    <w:rsid w:val="00312720"/>
    <w:rsid w:val="00312DB7"/>
    <w:rsid w:val="003130A0"/>
    <w:rsid w:val="0031510A"/>
    <w:rsid w:val="00315417"/>
    <w:rsid w:val="00315479"/>
    <w:rsid w:val="00315E9D"/>
    <w:rsid w:val="003164F3"/>
    <w:rsid w:val="003169B0"/>
    <w:rsid w:val="00316EB6"/>
    <w:rsid w:val="00317E7D"/>
    <w:rsid w:val="0032061A"/>
    <w:rsid w:val="00322EC9"/>
    <w:rsid w:val="003246CD"/>
    <w:rsid w:val="00325967"/>
    <w:rsid w:val="003269B6"/>
    <w:rsid w:val="00330206"/>
    <w:rsid w:val="00331545"/>
    <w:rsid w:val="00333AB2"/>
    <w:rsid w:val="00333D1F"/>
    <w:rsid w:val="00334706"/>
    <w:rsid w:val="00334875"/>
    <w:rsid w:val="00334B96"/>
    <w:rsid w:val="00335972"/>
    <w:rsid w:val="00337F37"/>
    <w:rsid w:val="0034069E"/>
    <w:rsid w:val="00340B5A"/>
    <w:rsid w:val="00341772"/>
    <w:rsid w:val="00341959"/>
    <w:rsid w:val="00341C82"/>
    <w:rsid w:val="00341E17"/>
    <w:rsid w:val="00342209"/>
    <w:rsid w:val="00342FF7"/>
    <w:rsid w:val="00343452"/>
    <w:rsid w:val="00343819"/>
    <w:rsid w:val="00343906"/>
    <w:rsid w:val="003454AD"/>
    <w:rsid w:val="003455C0"/>
    <w:rsid w:val="00345CF3"/>
    <w:rsid w:val="00345FA8"/>
    <w:rsid w:val="00346132"/>
    <w:rsid w:val="003463BC"/>
    <w:rsid w:val="003467A8"/>
    <w:rsid w:val="003467BE"/>
    <w:rsid w:val="00346BE5"/>
    <w:rsid w:val="003479D1"/>
    <w:rsid w:val="00347D47"/>
    <w:rsid w:val="00350C9C"/>
    <w:rsid w:val="00352237"/>
    <w:rsid w:val="00354778"/>
    <w:rsid w:val="00354A7B"/>
    <w:rsid w:val="00356459"/>
    <w:rsid w:val="00356B03"/>
    <w:rsid w:val="003571C0"/>
    <w:rsid w:val="00357442"/>
    <w:rsid w:val="00357C76"/>
    <w:rsid w:val="00357FF8"/>
    <w:rsid w:val="00360117"/>
    <w:rsid w:val="00361925"/>
    <w:rsid w:val="00362BD7"/>
    <w:rsid w:val="00363C8F"/>
    <w:rsid w:val="00363DF8"/>
    <w:rsid w:val="0036402D"/>
    <w:rsid w:val="00365BE7"/>
    <w:rsid w:val="0036637E"/>
    <w:rsid w:val="00367913"/>
    <w:rsid w:val="00371413"/>
    <w:rsid w:val="00371B6B"/>
    <w:rsid w:val="00372EC8"/>
    <w:rsid w:val="003730FD"/>
    <w:rsid w:val="00373687"/>
    <w:rsid w:val="0038014E"/>
    <w:rsid w:val="00380E91"/>
    <w:rsid w:val="00381DE6"/>
    <w:rsid w:val="00382021"/>
    <w:rsid w:val="00383709"/>
    <w:rsid w:val="00384C2D"/>
    <w:rsid w:val="00385095"/>
    <w:rsid w:val="003902B5"/>
    <w:rsid w:val="0039059E"/>
    <w:rsid w:val="00390904"/>
    <w:rsid w:val="00392BAB"/>
    <w:rsid w:val="0039455E"/>
    <w:rsid w:val="003947DC"/>
    <w:rsid w:val="0039623F"/>
    <w:rsid w:val="00397A01"/>
    <w:rsid w:val="00397D00"/>
    <w:rsid w:val="003A02A5"/>
    <w:rsid w:val="003A02B6"/>
    <w:rsid w:val="003A1481"/>
    <w:rsid w:val="003A1931"/>
    <w:rsid w:val="003A1A86"/>
    <w:rsid w:val="003A3E28"/>
    <w:rsid w:val="003A5C80"/>
    <w:rsid w:val="003A693C"/>
    <w:rsid w:val="003A6FBA"/>
    <w:rsid w:val="003A7C9C"/>
    <w:rsid w:val="003B00A1"/>
    <w:rsid w:val="003B023C"/>
    <w:rsid w:val="003B0488"/>
    <w:rsid w:val="003B1913"/>
    <w:rsid w:val="003B1CEF"/>
    <w:rsid w:val="003B28BC"/>
    <w:rsid w:val="003B41D0"/>
    <w:rsid w:val="003B429F"/>
    <w:rsid w:val="003B5968"/>
    <w:rsid w:val="003B6032"/>
    <w:rsid w:val="003B61F9"/>
    <w:rsid w:val="003B6AB9"/>
    <w:rsid w:val="003B6BC0"/>
    <w:rsid w:val="003B6E70"/>
    <w:rsid w:val="003B7172"/>
    <w:rsid w:val="003B7D7D"/>
    <w:rsid w:val="003B7E17"/>
    <w:rsid w:val="003C2CCF"/>
    <w:rsid w:val="003C3D5F"/>
    <w:rsid w:val="003C3F90"/>
    <w:rsid w:val="003C4012"/>
    <w:rsid w:val="003C594E"/>
    <w:rsid w:val="003C6352"/>
    <w:rsid w:val="003D0898"/>
    <w:rsid w:val="003D22EE"/>
    <w:rsid w:val="003D26B3"/>
    <w:rsid w:val="003D2A77"/>
    <w:rsid w:val="003D5DE4"/>
    <w:rsid w:val="003D6020"/>
    <w:rsid w:val="003E069C"/>
    <w:rsid w:val="003E10BD"/>
    <w:rsid w:val="003E2ABD"/>
    <w:rsid w:val="003E4651"/>
    <w:rsid w:val="003E4D86"/>
    <w:rsid w:val="003E6587"/>
    <w:rsid w:val="003E6633"/>
    <w:rsid w:val="003E77C8"/>
    <w:rsid w:val="003F1C12"/>
    <w:rsid w:val="003F233B"/>
    <w:rsid w:val="003F238A"/>
    <w:rsid w:val="003F2BF6"/>
    <w:rsid w:val="003F345A"/>
    <w:rsid w:val="003F4365"/>
    <w:rsid w:val="003F4942"/>
    <w:rsid w:val="003F55EB"/>
    <w:rsid w:val="003F5827"/>
    <w:rsid w:val="003F610D"/>
    <w:rsid w:val="003F65A8"/>
    <w:rsid w:val="00400435"/>
    <w:rsid w:val="00401BF1"/>
    <w:rsid w:val="00402A0E"/>
    <w:rsid w:val="00403C2C"/>
    <w:rsid w:val="00404F6F"/>
    <w:rsid w:val="00405433"/>
    <w:rsid w:val="00406550"/>
    <w:rsid w:val="00406A07"/>
    <w:rsid w:val="00406F6A"/>
    <w:rsid w:val="004076C8"/>
    <w:rsid w:val="004105D2"/>
    <w:rsid w:val="00412A03"/>
    <w:rsid w:val="00414316"/>
    <w:rsid w:val="00415918"/>
    <w:rsid w:val="00415933"/>
    <w:rsid w:val="004169B5"/>
    <w:rsid w:val="00417098"/>
    <w:rsid w:val="0041712E"/>
    <w:rsid w:val="00417AFA"/>
    <w:rsid w:val="004219C8"/>
    <w:rsid w:val="00421CD5"/>
    <w:rsid w:val="00422B47"/>
    <w:rsid w:val="004238B0"/>
    <w:rsid w:val="00423B2D"/>
    <w:rsid w:val="00423F36"/>
    <w:rsid w:val="004246A7"/>
    <w:rsid w:val="00424B2B"/>
    <w:rsid w:val="004277A6"/>
    <w:rsid w:val="00427CFD"/>
    <w:rsid w:val="00430D95"/>
    <w:rsid w:val="00431624"/>
    <w:rsid w:val="004320C8"/>
    <w:rsid w:val="00432137"/>
    <w:rsid w:val="004337A7"/>
    <w:rsid w:val="00433F24"/>
    <w:rsid w:val="004352E8"/>
    <w:rsid w:val="0043573C"/>
    <w:rsid w:val="004364B7"/>
    <w:rsid w:val="00437D80"/>
    <w:rsid w:val="00440197"/>
    <w:rsid w:val="0044069F"/>
    <w:rsid w:val="0044076A"/>
    <w:rsid w:val="0044099D"/>
    <w:rsid w:val="004415A2"/>
    <w:rsid w:val="0044287B"/>
    <w:rsid w:val="0044392B"/>
    <w:rsid w:val="0044403F"/>
    <w:rsid w:val="00444B6B"/>
    <w:rsid w:val="00444D92"/>
    <w:rsid w:val="00445993"/>
    <w:rsid w:val="004466FA"/>
    <w:rsid w:val="00446D82"/>
    <w:rsid w:val="00447E55"/>
    <w:rsid w:val="00447F28"/>
    <w:rsid w:val="00452448"/>
    <w:rsid w:val="00452948"/>
    <w:rsid w:val="004534CE"/>
    <w:rsid w:val="00453D0D"/>
    <w:rsid w:val="004543F9"/>
    <w:rsid w:val="004565FA"/>
    <w:rsid w:val="00457B58"/>
    <w:rsid w:val="004605FF"/>
    <w:rsid w:val="00460A80"/>
    <w:rsid w:val="00460C30"/>
    <w:rsid w:val="00460C4A"/>
    <w:rsid w:val="00460EC6"/>
    <w:rsid w:val="00462FD5"/>
    <w:rsid w:val="004639FD"/>
    <w:rsid w:val="0046559B"/>
    <w:rsid w:val="00465AF5"/>
    <w:rsid w:val="00467653"/>
    <w:rsid w:val="00467FF7"/>
    <w:rsid w:val="004700D5"/>
    <w:rsid w:val="004702C9"/>
    <w:rsid w:val="00470368"/>
    <w:rsid w:val="004705A4"/>
    <w:rsid w:val="00471267"/>
    <w:rsid w:val="00471A84"/>
    <w:rsid w:val="00471E46"/>
    <w:rsid w:val="00472260"/>
    <w:rsid w:val="00472AAF"/>
    <w:rsid w:val="00472EA0"/>
    <w:rsid w:val="00474FB6"/>
    <w:rsid w:val="00475219"/>
    <w:rsid w:val="0047597A"/>
    <w:rsid w:val="004761F1"/>
    <w:rsid w:val="004763E8"/>
    <w:rsid w:val="00477E01"/>
    <w:rsid w:val="004800D7"/>
    <w:rsid w:val="00480C2F"/>
    <w:rsid w:val="0048200A"/>
    <w:rsid w:val="00482685"/>
    <w:rsid w:val="004827AD"/>
    <w:rsid w:val="0048371F"/>
    <w:rsid w:val="0048461F"/>
    <w:rsid w:val="00484EC3"/>
    <w:rsid w:val="004851B5"/>
    <w:rsid w:val="004862D8"/>
    <w:rsid w:val="004876CF"/>
    <w:rsid w:val="004876F5"/>
    <w:rsid w:val="00487EC4"/>
    <w:rsid w:val="0049061A"/>
    <w:rsid w:val="00490A33"/>
    <w:rsid w:val="00493391"/>
    <w:rsid w:val="00494E35"/>
    <w:rsid w:val="00497712"/>
    <w:rsid w:val="00497F05"/>
    <w:rsid w:val="004A0C95"/>
    <w:rsid w:val="004A1361"/>
    <w:rsid w:val="004A1E3E"/>
    <w:rsid w:val="004A38E5"/>
    <w:rsid w:val="004A42DB"/>
    <w:rsid w:val="004A4755"/>
    <w:rsid w:val="004A4986"/>
    <w:rsid w:val="004A5446"/>
    <w:rsid w:val="004A546E"/>
    <w:rsid w:val="004A7081"/>
    <w:rsid w:val="004A77A0"/>
    <w:rsid w:val="004B152D"/>
    <w:rsid w:val="004B2098"/>
    <w:rsid w:val="004B2508"/>
    <w:rsid w:val="004B547C"/>
    <w:rsid w:val="004B5B6E"/>
    <w:rsid w:val="004B7187"/>
    <w:rsid w:val="004B7D49"/>
    <w:rsid w:val="004B7FE6"/>
    <w:rsid w:val="004C29FB"/>
    <w:rsid w:val="004C2E71"/>
    <w:rsid w:val="004C35CD"/>
    <w:rsid w:val="004C53FC"/>
    <w:rsid w:val="004C655A"/>
    <w:rsid w:val="004C6CCB"/>
    <w:rsid w:val="004C7889"/>
    <w:rsid w:val="004D10B0"/>
    <w:rsid w:val="004D1173"/>
    <w:rsid w:val="004D1927"/>
    <w:rsid w:val="004D240F"/>
    <w:rsid w:val="004D2DC1"/>
    <w:rsid w:val="004D2E43"/>
    <w:rsid w:val="004D383F"/>
    <w:rsid w:val="004D3C31"/>
    <w:rsid w:val="004D442B"/>
    <w:rsid w:val="004D5D60"/>
    <w:rsid w:val="004D6D00"/>
    <w:rsid w:val="004D6D57"/>
    <w:rsid w:val="004D72D5"/>
    <w:rsid w:val="004D74A1"/>
    <w:rsid w:val="004E0A6E"/>
    <w:rsid w:val="004E18CA"/>
    <w:rsid w:val="004E313E"/>
    <w:rsid w:val="004E3911"/>
    <w:rsid w:val="004E3CEB"/>
    <w:rsid w:val="004E4515"/>
    <w:rsid w:val="004E4668"/>
    <w:rsid w:val="004E658F"/>
    <w:rsid w:val="004E66C5"/>
    <w:rsid w:val="004E6ACB"/>
    <w:rsid w:val="004F0C05"/>
    <w:rsid w:val="004F0F82"/>
    <w:rsid w:val="004F190A"/>
    <w:rsid w:val="004F2FBD"/>
    <w:rsid w:val="004F3A52"/>
    <w:rsid w:val="004F3EE8"/>
    <w:rsid w:val="004F3F73"/>
    <w:rsid w:val="004F5071"/>
    <w:rsid w:val="004F6644"/>
    <w:rsid w:val="004F68B7"/>
    <w:rsid w:val="004F6957"/>
    <w:rsid w:val="004F71D6"/>
    <w:rsid w:val="0050182D"/>
    <w:rsid w:val="005023D5"/>
    <w:rsid w:val="00502FA4"/>
    <w:rsid w:val="00503E1A"/>
    <w:rsid w:val="0050413C"/>
    <w:rsid w:val="005045AE"/>
    <w:rsid w:val="005056CB"/>
    <w:rsid w:val="00505E32"/>
    <w:rsid w:val="005066D0"/>
    <w:rsid w:val="00506AED"/>
    <w:rsid w:val="005102C1"/>
    <w:rsid w:val="00510E25"/>
    <w:rsid w:val="00511B57"/>
    <w:rsid w:val="00512854"/>
    <w:rsid w:val="00512F29"/>
    <w:rsid w:val="00514340"/>
    <w:rsid w:val="005147F0"/>
    <w:rsid w:val="00514D4A"/>
    <w:rsid w:val="00515697"/>
    <w:rsid w:val="005156EA"/>
    <w:rsid w:val="00515A9A"/>
    <w:rsid w:val="00516CC8"/>
    <w:rsid w:val="00516EF1"/>
    <w:rsid w:val="00516F86"/>
    <w:rsid w:val="0051791F"/>
    <w:rsid w:val="00517F21"/>
    <w:rsid w:val="00522314"/>
    <w:rsid w:val="005224F3"/>
    <w:rsid w:val="00522ADE"/>
    <w:rsid w:val="00523705"/>
    <w:rsid w:val="00523CC6"/>
    <w:rsid w:val="0052471C"/>
    <w:rsid w:val="00525011"/>
    <w:rsid w:val="00525B92"/>
    <w:rsid w:val="0052641E"/>
    <w:rsid w:val="0052732C"/>
    <w:rsid w:val="00527750"/>
    <w:rsid w:val="00531018"/>
    <w:rsid w:val="0053122A"/>
    <w:rsid w:val="005319D3"/>
    <w:rsid w:val="00533696"/>
    <w:rsid w:val="005348F9"/>
    <w:rsid w:val="00534C2C"/>
    <w:rsid w:val="005356E9"/>
    <w:rsid w:val="005379E8"/>
    <w:rsid w:val="00537B51"/>
    <w:rsid w:val="00537C4A"/>
    <w:rsid w:val="00540BF3"/>
    <w:rsid w:val="00541003"/>
    <w:rsid w:val="00541331"/>
    <w:rsid w:val="005424E9"/>
    <w:rsid w:val="0054434B"/>
    <w:rsid w:val="005465CC"/>
    <w:rsid w:val="00550429"/>
    <w:rsid w:val="00550C40"/>
    <w:rsid w:val="00551585"/>
    <w:rsid w:val="005522E6"/>
    <w:rsid w:val="00552D18"/>
    <w:rsid w:val="005532F4"/>
    <w:rsid w:val="0055397C"/>
    <w:rsid w:val="005547E3"/>
    <w:rsid w:val="005548F2"/>
    <w:rsid w:val="00555325"/>
    <w:rsid w:val="005555F6"/>
    <w:rsid w:val="005556F2"/>
    <w:rsid w:val="00555BC3"/>
    <w:rsid w:val="00555FE0"/>
    <w:rsid w:val="00556F6F"/>
    <w:rsid w:val="00557094"/>
    <w:rsid w:val="005574FA"/>
    <w:rsid w:val="00557A91"/>
    <w:rsid w:val="0056068E"/>
    <w:rsid w:val="00561670"/>
    <w:rsid w:val="00561A8F"/>
    <w:rsid w:val="00562E42"/>
    <w:rsid w:val="00564B2F"/>
    <w:rsid w:val="005658A4"/>
    <w:rsid w:val="00566DA4"/>
    <w:rsid w:val="00566E8A"/>
    <w:rsid w:val="00567BAB"/>
    <w:rsid w:val="005713B5"/>
    <w:rsid w:val="00572432"/>
    <w:rsid w:val="00572EBB"/>
    <w:rsid w:val="005730FF"/>
    <w:rsid w:val="00573B18"/>
    <w:rsid w:val="00575AB6"/>
    <w:rsid w:val="00575E3F"/>
    <w:rsid w:val="00576268"/>
    <w:rsid w:val="00577501"/>
    <w:rsid w:val="00577E89"/>
    <w:rsid w:val="005818C3"/>
    <w:rsid w:val="00582529"/>
    <w:rsid w:val="00582742"/>
    <w:rsid w:val="00582B43"/>
    <w:rsid w:val="00582D5B"/>
    <w:rsid w:val="00584D4B"/>
    <w:rsid w:val="00585848"/>
    <w:rsid w:val="005865C6"/>
    <w:rsid w:val="00586743"/>
    <w:rsid w:val="005869E2"/>
    <w:rsid w:val="00586EF5"/>
    <w:rsid w:val="00587A2F"/>
    <w:rsid w:val="005901BD"/>
    <w:rsid w:val="005907D6"/>
    <w:rsid w:val="005912F5"/>
    <w:rsid w:val="005940A4"/>
    <w:rsid w:val="00594CF8"/>
    <w:rsid w:val="00595847"/>
    <w:rsid w:val="005959D3"/>
    <w:rsid w:val="005967CC"/>
    <w:rsid w:val="005A0B03"/>
    <w:rsid w:val="005A0DA8"/>
    <w:rsid w:val="005A0EC9"/>
    <w:rsid w:val="005A152B"/>
    <w:rsid w:val="005A1979"/>
    <w:rsid w:val="005A2397"/>
    <w:rsid w:val="005A2AF0"/>
    <w:rsid w:val="005A62A1"/>
    <w:rsid w:val="005A6B24"/>
    <w:rsid w:val="005A73F4"/>
    <w:rsid w:val="005A7758"/>
    <w:rsid w:val="005A7AA5"/>
    <w:rsid w:val="005B359A"/>
    <w:rsid w:val="005B38F6"/>
    <w:rsid w:val="005B3E41"/>
    <w:rsid w:val="005B40D7"/>
    <w:rsid w:val="005B61C7"/>
    <w:rsid w:val="005B6A35"/>
    <w:rsid w:val="005C0029"/>
    <w:rsid w:val="005C0CDE"/>
    <w:rsid w:val="005C1ADD"/>
    <w:rsid w:val="005C21C2"/>
    <w:rsid w:val="005C26B2"/>
    <w:rsid w:val="005C3312"/>
    <w:rsid w:val="005C4400"/>
    <w:rsid w:val="005C480A"/>
    <w:rsid w:val="005C6CDE"/>
    <w:rsid w:val="005C73AC"/>
    <w:rsid w:val="005D01A5"/>
    <w:rsid w:val="005D076E"/>
    <w:rsid w:val="005D0BFC"/>
    <w:rsid w:val="005D0EC0"/>
    <w:rsid w:val="005D1275"/>
    <w:rsid w:val="005D13CD"/>
    <w:rsid w:val="005D3C20"/>
    <w:rsid w:val="005D51BD"/>
    <w:rsid w:val="005D556B"/>
    <w:rsid w:val="005D56A8"/>
    <w:rsid w:val="005D5AF1"/>
    <w:rsid w:val="005D5BF3"/>
    <w:rsid w:val="005D646A"/>
    <w:rsid w:val="005D652D"/>
    <w:rsid w:val="005D6561"/>
    <w:rsid w:val="005D794F"/>
    <w:rsid w:val="005D79AC"/>
    <w:rsid w:val="005D7A3E"/>
    <w:rsid w:val="005E010B"/>
    <w:rsid w:val="005E06BA"/>
    <w:rsid w:val="005E12DD"/>
    <w:rsid w:val="005E3BA6"/>
    <w:rsid w:val="005E401B"/>
    <w:rsid w:val="005E4812"/>
    <w:rsid w:val="005E49D0"/>
    <w:rsid w:val="005E765C"/>
    <w:rsid w:val="005E7B1E"/>
    <w:rsid w:val="005E7C4B"/>
    <w:rsid w:val="005F00E6"/>
    <w:rsid w:val="005F0610"/>
    <w:rsid w:val="005F19F0"/>
    <w:rsid w:val="005F1AD1"/>
    <w:rsid w:val="005F34DA"/>
    <w:rsid w:val="005F45E1"/>
    <w:rsid w:val="005F4698"/>
    <w:rsid w:val="005F4830"/>
    <w:rsid w:val="005F4B9B"/>
    <w:rsid w:val="005F55D0"/>
    <w:rsid w:val="005F69CF"/>
    <w:rsid w:val="005F72F5"/>
    <w:rsid w:val="005F7E4B"/>
    <w:rsid w:val="006005B5"/>
    <w:rsid w:val="006007BE"/>
    <w:rsid w:val="006017B8"/>
    <w:rsid w:val="00601DD3"/>
    <w:rsid w:val="00602A48"/>
    <w:rsid w:val="006038AB"/>
    <w:rsid w:val="00604494"/>
    <w:rsid w:val="00607FCE"/>
    <w:rsid w:val="006111E5"/>
    <w:rsid w:val="006113BC"/>
    <w:rsid w:val="0061152A"/>
    <w:rsid w:val="00611F21"/>
    <w:rsid w:val="0061230C"/>
    <w:rsid w:val="00612DCC"/>
    <w:rsid w:val="006143FD"/>
    <w:rsid w:val="0061452B"/>
    <w:rsid w:val="00614F4F"/>
    <w:rsid w:val="006158A5"/>
    <w:rsid w:val="006162AA"/>
    <w:rsid w:val="0061673F"/>
    <w:rsid w:val="00616A0E"/>
    <w:rsid w:val="006207C1"/>
    <w:rsid w:val="006212F0"/>
    <w:rsid w:val="006213A0"/>
    <w:rsid w:val="006253EC"/>
    <w:rsid w:val="006269D7"/>
    <w:rsid w:val="00626AE7"/>
    <w:rsid w:val="006277F8"/>
    <w:rsid w:val="00630D80"/>
    <w:rsid w:val="00633005"/>
    <w:rsid w:val="0063327C"/>
    <w:rsid w:val="00635152"/>
    <w:rsid w:val="00635D4E"/>
    <w:rsid w:val="00637D6E"/>
    <w:rsid w:val="00640228"/>
    <w:rsid w:val="006403D6"/>
    <w:rsid w:val="0064074B"/>
    <w:rsid w:val="00640B7C"/>
    <w:rsid w:val="00642AA8"/>
    <w:rsid w:val="006432A0"/>
    <w:rsid w:val="00643CE3"/>
    <w:rsid w:val="00644313"/>
    <w:rsid w:val="006504F2"/>
    <w:rsid w:val="00650838"/>
    <w:rsid w:val="006514FA"/>
    <w:rsid w:val="006523BA"/>
    <w:rsid w:val="006528EA"/>
    <w:rsid w:val="00654250"/>
    <w:rsid w:val="00655B9A"/>
    <w:rsid w:val="0065673C"/>
    <w:rsid w:val="0065760E"/>
    <w:rsid w:val="00657FD5"/>
    <w:rsid w:val="00661536"/>
    <w:rsid w:val="0066173D"/>
    <w:rsid w:val="00661CD3"/>
    <w:rsid w:val="006629E7"/>
    <w:rsid w:val="00663368"/>
    <w:rsid w:val="00663727"/>
    <w:rsid w:val="00663C19"/>
    <w:rsid w:val="00664281"/>
    <w:rsid w:val="00665D14"/>
    <w:rsid w:val="00665D50"/>
    <w:rsid w:val="006664BB"/>
    <w:rsid w:val="006700D5"/>
    <w:rsid w:val="006702CB"/>
    <w:rsid w:val="006703B0"/>
    <w:rsid w:val="00670E14"/>
    <w:rsid w:val="00671B78"/>
    <w:rsid w:val="0067263B"/>
    <w:rsid w:val="00673578"/>
    <w:rsid w:val="00674EC5"/>
    <w:rsid w:val="00675015"/>
    <w:rsid w:val="00675732"/>
    <w:rsid w:val="00675BF4"/>
    <w:rsid w:val="00675C75"/>
    <w:rsid w:val="006762F6"/>
    <w:rsid w:val="0067741B"/>
    <w:rsid w:val="0068006D"/>
    <w:rsid w:val="00680F1B"/>
    <w:rsid w:val="00681719"/>
    <w:rsid w:val="00681A8C"/>
    <w:rsid w:val="00681B98"/>
    <w:rsid w:val="00683765"/>
    <w:rsid w:val="00683D95"/>
    <w:rsid w:val="006840D2"/>
    <w:rsid w:val="006851ED"/>
    <w:rsid w:val="0068725C"/>
    <w:rsid w:val="00687335"/>
    <w:rsid w:val="006876AC"/>
    <w:rsid w:val="00687882"/>
    <w:rsid w:val="0069072D"/>
    <w:rsid w:val="00691560"/>
    <w:rsid w:val="00691708"/>
    <w:rsid w:val="00692AE4"/>
    <w:rsid w:val="00692FBB"/>
    <w:rsid w:val="006935B3"/>
    <w:rsid w:val="00694EC2"/>
    <w:rsid w:val="0069559A"/>
    <w:rsid w:val="00696948"/>
    <w:rsid w:val="00697BEA"/>
    <w:rsid w:val="00697C35"/>
    <w:rsid w:val="006A2888"/>
    <w:rsid w:val="006A29E3"/>
    <w:rsid w:val="006A3246"/>
    <w:rsid w:val="006A43C7"/>
    <w:rsid w:val="006A5313"/>
    <w:rsid w:val="006A639E"/>
    <w:rsid w:val="006A6D73"/>
    <w:rsid w:val="006A778D"/>
    <w:rsid w:val="006B071A"/>
    <w:rsid w:val="006B0BF3"/>
    <w:rsid w:val="006B10C3"/>
    <w:rsid w:val="006B3994"/>
    <w:rsid w:val="006B3FAC"/>
    <w:rsid w:val="006B4E54"/>
    <w:rsid w:val="006B73C1"/>
    <w:rsid w:val="006C07EB"/>
    <w:rsid w:val="006C1638"/>
    <w:rsid w:val="006C1D7B"/>
    <w:rsid w:val="006C1E2C"/>
    <w:rsid w:val="006C21A9"/>
    <w:rsid w:val="006C21D4"/>
    <w:rsid w:val="006C2389"/>
    <w:rsid w:val="006C28D6"/>
    <w:rsid w:val="006C2E39"/>
    <w:rsid w:val="006C3604"/>
    <w:rsid w:val="006C36A6"/>
    <w:rsid w:val="006C3B4A"/>
    <w:rsid w:val="006C3C68"/>
    <w:rsid w:val="006C4584"/>
    <w:rsid w:val="006C6466"/>
    <w:rsid w:val="006C68EC"/>
    <w:rsid w:val="006D0062"/>
    <w:rsid w:val="006D04BC"/>
    <w:rsid w:val="006D0987"/>
    <w:rsid w:val="006D18F6"/>
    <w:rsid w:val="006D1EE2"/>
    <w:rsid w:val="006D28EA"/>
    <w:rsid w:val="006D385E"/>
    <w:rsid w:val="006D3CFF"/>
    <w:rsid w:val="006D4D26"/>
    <w:rsid w:val="006D56E8"/>
    <w:rsid w:val="006D79DA"/>
    <w:rsid w:val="006E0039"/>
    <w:rsid w:val="006E06FC"/>
    <w:rsid w:val="006E18A7"/>
    <w:rsid w:val="006E2FEC"/>
    <w:rsid w:val="006E32C7"/>
    <w:rsid w:val="006E37A2"/>
    <w:rsid w:val="006E3DF5"/>
    <w:rsid w:val="006E4100"/>
    <w:rsid w:val="006E50FF"/>
    <w:rsid w:val="006E6A23"/>
    <w:rsid w:val="006E7217"/>
    <w:rsid w:val="006E76C0"/>
    <w:rsid w:val="006F20B2"/>
    <w:rsid w:val="006F2300"/>
    <w:rsid w:val="006F3B4C"/>
    <w:rsid w:val="006F4083"/>
    <w:rsid w:val="006F4142"/>
    <w:rsid w:val="006F4BAC"/>
    <w:rsid w:val="006F500D"/>
    <w:rsid w:val="006F58FB"/>
    <w:rsid w:val="006F7446"/>
    <w:rsid w:val="00700A7B"/>
    <w:rsid w:val="00700E1B"/>
    <w:rsid w:val="0070224F"/>
    <w:rsid w:val="0070306E"/>
    <w:rsid w:val="00703751"/>
    <w:rsid w:val="00704C7D"/>
    <w:rsid w:val="007053BB"/>
    <w:rsid w:val="00705A37"/>
    <w:rsid w:val="00710A26"/>
    <w:rsid w:val="00710DE0"/>
    <w:rsid w:val="00712538"/>
    <w:rsid w:val="007128B8"/>
    <w:rsid w:val="00712C6D"/>
    <w:rsid w:val="007136CD"/>
    <w:rsid w:val="0071567A"/>
    <w:rsid w:val="007158CA"/>
    <w:rsid w:val="00715F80"/>
    <w:rsid w:val="00716074"/>
    <w:rsid w:val="00720AE7"/>
    <w:rsid w:val="007218BA"/>
    <w:rsid w:val="00722A73"/>
    <w:rsid w:val="00722B17"/>
    <w:rsid w:val="00723BE5"/>
    <w:rsid w:val="00724DC0"/>
    <w:rsid w:val="0072773A"/>
    <w:rsid w:val="00727CCD"/>
    <w:rsid w:val="0073044D"/>
    <w:rsid w:val="00730CB7"/>
    <w:rsid w:val="00731BF4"/>
    <w:rsid w:val="00731E2B"/>
    <w:rsid w:val="00732208"/>
    <w:rsid w:val="00732944"/>
    <w:rsid w:val="007363CF"/>
    <w:rsid w:val="0073661E"/>
    <w:rsid w:val="0074141C"/>
    <w:rsid w:val="0074229B"/>
    <w:rsid w:val="00743EFF"/>
    <w:rsid w:val="00744A90"/>
    <w:rsid w:val="00744DAB"/>
    <w:rsid w:val="007453FA"/>
    <w:rsid w:val="00745A97"/>
    <w:rsid w:val="00746674"/>
    <w:rsid w:val="00746786"/>
    <w:rsid w:val="00746A9C"/>
    <w:rsid w:val="007478C5"/>
    <w:rsid w:val="00747FA2"/>
    <w:rsid w:val="0075123D"/>
    <w:rsid w:val="00751380"/>
    <w:rsid w:val="0075146C"/>
    <w:rsid w:val="007520D2"/>
    <w:rsid w:val="0075228E"/>
    <w:rsid w:val="00752553"/>
    <w:rsid w:val="0075270C"/>
    <w:rsid w:val="00752FFC"/>
    <w:rsid w:val="00753166"/>
    <w:rsid w:val="00753380"/>
    <w:rsid w:val="007541B3"/>
    <w:rsid w:val="00755285"/>
    <w:rsid w:val="00755FFA"/>
    <w:rsid w:val="007560AC"/>
    <w:rsid w:val="00757C04"/>
    <w:rsid w:val="00760BA9"/>
    <w:rsid w:val="00761CDD"/>
    <w:rsid w:val="00761DD2"/>
    <w:rsid w:val="00761FEE"/>
    <w:rsid w:val="00762CE8"/>
    <w:rsid w:val="00764533"/>
    <w:rsid w:val="0076660C"/>
    <w:rsid w:val="007675BF"/>
    <w:rsid w:val="00767BC8"/>
    <w:rsid w:val="0077099A"/>
    <w:rsid w:val="00770D5C"/>
    <w:rsid w:val="00771F55"/>
    <w:rsid w:val="007721BE"/>
    <w:rsid w:val="007753B0"/>
    <w:rsid w:val="00775864"/>
    <w:rsid w:val="0077617F"/>
    <w:rsid w:val="00776A5B"/>
    <w:rsid w:val="00776AC8"/>
    <w:rsid w:val="00776DBD"/>
    <w:rsid w:val="00777134"/>
    <w:rsid w:val="007776DE"/>
    <w:rsid w:val="00777C0B"/>
    <w:rsid w:val="0078029E"/>
    <w:rsid w:val="0078086B"/>
    <w:rsid w:val="00781E2D"/>
    <w:rsid w:val="00782443"/>
    <w:rsid w:val="007833A6"/>
    <w:rsid w:val="00784AEE"/>
    <w:rsid w:val="00784B14"/>
    <w:rsid w:val="00785193"/>
    <w:rsid w:val="00785461"/>
    <w:rsid w:val="00785778"/>
    <w:rsid w:val="007860FE"/>
    <w:rsid w:val="00786387"/>
    <w:rsid w:val="00786977"/>
    <w:rsid w:val="00787A6A"/>
    <w:rsid w:val="00790A68"/>
    <w:rsid w:val="00791C7C"/>
    <w:rsid w:val="00792827"/>
    <w:rsid w:val="00793792"/>
    <w:rsid w:val="00793D03"/>
    <w:rsid w:val="00793F4B"/>
    <w:rsid w:val="00793F82"/>
    <w:rsid w:val="0079457B"/>
    <w:rsid w:val="00795083"/>
    <w:rsid w:val="00795E95"/>
    <w:rsid w:val="00795FFE"/>
    <w:rsid w:val="0079627D"/>
    <w:rsid w:val="00796E82"/>
    <w:rsid w:val="00797016"/>
    <w:rsid w:val="007A023A"/>
    <w:rsid w:val="007A05C1"/>
    <w:rsid w:val="007A2387"/>
    <w:rsid w:val="007A3F9D"/>
    <w:rsid w:val="007A4FEC"/>
    <w:rsid w:val="007A5C74"/>
    <w:rsid w:val="007A7FAA"/>
    <w:rsid w:val="007B0638"/>
    <w:rsid w:val="007B1665"/>
    <w:rsid w:val="007B1FDA"/>
    <w:rsid w:val="007B26EE"/>
    <w:rsid w:val="007B35DD"/>
    <w:rsid w:val="007B6E43"/>
    <w:rsid w:val="007C0684"/>
    <w:rsid w:val="007C06AA"/>
    <w:rsid w:val="007C193D"/>
    <w:rsid w:val="007C1E05"/>
    <w:rsid w:val="007C2CC1"/>
    <w:rsid w:val="007C3364"/>
    <w:rsid w:val="007C37A4"/>
    <w:rsid w:val="007C3A3B"/>
    <w:rsid w:val="007C46CF"/>
    <w:rsid w:val="007C5CF8"/>
    <w:rsid w:val="007C6192"/>
    <w:rsid w:val="007C64B1"/>
    <w:rsid w:val="007C67FE"/>
    <w:rsid w:val="007C7354"/>
    <w:rsid w:val="007C7A86"/>
    <w:rsid w:val="007D1CFC"/>
    <w:rsid w:val="007D2FDB"/>
    <w:rsid w:val="007D3F96"/>
    <w:rsid w:val="007D54EC"/>
    <w:rsid w:val="007D64BF"/>
    <w:rsid w:val="007E023B"/>
    <w:rsid w:val="007E0D56"/>
    <w:rsid w:val="007E1979"/>
    <w:rsid w:val="007E40F1"/>
    <w:rsid w:val="007E4DDF"/>
    <w:rsid w:val="007E59AA"/>
    <w:rsid w:val="007E63E1"/>
    <w:rsid w:val="007E676E"/>
    <w:rsid w:val="007E73B7"/>
    <w:rsid w:val="007E78C8"/>
    <w:rsid w:val="007E7BFF"/>
    <w:rsid w:val="007F02AF"/>
    <w:rsid w:val="007F043C"/>
    <w:rsid w:val="007F1A41"/>
    <w:rsid w:val="007F280A"/>
    <w:rsid w:val="007F34AB"/>
    <w:rsid w:val="007F3605"/>
    <w:rsid w:val="007F3A60"/>
    <w:rsid w:val="007F3E65"/>
    <w:rsid w:val="007F74D8"/>
    <w:rsid w:val="007F7C84"/>
    <w:rsid w:val="008003EB"/>
    <w:rsid w:val="00801EBD"/>
    <w:rsid w:val="00803242"/>
    <w:rsid w:val="0080427A"/>
    <w:rsid w:val="00805018"/>
    <w:rsid w:val="008066B2"/>
    <w:rsid w:val="00806CA9"/>
    <w:rsid w:val="0081066A"/>
    <w:rsid w:val="0081115D"/>
    <w:rsid w:val="008113D4"/>
    <w:rsid w:val="008126BC"/>
    <w:rsid w:val="0081362C"/>
    <w:rsid w:val="00813850"/>
    <w:rsid w:val="00813BCA"/>
    <w:rsid w:val="008145A5"/>
    <w:rsid w:val="00814FA7"/>
    <w:rsid w:val="00815A7A"/>
    <w:rsid w:val="008160EC"/>
    <w:rsid w:val="0081759C"/>
    <w:rsid w:val="00817E55"/>
    <w:rsid w:val="00820856"/>
    <w:rsid w:val="00820EC1"/>
    <w:rsid w:val="008210D9"/>
    <w:rsid w:val="00821DC0"/>
    <w:rsid w:val="00821E0A"/>
    <w:rsid w:val="008220A3"/>
    <w:rsid w:val="008221EA"/>
    <w:rsid w:val="008235EF"/>
    <w:rsid w:val="00823CCC"/>
    <w:rsid w:val="00824176"/>
    <w:rsid w:val="0082427D"/>
    <w:rsid w:val="0082492D"/>
    <w:rsid w:val="00825854"/>
    <w:rsid w:val="00827CE7"/>
    <w:rsid w:val="008303FB"/>
    <w:rsid w:val="00830C9E"/>
    <w:rsid w:val="00831095"/>
    <w:rsid w:val="008315D4"/>
    <w:rsid w:val="00831A2C"/>
    <w:rsid w:val="0083231A"/>
    <w:rsid w:val="00832790"/>
    <w:rsid w:val="00832AAB"/>
    <w:rsid w:val="00832B12"/>
    <w:rsid w:val="00834387"/>
    <w:rsid w:val="00834507"/>
    <w:rsid w:val="008347FD"/>
    <w:rsid w:val="0083560B"/>
    <w:rsid w:val="008375AA"/>
    <w:rsid w:val="00840438"/>
    <w:rsid w:val="008416B9"/>
    <w:rsid w:val="008420DB"/>
    <w:rsid w:val="008422FE"/>
    <w:rsid w:val="0084385A"/>
    <w:rsid w:val="00845AF9"/>
    <w:rsid w:val="00845F02"/>
    <w:rsid w:val="0085020B"/>
    <w:rsid w:val="008503AC"/>
    <w:rsid w:val="00850B45"/>
    <w:rsid w:val="00854F05"/>
    <w:rsid w:val="00855538"/>
    <w:rsid w:val="0085643F"/>
    <w:rsid w:val="0086097C"/>
    <w:rsid w:val="008615A4"/>
    <w:rsid w:val="00861EEB"/>
    <w:rsid w:val="008624DC"/>
    <w:rsid w:val="00863546"/>
    <w:rsid w:val="00863D9D"/>
    <w:rsid w:val="00864360"/>
    <w:rsid w:val="00864EE0"/>
    <w:rsid w:val="008665FE"/>
    <w:rsid w:val="008672E8"/>
    <w:rsid w:val="00870124"/>
    <w:rsid w:val="00871A2B"/>
    <w:rsid w:val="00871D15"/>
    <w:rsid w:val="00871E80"/>
    <w:rsid w:val="00872014"/>
    <w:rsid w:val="008722D7"/>
    <w:rsid w:val="008723B6"/>
    <w:rsid w:val="00872787"/>
    <w:rsid w:val="00873565"/>
    <w:rsid w:val="0087450B"/>
    <w:rsid w:val="00875461"/>
    <w:rsid w:val="00877C72"/>
    <w:rsid w:val="008807DE"/>
    <w:rsid w:val="00881FF7"/>
    <w:rsid w:val="00882167"/>
    <w:rsid w:val="00882E2A"/>
    <w:rsid w:val="008831A6"/>
    <w:rsid w:val="00884B67"/>
    <w:rsid w:val="008857C6"/>
    <w:rsid w:val="00885C25"/>
    <w:rsid w:val="008860B1"/>
    <w:rsid w:val="00886BB0"/>
    <w:rsid w:val="008875C8"/>
    <w:rsid w:val="00891696"/>
    <w:rsid w:val="00892904"/>
    <w:rsid w:val="00892B58"/>
    <w:rsid w:val="00893655"/>
    <w:rsid w:val="00894131"/>
    <w:rsid w:val="00894140"/>
    <w:rsid w:val="0089486F"/>
    <w:rsid w:val="00894B9F"/>
    <w:rsid w:val="00894C6F"/>
    <w:rsid w:val="00897DC5"/>
    <w:rsid w:val="008A130C"/>
    <w:rsid w:val="008A23A9"/>
    <w:rsid w:val="008A2BEA"/>
    <w:rsid w:val="008A4624"/>
    <w:rsid w:val="008A503D"/>
    <w:rsid w:val="008A537D"/>
    <w:rsid w:val="008A5A6E"/>
    <w:rsid w:val="008A686B"/>
    <w:rsid w:val="008A699B"/>
    <w:rsid w:val="008A6E36"/>
    <w:rsid w:val="008A765A"/>
    <w:rsid w:val="008A7C80"/>
    <w:rsid w:val="008B0235"/>
    <w:rsid w:val="008B0DCB"/>
    <w:rsid w:val="008B154A"/>
    <w:rsid w:val="008B184F"/>
    <w:rsid w:val="008B190D"/>
    <w:rsid w:val="008B1DD3"/>
    <w:rsid w:val="008B338F"/>
    <w:rsid w:val="008B3B5C"/>
    <w:rsid w:val="008B424E"/>
    <w:rsid w:val="008B5855"/>
    <w:rsid w:val="008B622A"/>
    <w:rsid w:val="008B7BCF"/>
    <w:rsid w:val="008C0B10"/>
    <w:rsid w:val="008C19B7"/>
    <w:rsid w:val="008C2E96"/>
    <w:rsid w:val="008C44E0"/>
    <w:rsid w:val="008C478A"/>
    <w:rsid w:val="008C647A"/>
    <w:rsid w:val="008C69E0"/>
    <w:rsid w:val="008C7F10"/>
    <w:rsid w:val="008D016A"/>
    <w:rsid w:val="008D1403"/>
    <w:rsid w:val="008D26C5"/>
    <w:rsid w:val="008D27D3"/>
    <w:rsid w:val="008D3593"/>
    <w:rsid w:val="008D4D9A"/>
    <w:rsid w:val="008D521B"/>
    <w:rsid w:val="008D5EC1"/>
    <w:rsid w:val="008D6727"/>
    <w:rsid w:val="008D6FAC"/>
    <w:rsid w:val="008D74B6"/>
    <w:rsid w:val="008D7643"/>
    <w:rsid w:val="008E05C2"/>
    <w:rsid w:val="008E0E6B"/>
    <w:rsid w:val="008E2240"/>
    <w:rsid w:val="008E2A18"/>
    <w:rsid w:val="008E2B03"/>
    <w:rsid w:val="008E3022"/>
    <w:rsid w:val="008E50A5"/>
    <w:rsid w:val="008E5EA5"/>
    <w:rsid w:val="008E6A79"/>
    <w:rsid w:val="008E7632"/>
    <w:rsid w:val="008E776E"/>
    <w:rsid w:val="008E7C42"/>
    <w:rsid w:val="008F2116"/>
    <w:rsid w:val="008F232E"/>
    <w:rsid w:val="008F28CB"/>
    <w:rsid w:val="008F3131"/>
    <w:rsid w:val="008F353C"/>
    <w:rsid w:val="008F54E6"/>
    <w:rsid w:val="008F56A1"/>
    <w:rsid w:val="008F5708"/>
    <w:rsid w:val="00900738"/>
    <w:rsid w:val="00900AB1"/>
    <w:rsid w:val="00901195"/>
    <w:rsid w:val="00901481"/>
    <w:rsid w:val="009016A9"/>
    <w:rsid w:val="00901D54"/>
    <w:rsid w:val="009033B6"/>
    <w:rsid w:val="00905073"/>
    <w:rsid w:val="0090664C"/>
    <w:rsid w:val="00910241"/>
    <w:rsid w:val="00910C9E"/>
    <w:rsid w:val="00911059"/>
    <w:rsid w:val="00911995"/>
    <w:rsid w:val="00911CF1"/>
    <w:rsid w:val="00913630"/>
    <w:rsid w:val="00913DB6"/>
    <w:rsid w:val="00914057"/>
    <w:rsid w:val="00914305"/>
    <w:rsid w:val="009150BF"/>
    <w:rsid w:val="00915324"/>
    <w:rsid w:val="00915987"/>
    <w:rsid w:val="00916BA9"/>
    <w:rsid w:val="00917A3B"/>
    <w:rsid w:val="00917D5A"/>
    <w:rsid w:val="00924679"/>
    <w:rsid w:val="00924B96"/>
    <w:rsid w:val="00924EE5"/>
    <w:rsid w:val="00925255"/>
    <w:rsid w:val="009259A7"/>
    <w:rsid w:val="009263A2"/>
    <w:rsid w:val="00927118"/>
    <w:rsid w:val="00930B30"/>
    <w:rsid w:val="00931B82"/>
    <w:rsid w:val="00933981"/>
    <w:rsid w:val="00934839"/>
    <w:rsid w:val="00934B19"/>
    <w:rsid w:val="00935821"/>
    <w:rsid w:val="009358BC"/>
    <w:rsid w:val="009374D9"/>
    <w:rsid w:val="00940722"/>
    <w:rsid w:val="00940723"/>
    <w:rsid w:val="00940E62"/>
    <w:rsid w:val="00941967"/>
    <w:rsid w:val="00941A29"/>
    <w:rsid w:val="00942D48"/>
    <w:rsid w:val="0094366F"/>
    <w:rsid w:val="00944CD7"/>
    <w:rsid w:val="009456A1"/>
    <w:rsid w:val="00946025"/>
    <w:rsid w:val="009467DD"/>
    <w:rsid w:val="009500DC"/>
    <w:rsid w:val="0095204F"/>
    <w:rsid w:val="00952C6D"/>
    <w:rsid w:val="00952C95"/>
    <w:rsid w:val="0095445D"/>
    <w:rsid w:val="0095614F"/>
    <w:rsid w:val="00956665"/>
    <w:rsid w:val="0095668B"/>
    <w:rsid w:val="00962351"/>
    <w:rsid w:val="00963C9F"/>
    <w:rsid w:val="00965621"/>
    <w:rsid w:val="00965867"/>
    <w:rsid w:val="00965A40"/>
    <w:rsid w:val="00965E90"/>
    <w:rsid w:val="00966464"/>
    <w:rsid w:val="00967A76"/>
    <w:rsid w:val="009710D7"/>
    <w:rsid w:val="009715EF"/>
    <w:rsid w:val="009719C9"/>
    <w:rsid w:val="009726B4"/>
    <w:rsid w:val="00972B3A"/>
    <w:rsid w:val="00973828"/>
    <w:rsid w:val="009738AC"/>
    <w:rsid w:val="00973CC6"/>
    <w:rsid w:val="00973E2E"/>
    <w:rsid w:val="0097504E"/>
    <w:rsid w:val="00976484"/>
    <w:rsid w:val="00977E7B"/>
    <w:rsid w:val="009806D3"/>
    <w:rsid w:val="00981412"/>
    <w:rsid w:val="00982B75"/>
    <w:rsid w:val="00982E7A"/>
    <w:rsid w:val="00983C6E"/>
    <w:rsid w:val="00983E4B"/>
    <w:rsid w:val="00984313"/>
    <w:rsid w:val="00984315"/>
    <w:rsid w:val="00985F27"/>
    <w:rsid w:val="00986FC6"/>
    <w:rsid w:val="00990A4B"/>
    <w:rsid w:val="00991568"/>
    <w:rsid w:val="00991716"/>
    <w:rsid w:val="00991F7C"/>
    <w:rsid w:val="00993560"/>
    <w:rsid w:val="00993E51"/>
    <w:rsid w:val="00993E73"/>
    <w:rsid w:val="009957CA"/>
    <w:rsid w:val="00995F7C"/>
    <w:rsid w:val="00996709"/>
    <w:rsid w:val="00996C71"/>
    <w:rsid w:val="009A0BC2"/>
    <w:rsid w:val="009A0C0C"/>
    <w:rsid w:val="009A2AF4"/>
    <w:rsid w:val="009A2F87"/>
    <w:rsid w:val="009A5D25"/>
    <w:rsid w:val="009A6721"/>
    <w:rsid w:val="009A6C33"/>
    <w:rsid w:val="009A732F"/>
    <w:rsid w:val="009B0386"/>
    <w:rsid w:val="009B0427"/>
    <w:rsid w:val="009B1AAE"/>
    <w:rsid w:val="009B28E0"/>
    <w:rsid w:val="009B3956"/>
    <w:rsid w:val="009B3DB1"/>
    <w:rsid w:val="009B42CF"/>
    <w:rsid w:val="009B52E4"/>
    <w:rsid w:val="009B56B9"/>
    <w:rsid w:val="009C00BB"/>
    <w:rsid w:val="009C1E1B"/>
    <w:rsid w:val="009C3CEE"/>
    <w:rsid w:val="009C3F81"/>
    <w:rsid w:val="009C4700"/>
    <w:rsid w:val="009C5F5F"/>
    <w:rsid w:val="009C5F76"/>
    <w:rsid w:val="009C70D2"/>
    <w:rsid w:val="009C742B"/>
    <w:rsid w:val="009C75B3"/>
    <w:rsid w:val="009D0058"/>
    <w:rsid w:val="009D07A4"/>
    <w:rsid w:val="009D1A03"/>
    <w:rsid w:val="009D224D"/>
    <w:rsid w:val="009D236D"/>
    <w:rsid w:val="009D2C57"/>
    <w:rsid w:val="009D2CF5"/>
    <w:rsid w:val="009D4565"/>
    <w:rsid w:val="009D54C0"/>
    <w:rsid w:val="009D6567"/>
    <w:rsid w:val="009D6DDE"/>
    <w:rsid w:val="009D714F"/>
    <w:rsid w:val="009D7162"/>
    <w:rsid w:val="009E4610"/>
    <w:rsid w:val="009E483C"/>
    <w:rsid w:val="009E5431"/>
    <w:rsid w:val="009E5E1A"/>
    <w:rsid w:val="009E6349"/>
    <w:rsid w:val="009E6D0D"/>
    <w:rsid w:val="009E6E59"/>
    <w:rsid w:val="009E6F07"/>
    <w:rsid w:val="009E709A"/>
    <w:rsid w:val="009E7224"/>
    <w:rsid w:val="009E7735"/>
    <w:rsid w:val="009F0331"/>
    <w:rsid w:val="009F11E4"/>
    <w:rsid w:val="009F1AD5"/>
    <w:rsid w:val="009F1B1F"/>
    <w:rsid w:val="009F43C3"/>
    <w:rsid w:val="009F5F8A"/>
    <w:rsid w:val="009F72B3"/>
    <w:rsid w:val="00A010FA"/>
    <w:rsid w:val="00A02A22"/>
    <w:rsid w:val="00A032FA"/>
    <w:rsid w:val="00A04524"/>
    <w:rsid w:val="00A06067"/>
    <w:rsid w:val="00A06CB2"/>
    <w:rsid w:val="00A06FCF"/>
    <w:rsid w:val="00A07101"/>
    <w:rsid w:val="00A071F5"/>
    <w:rsid w:val="00A0794C"/>
    <w:rsid w:val="00A07A69"/>
    <w:rsid w:val="00A07C92"/>
    <w:rsid w:val="00A10C06"/>
    <w:rsid w:val="00A12636"/>
    <w:rsid w:val="00A12A32"/>
    <w:rsid w:val="00A138E9"/>
    <w:rsid w:val="00A149C5"/>
    <w:rsid w:val="00A14B53"/>
    <w:rsid w:val="00A1635A"/>
    <w:rsid w:val="00A1718B"/>
    <w:rsid w:val="00A20BC8"/>
    <w:rsid w:val="00A20CD8"/>
    <w:rsid w:val="00A23C1F"/>
    <w:rsid w:val="00A23CCB"/>
    <w:rsid w:val="00A243A4"/>
    <w:rsid w:val="00A24442"/>
    <w:rsid w:val="00A255F9"/>
    <w:rsid w:val="00A25ED7"/>
    <w:rsid w:val="00A27319"/>
    <w:rsid w:val="00A27C5A"/>
    <w:rsid w:val="00A3024F"/>
    <w:rsid w:val="00A3111A"/>
    <w:rsid w:val="00A3173E"/>
    <w:rsid w:val="00A32A54"/>
    <w:rsid w:val="00A33911"/>
    <w:rsid w:val="00A33BB7"/>
    <w:rsid w:val="00A33C47"/>
    <w:rsid w:val="00A35757"/>
    <w:rsid w:val="00A364C2"/>
    <w:rsid w:val="00A37AE8"/>
    <w:rsid w:val="00A4070B"/>
    <w:rsid w:val="00A415E6"/>
    <w:rsid w:val="00A4222C"/>
    <w:rsid w:val="00A42E78"/>
    <w:rsid w:val="00A44775"/>
    <w:rsid w:val="00A44A0A"/>
    <w:rsid w:val="00A44D02"/>
    <w:rsid w:val="00A45BCF"/>
    <w:rsid w:val="00A45D37"/>
    <w:rsid w:val="00A46A10"/>
    <w:rsid w:val="00A46EBE"/>
    <w:rsid w:val="00A47C3F"/>
    <w:rsid w:val="00A50915"/>
    <w:rsid w:val="00A50B31"/>
    <w:rsid w:val="00A51311"/>
    <w:rsid w:val="00A52896"/>
    <w:rsid w:val="00A533B7"/>
    <w:rsid w:val="00A5340E"/>
    <w:rsid w:val="00A5362D"/>
    <w:rsid w:val="00A53787"/>
    <w:rsid w:val="00A53E79"/>
    <w:rsid w:val="00A55D16"/>
    <w:rsid w:val="00A5663F"/>
    <w:rsid w:val="00A61529"/>
    <w:rsid w:val="00A621FC"/>
    <w:rsid w:val="00A628A8"/>
    <w:rsid w:val="00A62A3E"/>
    <w:rsid w:val="00A62E94"/>
    <w:rsid w:val="00A63AF7"/>
    <w:rsid w:val="00A65065"/>
    <w:rsid w:val="00A651AF"/>
    <w:rsid w:val="00A65ACF"/>
    <w:rsid w:val="00A66335"/>
    <w:rsid w:val="00A663B3"/>
    <w:rsid w:val="00A71D9C"/>
    <w:rsid w:val="00A72C38"/>
    <w:rsid w:val="00A72C4C"/>
    <w:rsid w:val="00A7367B"/>
    <w:rsid w:val="00A73BC6"/>
    <w:rsid w:val="00A74502"/>
    <w:rsid w:val="00A74E44"/>
    <w:rsid w:val="00A75044"/>
    <w:rsid w:val="00A755BD"/>
    <w:rsid w:val="00A775B0"/>
    <w:rsid w:val="00A7771F"/>
    <w:rsid w:val="00A80339"/>
    <w:rsid w:val="00A80FB5"/>
    <w:rsid w:val="00A82170"/>
    <w:rsid w:val="00A823DB"/>
    <w:rsid w:val="00A83577"/>
    <w:rsid w:val="00A844C8"/>
    <w:rsid w:val="00A852C7"/>
    <w:rsid w:val="00A907AF"/>
    <w:rsid w:val="00A936A3"/>
    <w:rsid w:val="00A943AC"/>
    <w:rsid w:val="00A95AA7"/>
    <w:rsid w:val="00A96480"/>
    <w:rsid w:val="00A97412"/>
    <w:rsid w:val="00A97CFC"/>
    <w:rsid w:val="00A97E3F"/>
    <w:rsid w:val="00AA13B5"/>
    <w:rsid w:val="00AA1516"/>
    <w:rsid w:val="00AA182D"/>
    <w:rsid w:val="00AA2264"/>
    <w:rsid w:val="00AA2FB5"/>
    <w:rsid w:val="00AA3098"/>
    <w:rsid w:val="00AA4011"/>
    <w:rsid w:val="00AA6AAF"/>
    <w:rsid w:val="00AB0224"/>
    <w:rsid w:val="00AB1A4A"/>
    <w:rsid w:val="00AB1BBD"/>
    <w:rsid w:val="00AB3620"/>
    <w:rsid w:val="00AB3766"/>
    <w:rsid w:val="00AB4585"/>
    <w:rsid w:val="00AB46DC"/>
    <w:rsid w:val="00AB5E7E"/>
    <w:rsid w:val="00AB6E4E"/>
    <w:rsid w:val="00AB76F5"/>
    <w:rsid w:val="00AB79EF"/>
    <w:rsid w:val="00AB7EC4"/>
    <w:rsid w:val="00AC0321"/>
    <w:rsid w:val="00AC0DDD"/>
    <w:rsid w:val="00AC0F52"/>
    <w:rsid w:val="00AC1140"/>
    <w:rsid w:val="00AC2348"/>
    <w:rsid w:val="00AC27E6"/>
    <w:rsid w:val="00AC2AC6"/>
    <w:rsid w:val="00AC3AF1"/>
    <w:rsid w:val="00AC411C"/>
    <w:rsid w:val="00AC56FD"/>
    <w:rsid w:val="00AC5A6E"/>
    <w:rsid w:val="00AC6712"/>
    <w:rsid w:val="00AC6727"/>
    <w:rsid w:val="00AC6C47"/>
    <w:rsid w:val="00AC7C4D"/>
    <w:rsid w:val="00AD00FA"/>
    <w:rsid w:val="00AD0B09"/>
    <w:rsid w:val="00AD1CB3"/>
    <w:rsid w:val="00AD21C1"/>
    <w:rsid w:val="00AD6461"/>
    <w:rsid w:val="00AD7207"/>
    <w:rsid w:val="00AD7EFF"/>
    <w:rsid w:val="00AE0077"/>
    <w:rsid w:val="00AE2887"/>
    <w:rsid w:val="00AE6B5D"/>
    <w:rsid w:val="00AE78F1"/>
    <w:rsid w:val="00AF1062"/>
    <w:rsid w:val="00AF1978"/>
    <w:rsid w:val="00AF20E2"/>
    <w:rsid w:val="00AF2952"/>
    <w:rsid w:val="00AF4C8E"/>
    <w:rsid w:val="00AF4F39"/>
    <w:rsid w:val="00AF578C"/>
    <w:rsid w:val="00AF6642"/>
    <w:rsid w:val="00AF6C51"/>
    <w:rsid w:val="00AF7FD8"/>
    <w:rsid w:val="00B003AB"/>
    <w:rsid w:val="00B00562"/>
    <w:rsid w:val="00B005EB"/>
    <w:rsid w:val="00B01221"/>
    <w:rsid w:val="00B03300"/>
    <w:rsid w:val="00B035DB"/>
    <w:rsid w:val="00B039CF"/>
    <w:rsid w:val="00B03AE1"/>
    <w:rsid w:val="00B0466D"/>
    <w:rsid w:val="00B053E4"/>
    <w:rsid w:val="00B05977"/>
    <w:rsid w:val="00B060F6"/>
    <w:rsid w:val="00B07DA9"/>
    <w:rsid w:val="00B1263C"/>
    <w:rsid w:val="00B14EDC"/>
    <w:rsid w:val="00B20AB0"/>
    <w:rsid w:val="00B21E61"/>
    <w:rsid w:val="00B22AA4"/>
    <w:rsid w:val="00B23464"/>
    <w:rsid w:val="00B23C40"/>
    <w:rsid w:val="00B240F6"/>
    <w:rsid w:val="00B25602"/>
    <w:rsid w:val="00B25A01"/>
    <w:rsid w:val="00B26665"/>
    <w:rsid w:val="00B26D38"/>
    <w:rsid w:val="00B270CD"/>
    <w:rsid w:val="00B27857"/>
    <w:rsid w:val="00B32788"/>
    <w:rsid w:val="00B33E8E"/>
    <w:rsid w:val="00B345F0"/>
    <w:rsid w:val="00B34C90"/>
    <w:rsid w:val="00B355A1"/>
    <w:rsid w:val="00B35D53"/>
    <w:rsid w:val="00B363E5"/>
    <w:rsid w:val="00B377D3"/>
    <w:rsid w:val="00B41710"/>
    <w:rsid w:val="00B41A14"/>
    <w:rsid w:val="00B44068"/>
    <w:rsid w:val="00B44334"/>
    <w:rsid w:val="00B45084"/>
    <w:rsid w:val="00B46336"/>
    <w:rsid w:val="00B46D63"/>
    <w:rsid w:val="00B47F2A"/>
    <w:rsid w:val="00B50378"/>
    <w:rsid w:val="00B5228B"/>
    <w:rsid w:val="00B52DAE"/>
    <w:rsid w:val="00B5410E"/>
    <w:rsid w:val="00B5567A"/>
    <w:rsid w:val="00B57241"/>
    <w:rsid w:val="00B60E86"/>
    <w:rsid w:val="00B62762"/>
    <w:rsid w:val="00B63589"/>
    <w:rsid w:val="00B64446"/>
    <w:rsid w:val="00B651A5"/>
    <w:rsid w:val="00B6631A"/>
    <w:rsid w:val="00B66487"/>
    <w:rsid w:val="00B66D33"/>
    <w:rsid w:val="00B66F91"/>
    <w:rsid w:val="00B673F8"/>
    <w:rsid w:val="00B705D3"/>
    <w:rsid w:val="00B7130C"/>
    <w:rsid w:val="00B716E4"/>
    <w:rsid w:val="00B7260B"/>
    <w:rsid w:val="00B728DC"/>
    <w:rsid w:val="00B75B58"/>
    <w:rsid w:val="00B76112"/>
    <w:rsid w:val="00B77AA0"/>
    <w:rsid w:val="00B8004A"/>
    <w:rsid w:val="00B8044B"/>
    <w:rsid w:val="00B80757"/>
    <w:rsid w:val="00B807D4"/>
    <w:rsid w:val="00B808F9"/>
    <w:rsid w:val="00B8112F"/>
    <w:rsid w:val="00B826E2"/>
    <w:rsid w:val="00B82A93"/>
    <w:rsid w:val="00B83610"/>
    <w:rsid w:val="00B839AE"/>
    <w:rsid w:val="00B8443A"/>
    <w:rsid w:val="00B85A57"/>
    <w:rsid w:val="00B85B19"/>
    <w:rsid w:val="00B863A4"/>
    <w:rsid w:val="00B8676A"/>
    <w:rsid w:val="00B87013"/>
    <w:rsid w:val="00B87290"/>
    <w:rsid w:val="00B876A2"/>
    <w:rsid w:val="00B9343D"/>
    <w:rsid w:val="00B934B3"/>
    <w:rsid w:val="00B9351C"/>
    <w:rsid w:val="00B93A72"/>
    <w:rsid w:val="00B93AD9"/>
    <w:rsid w:val="00B944A5"/>
    <w:rsid w:val="00B962D6"/>
    <w:rsid w:val="00B963A9"/>
    <w:rsid w:val="00B97E1D"/>
    <w:rsid w:val="00BA039E"/>
    <w:rsid w:val="00BA0868"/>
    <w:rsid w:val="00BA0EC0"/>
    <w:rsid w:val="00BA0F6E"/>
    <w:rsid w:val="00BA21DE"/>
    <w:rsid w:val="00BA36F5"/>
    <w:rsid w:val="00BA4E0C"/>
    <w:rsid w:val="00BA50F6"/>
    <w:rsid w:val="00BA56AD"/>
    <w:rsid w:val="00BA57C6"/>
    <w:rsid w:val="00BA6758"/>
    <w:rsid w:val="00BA7043"/>
    <w:rsid w:val="00BB0200"/>
    <w:rsid w:val="00BB050D"/>
    <w:rsid w:val="00BB0A05"/>
    <w:rsid w:val="00BB2282"/>
    <w:rsid w:val="00BB239C"/>
    <w:rsid w:val="00BB2BD4"/>
    <w:rsid w:val="00BB3A01"/>
    <w:rsid w:val="00BB3F8D"/>
    <w:rsid w:val="00BB4DF2"/>
    <w:rsid w:val="00BB5268"/>
    <w:rsid w:val="00BB5511"/>
    <w:rsid w:val="00BB6900"/>
    <w:rsid w:val="00BB713E"/>
    <w:rsid w:val="00BB75BA"/>
    <w:rsid w:val="00BC0B39"/>
    <w:rsid w:val="00BC0C74"/>
    <w:rsid w:val="00BC1C6B"/>
    <w:rsid w:val="00BC1F21"/>
    <w:rsid w:val="00BC2F64"/>
    <w:rsid w:val="00BC32A2"/>
    <w:rsid w:val="00BC35FB"/>
    <w:rsid w:val="00BC4EFA"/>
    <w:rsid w:val="00BC5B41"/>
    <w:rsid w:val="00BC64A0"/>
    <w:rsid w:val="00BC6DD3"/>
    <w:rsid w:val="00BC7E94"/>
    <w:rsid w:val="00BD064A"/>
    <w:rsid w:val="00BD1197"/>
    <w:rsid w:val="00BD13F5"/>
    <w:rsid w:val="00BD1FB2"/>
    <w:rsid w:val="00BD2782"/>
    <w:rsid w:val="00BD2B98"/>
    <w:rsid w:val="00BD2CBC"/>
    <w:rsid w:val="00BD3676"/>
    <w:rsid w:val="00BD3E19"/>
    <w:rsid w:val="00BD422A"/>
    <w:rsid w:val="00BD5DFC"/>
    <w:rsid w:val="00BD6FCE"/>
    <w:rsid w:val="00BD72A2"/>
    <w:rsid w:val="00BE0372"/>
    <w:rsid w:val="00BE36D0"/>
    <w:rsid w:val="00BE3B08"/>
    <w:rsid w:val="00BE41C7"/>
    <w:rsid w:val="00BE5C3D"/>
    <w:rsid w:val="00BE62A3"/>
    <w:rsid w:val="00BE7D1A"/>
    <w:rsid w:val="00BE7D3E"/>
    <w:rsid w:val="00BF1F03"/>
    <w:rsid w:val="00BF27C6"/>
    <w:rsid w:val="00BF4D68"/>
    <w:rsid w:val="00BF5B21"/>
    <w:rsid w:val="00BF7269"/>
    <w:rsid w:val="00BF79AB"/>
    <w:rsid w:val="00C029EF"/>
    <w:rsid w:val="00C040B7"/>
    <w:rsid w:val="00C060CF"/>
    <w:rsid w:val="00C06898"/>
    <w:rsid w:val="00C06C2A"/>
    <w:rsid w:val="00C11288"/>
    <w:rsid w:val="00C133F8"/>
    <w:rsid w:val="00C13FAD"/>
    <w:rsid w:val="00C161D1"/>
    <w:rsid w:val="00C17497"/>
    <w:rsid w:val="00C1763B"/>
    <w:rsid w:val="00C221DC"/>
    <w:rsid w:val="00C225AC"/>
    <w:rsid w:val="00C24D88"/>
    <w:rsid w:val="00C255F6"/>
    <w:rsid w:val="00C26310"/>
    <w:rsid w:val="00C3134D"/>
    <w:rsid w:val="00C3179F"/>
    <w:rsid w:val="00C31D07"/>
    <w:rsid w:val="00C320A0"/>
    <w:rsid w:val="00C32515"/>
    <w:rsid w:val="00C326CC"/>
    <w:rsid w:val="00C329BB"/>
    <w:rsid w:val="00C32D90"/>
    <w:rsid w:val="00C33FC3"/>
    <w:rsid w:val="00C3429A"/>
    <w:rsid w:val="00C353F5"/>
    <w:rsid w:val="00C36F39"/>
    <w:rsid w:val="00C3731B"/>
    <w:rsid w:val="00C37642"/>
    <w:rsid w:val="00C37ACB"/>
    <w:rsid w:val="00C4028C"/>
    <w:rsid w:val="00C40C05"/>
    <w:rsid w:val="00C40DFC"/>
    <w:rsid w:val="00C416DF"/>
    <w:rsid w:val="00C4197C"/>
    <w:rsid w:val="00C41BD3"/>
    <w:rsid w:val="00C42DCC"/>
    <w:rsid w:val="00C44197"/>
    <w:rsid w:val="00C476A4"/>
    <w:rsid w:val="00C47A12"/>
    <w:rsid w:val="00C47EFE"/>
    <w:rsid w:val="00C51A9C"/>
    <w:rsid w:val="00C51B55"/>
    <w:rsid w:val="00C51CB6"/>
    <w:rsid w:val="00C51D57"/>
    <w:rsid w:val="00C52846"/>
    <w:rsid w:val="00C52FD1"/>
    <w:rsid w:val="00C5317A"/>
    <w:rsid w:val="00C532A5"/>
    <w:rsid w:val="00C560C4"/>
    <w:rsid w:val="00C57536"/>
    <w:rsid w:val="00C60314"/>
    <w:rsid w:val="00C60CF7"/>
    <w:rsid w:val="00C60D55"/>
    <w:rsid w:val="00C614AF"/>
    <w:rsid w:val="00C63704"/>
    <w:rsid w:val="00C63750"/>
    <w:rsid w:val="00C63B4C"/>
    <w:rsid w:val="00C63CED"/>
    <w:rsid w:val="00C63EF4"/>
    <w:rsid w:val="00C6409E"/>
    <w:rsid w:val="00C64F8C"/>
    <w:rsid w:val="00C650C4"/>
    <w:rsid w:val="00C6622E"/>
    <w:rsid w:val="00C66611"/>
    <w:rsid w:val="00C67673"/>
    <w:rsid w:val="00C67AA2"/>
    <w:rsid w:val="00C70D0C"/>
    <w:rsid w:val="00C70EEC"/>
    <w:rsid w:val="00C71675"/>
    <w:rsid w:val="00C722D2"/>
    <w:rsid w:val="00C73EF0"/>
    <w:rsid w:val="00C7465D"/>
    <w:rsid w:val="00C758F2"/>
    <w:rsid w:val="00C75C7C"/>
    <w:rsid w:val="00C763DA"/>
    <w:rsid w:val="00C772E1"/>
    <w:rsid w:val="00C775BE"/>
    <w:rsid w:val="00C7763A"/>
    <w:rsid w:val="00C77BAB"/>
    <w:rsid w:val="00C80411"/>
    <w:rsid w:val="00C8061E"/>
    <w:rsid w:val="00C809C7"/>
    <w:rsid w:val="00C81392"/>
    <w:rsid w:val="00C81AFF"/>
    <w:rsid w:val="00C853BB"/>
    <w:rsid w:val="00C85D7B"/>
    <w:rsid w:val="00C867B8"/>
    <w:rsid w:val="00C86C71"/>
    <w:rsid w:val="00C87150"/>
    <w:rsid w:val="00C900F0"/>
    <w:rsid w:val="00C90BFB"/>
    <w:rsid w:val="00C91A94"/>
    <w:rsid w:val="00C92D3B"/>
    <w:rsid w:val="00C92DFB"/>
    <w:rsid w:val="00C935BB"/>
    <w:rsid w:val="00C947A0"/>
    <w:rsid w:val="00C95370"/>
    <w:rsid w:val="00C96C0E"/>
    <w:rsid w:val="00C96E66"/>
    <w:rsid w:val="00C975D6"/>
    <w:rsid w:val="00C97A15"/>
    <w:rsid w:val="00CA0FA3"/>
    <w:rsid w:val="00CA12E6"/>
    <w:rsid w:val="00CA3C88"/>
    <w:rsid w:val="00CA4D21"/>
    <w:rsid w:val="00CA50F4"/>
    <w:rsid w:val="00CA5178"/>
    <w:rsid w:val="00CA53B9"/>
    <w:rsid w:val="00CA60F9"/>
    <w:rsid w:val="00CA628B"/>
    <w:rsid w:val="00CA66F9"/>
    <w:rsid w:val="00CA73D5"/>
    <w:rsid w:val="00CB0D09"/>
    <w:rsid w:val="00CB138C"/>
    <w:rsid w:val="00CB1768"/>
    <w:rsid w:val="00CB17FF"/>
    <w:rsid w:val="00CB1ABE"/>
    <w:rsid w:val="00CB1BA5"/>
    <w:rsid w:val="00CB2A2A"/>
    <w:rsid w:val="00CB2C0B"/>
    <w:rsid w:val="00CB2DEB"/>
    <w:rsid w:val="00CB39E1"/>
    <w:rsid w:val="00CB4768"/>
    <w:rsid w:val="00CB5490"/>
    <w:rsid w:val="00CB57E0"/>
    <w:rsid w:val="00CB58FA"/>
    <w:rsid w:val="00CB63D9"/>
    <w:rsid w:val="00CB6810"/>
    <w:rsid w:val="00CB6C47"/>
    <w:rsid w:val="00CB6ED1"/>
    <w:rsid w:val="00CB74D2"/>
    <w:rsid w:val="00CB7863"/>
    <w:rsid w:val="00CB7CEC"/>
    <w:rsid w:val="00CB7EB9"/>
    <w:rsid w:val="00CC0EE7"/>
    <w:rsid w:val="00CC16B1"/>
    <w:rsid w:val="00CC2215"/>
    <w:rsid w:val="00CC2EC4"/>
    <w:rsid w:val="00CC426A"/>
    <w:rsid w:val="00CC5795"/>
    <w:rsid w:val="00CD055C"/>
    <w:rsid w:val="00CD2803"/>
    <w:rsid w:val="00CD2DE4"/>
    <w:rsid w:val="00CD4471"/>
    <w:rsid w:val="00CD586A"/>
    <w:rsid w:val="00CD5A25"/>
    <w:rsid w:val="00CD6A10"/>
    <w:rsid w:val="00CD71B9"/>
    <w:rsid w:val="00CE10FF"/>
    <w:rsid w:val="00CE163B"/>
    <w:rsid w:val="00CE2088"/>
    <w:rsid w:val="00CE2BC9"/>
    <w:rsid w:val="00CE3385"/>
    <w:rsid w:val="00CE479B"/>
    <w:rsid w:val="00CE5758"/>
    <w:rsid w:val="00CE57E7"/>
    <w:rsid w:val="00CE627F"/>
    <w:rsid w:val="00CE63A0"/>
    <w:rsid w:val="00CE6BC9"/>
    <w:rsid w:val="00CF0629"/>
    <w:rsid w:val="00CF1199"/>
    <w:rsid w:val="00CF14DC"/>
    <w:rsid w:val="00CF205F"/>
    <w:rsid w:val="00CF316D"/>
    <w:rsid w:val="00CF3A3E"/>
    <w:rsid w:val="00CF5D19"/>
    <w:rsid w:val="00CF62B0"/>
    <w:rsid w:val="00CF6DA0"/>
    <w:rsid w:val="00CF72CC"/>
    <w:rsid w:val="00CF7951"/>
    <w:rsid w:val="00D0056E"/>
    <w:rsid w:val="00D00E02"/>
    <w:rsid w:val="00D01052"/>
    <w:rsid w:val="00D0324D"/>
    <w:rsid w:val="00D03673"/>
    <w:rsid w:val="00D045E0"/>
    <w:rsid w:val="00D05201"/>
    <w:rsid w:val="00D061EC"/>
    <w:rsid w:val="00D072A8"/>
    <w:rsid w:val="00D10B1F"/>
    <w:rsid w:val="00D12C0F"/>
    <w:rsid w:val="00D12FB6"/>
    <w:rsid w:val="00D131AE"/>
    <w:rsid w:val="00D13B99"/>
    <w:rsid w:val="00D202A3"/>
    <w:rsid w:val="00D2036B"/>
    <w:rsid w:val="00D234BA"/>
    <w:rsid w:val="00D27D91"/>
    <w:rsid w:val="00D33ECB"/>
    <w:rsid w:val="00D34BD4"/>
    <w:rsid w:val="00D35063"/>
    <w:rsid w:val="00D35B01"/>
    <w:rsid w:val="00D35BEB"/>
    <w:rsid w:val="00D37D06"/>
    <w:rsid w:val="00D403E7"/>
    <w:rsid w:val="00D41224"/>
    <w:rsid w:val="00D419E3"/>
    <w:rsid w:val="00D41A63"/>
    <w:rsid w:val="00D427FA"/>
    <w:rsid w:val="00D43BEE"/>
    <w:rsid w:val="00D44399"/>
    <w:rsid w:val="00D44783"/>
    <w:rsid w:val="00D468E0"/>
    <w:rsid w:val="00D472BC"/>
    <w:rsid w:val="00D473AB"/>
    <w:rsid w:val="00D473F8"/>
    <w:rsid w:val="00D47F96"/>
    <w:rsid w:val="00D50257"/>
    <w:rsid w:val="00D504F9"/>
    <w:rsid w:val="00D508EB"/>
    <w:rsid w:val="00D50AEC"/>
    <w:rsid w:val="00D516CD"/>
    <w:rsid w:val="00D518C4"/>
    <w:rsid w:val="00D5219D"/>
    <w:rsid w:val="00D560FF"/>
    <w:rsid w:val="00D613FE"/>
    <w:rsid w:val="00D6221C"/>
    <w:rsid w:val="00D62452"/>
    <w:rsid w:val="00D71BF3"/>
    <w:rsid w:val="00D74E84"/>
    <w:rsid w:val="00D7637E"/>
    <w:rsid w:val="00D763F4"/>
    <w:rsid w:val="00D77AD3"/>
    <w:rsid w:val="00D80C9E"/>
    <w:rsid w:val="00D80F80"/>
    <w:rsid w:val="00D82CC4"/>
    <w:rsid w:val="00D85303"/>
    <w:rsid w:val="00D85526"/>
    <w:rsid w:val="00D85D88"/>
    <w:rsid w:val="00D8605E"/>
    <w:rsid w:val="00D86241"/>
    <w:rsid w:val="00D86C52"/>
    <w:rsid w:val="00D87162"/>
    <w:rsid w:val="00D8725C"/>
    <w:rsid w:val="00D87C47"/>
    <w:rsid w:val="00D90FD2"/>
    <w:rsid w:val="00D927C6"/>
    <w:rsid w:val="00D94011"/>
    <w:rsid w:val="00D94E38"/>
    <w:rsid w:val="00D9553A"/>
    <w:rsid w:val="00D96DF3"/>
    <w:rsid w:val="00D97857"/>
    <w:rsid w:val="00D97E4A"/>
    <w:rsid w:val="00DA0FB8"/>
    <w:rsid w:val="00DA167D"/>
    <w:rsid w:val="00DA2302"/>
    <w:rsid w:val="00DA3722"/>
    <w:rsid w:val="00DA3B73"/>
    <w:rsid w:val="00DA4A21"/>
    <w:rsid w:val="00DA509D"/>
    <w:rsid w:val="00DA5756"/>
    <w:rsid w:val="00DA5F97"/>
    <w:rsid w:val="00DA5FB4"/>
    <w:rsid w:val="00DA625B"/>
    <w:rsid w:val="00DA6281"/>
    <w:rsid w:val="00DA6368"/>
    <w:rsid w:val="00DB2273"/>
    <w:rsid w:val="00DB2F1A"/>
    <w:rsid w:val="00DB3597"/>
    <w:rsid w:val="00DB38B2"/>
    <w:rsid w:val="00DB3BA1"/>
    <w:rsid w:val="00DB4587"/>
    <w:rsid w:val="00DB4F72"/>
    <w:rsid w:val="00DB5A0C"/>
    <w:rsid w:val="00DB6160"/>
    <w:rsid w:val="00DB6410"/>
    <w:rsid w:val="00DB6559"/>
    <w:rsid w:val="00DB73B1"/>
    <w:rsid w:val="00DB7ACF"/>
    <w:rsid w:val="00DC02A3"/>
    <w:rsid w:val="00DC0794"/>
    <w:rsid w:val="00DC09FB"/>
    <w:rsid w:val="00DC1180"/>
    <w:rsid w:val="00DC19C8"/>
    <w:rsid w:val="00DC2738"/>
    <w:rsid w:val="00DC31B9"/>
    <w:rsid w:val="00DC46EF"/>
    <w:rsid w:val="00DC6912"/>
    <w:rsid w:val="00DC7FA7"/>
    <w:rsid w:val="00DD071E"/>
    <w:rsid w:val="00DD16EF"/>
    <w:rsid w:val="00DD17DC"/>
    <w:rsid w:val="00DD21DA"/>
    <w:rsid w:val="00DD2AE9"/>
    <w:rsid w:val="00DD32EF"/>
    <w:rsid w:val="00DD445B"/>
    <w:rsid w:val="00DD45B8"/>
    <w:rsid w:val="00DD4DC0"/>
    <w:rsid w:val="00DD500F"/>
    <w:rsid w:val="00DD5843"/>
    <w:rsid w:val="00DD72AE"/>
    <w:rsid w:val="00DE3C3C"/>
    <w:rsid w:val="00DE4217"/>
    <w:rsid w:val="00DE4332"/>
    <w:rsid w:val="00DE50FE"/>
    <w:rsid w:val="00DE511D"/>
    <w:rsid w:val="00DE669B"/>
    <w:rsid w:val="00DE6819"/>
    <w:rsid w:val="00DE6ADC"/>
    <w:rsid w:val="00DE7C8A"/>
    <w:rsid w:val="00DF1771"/>
    <w:rsid w:val="00DF21D1"/>
    <w:rsid w:val="00DF29F8"/>
    <w:rsid w:val="00DF4D28"/>
    <w:rsid w:val="00DF565C"/>
    <w:rsid w:val="00DF6C27"/>
    <w:rsid w:val="00DF6FC9"/>
    <w:rsid w:val="00DF7472"/>
    <w:rsid w:val="00E00A5A"/>
    <w:rsid w:val="00E00AF8"/>
    <w:rsid w:val="00E00E9F"/>
    <w:rsid w:val="00E00F79"/>
    <w:rsid w:val="00E05761"/>
    <w:rsid w:val="00E0588D"/>
    <w:rsid w:val="00E05E20"/>
    <w:rsid w:val="00E06F46"/>
    <w:rsid w:val="00E10010"/>
    <w:rsid w:val="00E10599"/>
    <w:rsid w:val="00E10CFE"/>
    <w:rsid w:val="00E10DE1"/>
    <w:rsid w:val="00E11139"/>
    <w:rsid w:val="00E1114E"/>
    <w:rsid w:val="00E12421"/>
    <w:rsid w:val="00E1283C"/>
    <w:rsid w:val="00E12ABF"/>
    <w:rsid w:val="00E1371C"/>
    <w:rsid w:val="00E1375E"/>
    <w:rsid w:val="00E1388A"/>
    <w:rsid w:val="00E143F5"/>
    <w:rsid w:val="00E220F5"/>
    <w:rsid w:val="00E23B94"/>
    <w:rsid w:val="00E23C03"/>
    <w:rsid w:val="00E23C3A"/>
    <w:rsid w:val="00E24353"/>
    <w:rsid w:val="00E2484E"/>
    <w:rsid w:val="00E248D5"/>
    <w:rsid w:val="00E250D0"/>
    <w:rsid w:val="00E25163"/>
    <w:rsid w:val="00E261A4"/>
    <w:rsid w:val="00E26682"/>
    <w:rsid w:val="00E30503"/>
    <w:rsid w:val="00E317B9"/>
    <w:rsid w:val="00E31BA4"/>
    <w:rsid w:val="00E31D56"/>
    <w:rsid w:val="00E35713"/>
    <w:rsid w:val="00E37964"/>
    <w:rsid w:val="00E37C77"/>
    <w:rsid w:val="00E409E1"/>
    <w:rsid w:val="00E41514"/>
    <w:rsid w:val="00E42716"/>
    <w:rsid w:val="00E43734"/>
    <w:rsid w:val="00E43C75"/>
    <w:rsid w:val="00E44E53"/>
    <w:rsid w:val="00E44EA3"/>
    <w:rsid w:val="00E472E4"/>
    <w:rsid w:val="00E50E75"/>
    <w:rsid w:val="00E520B8"/>
    <w:rsid w:val="00E53023"/>
    <w:rsid w:val="00E53266"/>
    <w:rsid w:val="00E5397A"/>
    <w:rsid w:val="00E53B08"/>
    <w:rsid w:val="00E563E7"/>
    <w:rsid w:val="00E57133"/>
    <w:rsid w:val="00E574F0"/>
    <w:rsid w:val="00E6090A"/>
    <w:rsid w:val="00E61412"/>
    <w:rsid w:val="00E6200A"/>
    <w:rsid w:val="00E62108"/>
    <w:rsid w:val="00E62316"/>
    <w:rsid w:val="00E628FD"/>
    <w:rsid w:val="00E62912"/>
    <w:rsid w:val="00E6342A"/>
    <w:rsid w:val="00E63692"/>
    <w:rsid w:val="00E63CB5"/>
    <w:rsid w:val="00E64163"/>
    <w:rsid w:val="00E64EC2"/>
    <w:rsid w:val="00E64FD6"/>
    <w:rsid w:val="00E6526E"/>
    <w:rsid w:val="00E6633C"/>
    <w:rsid w:val="00E66D2D"/>
    <w:rsid w:val="00E67454"/>
    <w:rsid w:val="00E702D3"/>
    <w:rsid w:val="00E702F5"/>
    <w:rsid w:val="00E71D0A"/>
    <w:rsid w:val="00E71F1A"/>
    <w:rsid w:val="00E72207"/>
    <w:rsid w:val="00E72405"/>
    <w:rsid w:val="00E72C7F"/>
    <w:rsid w:val="00E73ACB"/>
    <w:rsid w:val="00E74E2B"/>
    <w:rsid w:val="00E74E49"/>
    <w:rsid w:val="00E750C3"/>
    <w:rsid w:val="00E75202"/>
    <w:rsid w:val="00E75A0F"/>
    <w:rsid w:val="00E77725"/>
    <w:rsid w:val="00E7784D"/>
    <w:rsid w:val="00E77C21"/>
    <w:rsid w:val="00E77DB9"/>
    <w:rsid w:val="00E8103D"/>
    <w:rsid w:val="00E81663"/>
    <w:rsid w:val="00E81F65"/>
    <w:rsid w:val="00E849F4"/>
    <w:rsid w:val="00E85C08"/>
    <w:rsid w:val="00E86B97"/>
    <w:rsid w:val="00E911FE"/>
    <w:rsid w:val="00E91566"/>
    <w:rsid w:val="00E9206D"/>
    <w:rsid w:val="00E92589"/>
    <w:rsid w:val="00E942B8"/>
    <w:rsid w:val="00E94A9F"/>
    <w:rsid w:val="00E955B7"/>
    <w:rsid w:val="00E958BB"/>
    <w:rsid w:val="00E960B7"/>
    <w:rsid w:val="00E9655E"/>
    <w:rsid w:val="00EA00C5"/>
    <w:rsid w:val="00EA0C98"/>
    <w:rsid w:val="00EA1111"/>
    <w:rsid w:val="00EA220C"/>
    <w:rsid w:val="00EA22AB"/>
    <w:rsid w:val="00EA394C"/>
    <w:rsid w:val="00EA431B"/>
    <w:rsid w:val="00EA600F"/>
    <w:rsid w:val="00EB1B6F"/>
    <w:rsid w:val="00EB4253"/>
    <w:rsid w:val="00EB5C31"/>
    <w:rsid w:val="00EB67ED"/>
    <w:rsid w:val="00EB7182"/>
    <w:rsid w:val="00EC032D"/>
    <w:rsid w:val="00EC0535"/>
    <w:rsid w:val="00EC09F9"/>
    <w:rsid w:val="00EC10AE"/>
    <w:rsid w:val="00EC1A14"/>
    <w:rsid w:val="00EC2643"/>
    <w:rsid w:val="00EC3B75"/>
    <w:rsid w:val="00EC5D6D"/>
    <w:rsid w:val="00EC744A"/>
    <w:rsid w:val="00EC76F2"/>
    <w:rsid w:val="00ED0BF3"/>
    <w:rsid w:val="00ED25B5"/>
    <w:rsid w:val="00ED2F9D"/>
    <w:rsid w:val="00ED31EB"/>
    <w:rsid w:val="00ED3464"/>
    <w:rsid w:val="00ED4D2F"/>
    <w:rsid w:val="00ED533F"/>
    <w:rsid w:val="00ED5A7E"/>
    <w:rsid w:val="00ED5C1E"/>
    <w:rsid w:val="00ED7201"/>
    <w:rsid w:val="00ED75A9"/>
    <w:rsid w:val="00EE0736"/>
    <w:rsid w:val="00EE0958"/>
    <w:rsid w:val="00EE0F4C"/>
    <w:rsid w:val="00EE1163"/>
    <w:rsid w:val="00EE13E9"/>
    <w:rsid w:val="00EE267D"/>
    <w:rsid w:val="00EE2B58"/>
    <w:rsid w:val="00EE3D57"/>
    <w:rsid w:val="00EE458B"/>
    <w:rsid w:val="00EE45AB"/>
    <w:rsid w:val="00EE4B8E"/>
    <w:rsid w:val="00EE6770"/>
    <w:rsid w:val="00EF0E50"/>
    <w:rsid w:val="00EF1147"/>
    <w:rsid w:val="00EF293F"/>
    <w:rsid w:val="00EF2FCC"/>
    <w:rsid w:val="00EF30D6"/>
    <w:rsid w:val="00EF35E5"/>
    <w:rsid w:val="00EF3AE1"/>
    <w:rsid w:val="00EF4478"/>
    <w:rsid w:val="00EF4BAB"/>
    <w:rsid w:val="00EF5949"/>
    <w:rsid w:val="00EF6228"/>
    <w:rsid w:val="00EF6545"/>
    <w:rsid w:val="00F008F7"/>
    <w:rsid w:val="00F01C27"/>
    <w:rsid w:val="00F0335A"/>
    <w:rsid w:val="00F03A79"/>
    <w:rsid w:val="00F03C6F"/>
    <w:rsid w:val="00F04154"/>
    <w:rsid w:val="00F043CB"/>
    <w:rsid w:val="00F046E0"/>
    <w:rsid w:val="00F04D54"/>
    <w:rsid w:val="00F065E1"/>
    <w:rsid w:val="00F06707"/>
    <w:rsid w:val="00F06743"/>
    <w:rsid w:val="00F07061"/>
    <w:rsid w:val="00F07E74"/>
    <w:rsid w:val="00F109DD"/>
    <w:rsid w:val="00F10B4E"/>
    <w:rsid w:val="00F1234A"/>
    <w:rsid w:val="00F127A4"/>
    <w:rsid w:val="00F13638"/>
    <w:rsid w:val="00F13C2D"/>
    <w:rsid w:val="00F14576"/>
    <w:rsid w:val="00F1658C"/>
    <w:rsid w:val="00F17226"/>
    <w:rsid w:val="00F21232"/>
    <w:rsid w:val="00F21B72"/>
    <w:rsid w:val="00F22353"/>
    <w:rsid w:val="00F22378"/>
    <w:rsid w:val="00F228FF"/>
    <w:rsid w:val="00F25650"/>
    <w:rsid w:val="00F2614F"/>
    <w:rsid w:val="00F26D8B"/>
    <w:rsid w:val="00F27E1D"/>
    <w:rsid w:val="00F313D0"/>
    <w:rsid w:val="00F325A3"/>
    <w:rsid w:val="00F32B79"/>
    <w:rsid w:val="00F32CB7"/>
    <w:rsid w:val="00F32D82"/>
    <w:rsid w:val="00F3303E"/>
    <w:rsid w:val="00F34B0B"/>
    <w:rsid w:val="00F34FD3"/>
    <w:rsid w:val="00F3520E"/>
    <w:rsid w:val="00F35D29"/>
    <w:rsid w:val="00F36413"/>
    <w:rsid w:val="00F365FE"/>
    <w:rsid w:val="00F3717E"/>
    <w:rsid w:val="00F40885"/>
    <w:rsid w:val="00F409D9"/>
    <w:rsid w:val="00F41098"/>
    <w:rsid w:val="00F41337"/>
    <w:rsid w:val="00F41485"/>
    <w:rsid w:val="00F41669"/>
    <w:rsid w:val="00F42CEA"/>
    <w:rsid w:val="00F42D4F"/>
    <w:rsid w:val="00F43F5B"/>
    <w:rsid w:val="00F45C01"/>
    <w:rsid w:val="00F46B90"/>
    <w:rsid w:val="00F47CEE"/>
    <w:rsid w:val="00F519ED"/>
    <w:rsid w:val="00F5215F"/>
    <w:rsid w:val="00F5396F"/>
    <w:rsid w:val="00F53BCB"/>
    <w:rsid w:val="00F54111"/>
    <w:rsid w:val="00F56208"/>
    <w:rsid w:val="00F56EFE"/>
    <w:rsid w:val="00F56FB6"/>
    <w:rsid w:val="00F5754F"/>
    <w:rsid w:val="00F578AB"/>
    <w:rsid w:val="00F57CD0"/>
    <w:rsid w:val="00F601D1"/>
    <w:rsid w:val="00F604D7"/>
    <w:rsid w:val="00F61054"/>
    <w:rsid w:val="00F619DB"/>
    <w:rsid w:val="00F62136"/>
    <w:rsid w:val="00F626A6"/>
    <w:rsid w:val="00F62AC7"/>
    <w:rsid w:val="00F62DE9"/>
    <w:rsid w:val="00F63485"/>
    <w:rsid w:val="00F65FD2"/>
    <w:rsid w:val="00F66A25"/>
    <w:rsid w:val="00F67013"/>
    <w:rsid w:val="00F67EF9"/>
    <w:rsid w:val="00F67F5A"/>
    <w:rsid w:val="00F70205"/>
    <w:rsid w:val="00F7032F"/>
    <w:rsid w:val="00F70EF1"/>
    <w:rsid w:val="00F71270"/>
    <w:rsid w:val="00F72C29"/>
    <w:rsid w:val="00F75467"/>
    <w:rsid w:val="00F76849"/>
    <w:rsid w:val="00F77BC8"/>
    <w:rsid w:val="00F77CF5"/>
    <w:rsid w:val="00F81798"/>
    <w:rsid w:val="00F82F12"/>
    <w:rsid w:val="00F83560"/>
    <w:rsid w:val="00F83D4E"/>
    <w:rsid w:val="00F85AF3"/>
    <w:rsid w:val="00F85E23"/>
    <w:rsid w:val="00F8641F"/>
    <w:rsid w:val="00F86C58"/>
    <w:rsid w:val="00F8746A"/>
    <w:rsid w:val="00F90615"/>
    <w:rsid w:val="00F91472"/>
    <w:rsid w:val="00F9418A"/>
    <w:rsid w:val="00F95541"/>
    <w:rsid w:val="00F96530"/>
    <w:rsid w:val="00F975FD"/>
    <w:rsid w:val="00F97698"/>
    <w:rsid w:val="00FA1E69"/>
    <w:rsid w:val="00FA2F92"/>
    <w:rsid w:val="00FA43E6"/>
    <w:rsid w:val="00FA43F3"/>
    <w:rsid w:val="00FA48A8"/>
    <w:rsid w:val="00FA4B3F"/>
    <w:rsid w:val="00FA5854"/>
    <w:rsid w:val="00FA5880"/>
    <w:rsid w:val="00FA63A1"/>
    <w:rsid w:val="00FA6DBA"/>
    <w:rsid w:val="00FA78A3"/>
    <w:rsid w:val="00FA7CC2"/>
    <w:rsid w:val="00FB18D0"/>
    <w:rsid w:val="00FB2A98"/>
    <w:rsid w:val="00FB2B48"/>
    <w:rsid w:val="00FB2B77"/>
    <w:rsid w:val="00FB2FA1"/>
    <w:rsid w:val="00FB4003"/>
    <w:rsid w:val="00FB5492"/>
    <w:rsid w:val="00FB6321"/>
    <w:rsid w:val="00FB6E0D"/>
    <w:rsid w:val="00FB6F3F"/>
    <w:rsid w:val="00FB77A4"/>
    <w:rsid w:val="00FB7F62"/>
    <w:rsid w:val="00FC0192"/>
    <w:rsid w:val="00FC1E23"/>
    <w:rsid w:val="00FC2973"/>
    <w:rsid w:val="00FC2A3A"/>
    <w:rsid w:val="00FC34A1"/>
    <w:rsid w:val="00FC4E78"/>
    <w:rsid w:val="00FC4FA1"/>
    <w:rsid w:val="00FC4FC8"/>
    <w:rsid w:val="00FC619D"/>
    <w:rsid w:val="00FC6F3A"/>
    <w:rsid w:val="00FC798E"/>
    <w:rsid w:val="00FD0540"/>
    <w:rsid w:val="00FD066F"/>
    <w:rsid w:val="00FD141D"/>
    <w:rsid w:val="00FD1471"/>
    <w:rsid w:val="00FD147F"/>
    <w:rsid w:val="00FD2D9A"/>
    <w:rsid w:val="00FD2F5F"/>
    <w:rsid w:val="00FD3841"/>
    <w:rsid w:val="00FD6F3C"/>
    <w:rsid w:val="00FD7E79"/>
    <w:rsid w:val="00FE05EE"/>
    <w:rsid w:val="00FE0CF1"/>
    <w:rsid w:val="00FE2067"/>
    <w:rsid w:val="00FE352C"/>
    <w:rsid w:val="00FE4248"/>
    <w:rsid w:val="00FE45D8"/>
    <w:rsid w:val="00FE48DC"/>
    <w:rsid w:val="00FE4B94"/>
    <w:rsid w:val="00FE57BD"/>
    <w:rsid w:val="00FF23B8"/>
    <w:rsid w:val="00FF2BB5"/>
    <w:rsid w:val="00FF4154"/>
    <w:rsid w:val="00FF57D1"/>
    <w:rsid w:val="00FF5A49"/>
    <w:rsid w:val="00FF5A96"/>
    <w:rsid w:val="00FF6159"/>
    <w:rsid w:val="00FF6416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02838"/>
  <w15:docId w15:val="{6831E08B-A44C-406F-82DC-F13404D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9D"/>
    <w:rPr>
      <w:sz w:val="22"/>
      <w:lang w:eastAsia="en-US"/>
    </w:rPr>
  </w:style>
  <w:style w:type="paragraph" w:styleId="Heading1">
    <w:name w:val="heading 1"/>
    <w:aliases w:val="Heading 1 Char Char,indice,H1,SAHeading 1,Level 1 Head,Heading 0,SOUS-TITRE 1,Tempo Heading 1,章,ÕÂ,L1 Heading 1,h1,1st level,h11,1st level1,heading 11,h12,1st level2,heading 12,h111,1st level11,heading 111,h13,1st level3,heading 13,h112,h121"/>
    <w:basedOn w:val="Normal"/>
    <w:next w:val="Normal"/>
    <w:qFormat/>
    <w:pPr>
      <w:keepNext/>
      <w:outlineLvl w:val="0"/>
    </w:pPr>
    <w:rPr>
      <w:rFonts w:ascii="Arial" w:hAnsi="Arial"/>
      <w:b/>
      <w:i/>
      <w:kern w:val="28"/>
      <w:sz w:val="28"/>
    </w:rPr>
  </w:style>
  <w:style w:type="paragraph" w:styleId="Heading2">
    <w:name w:val="heading 2"/>
    <w:aliases w:val="标题2,heading 2,Chapter X.X. Statement,h2,2,Header 2,l2,Level 2 Head,H2,PIM2,Heading 2 Hidden,Heading 2 CCBS,Titre3,HD2,sect 1.2,H21,sect 1.21,H22,sect 1.22,H211,sect 1.211,H23,sect 1.23,H212,sect 1.212,第一章 标题 2,DO,DO NOT USE_h2,chn,2nd level,子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aliases w:val="3,Chapter X.X.X.,Level 3 Head,H3,level_3,PIM 3,章标题1,h4,h3,Heading 3 - old,3rd level,子系统,sect1.2.3,sect1.2.31,sect1.2.32,sect1.2.311,sect1.2.33,sect1.2.312,1.1.1,l3,CT,Level 3 Topic Heading,list 3,Head 3,PRTM Heading 3,BOD 0,1.1.1标题 3,Bold Head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aliases w:val="H4,bullet,bl,bb,4,. (A.),PFDL - Heading 4,Heading 4 p,Wyeth - Heading 4,mxHeading4,PIM 4,H41,H42,H43,H44,H45,H46,H47,H48,H49,H410,H411,H421,H431,H441,H451,H461,H471,H481,H491,H4101,H412,H422,H432,H442,H452,H462,H472,H482,H492,H4102,H4111,H4211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aliases w:val=". (1.),PFDL - Heading 5,Block Label,Heading 5 p,Wyeth - Heading 5,H5,mxHeading5,dash,ds,dd,Roman list,Level 3 - i,h5,Head5,5,Heading5,5 sub-bullet,sb,H5-Heading 5,l5,heading5,Second Subheading,dash1,ds1,dd1,dash2,ds2,dd2,dash3,ds3,dd3,dash4"/>
    <w:basedOn w:val="Normal"/>
    <w:next w:val="Normal"/>
    <w:qFormat/>
    <w:pPr>
      <w:spacing w:before="240" w:after="60"/>
      <w:outlineLvl w:val="4"/>
    </w:pPr>
    <w:rPr>
      <w:rFonts w:ascii="Arial" w:hAnsi="Arial"/>
    </w:rPr>
  </w:style>
  <w:style w:type="paragraph" w:styleId="Heading6">
    <w:name w:val="heading 6"/>
    <w:aliases w:val=". (a.),H6,Legal Level 1.,Bullet list,PIM 6,BOD 4,h6,Third Subheading,Heading6,sub-dash,sd,7 sub-dash,6,Requirement,hd6,fcl,figurecapl,T1,Subdash,cnp,Caption number (page-wide),ITT t6,PA Appendix,sub-dash1,sd1,51,sub-dash2,sd2,52,L"/>
    <w:basedOn w:val="Heading5"/>
    <w:next w:val="Normal"/>
    <w:qFormat/>
    <w:pPr>
      <w:ind w:left="720"/>
      <w:outlineLvl w:val="5"/>
    </w:pPr>
    <w:rPr>
      <w:i/>
    </w:rPr>
  </w:style>
  <w:style w:type="paragraph" w:styleId="Heading7">
    <w:name w:val="heading 7"/>
    <w:aliases w:val=". [(1)],Appendix Heading,Appendix Heading1,appendix,Append,Legal Level 1.1.,letter list,PIM 7,Heading7,7,Objective,ExhibitTitle,heading7,req3,st,h7,SDL title,hd7,fcs,figurecaps,Appendix Major,cnc,Caption number (column-wide),ITT t7,1.标题"/>
    <w:basedOn w:val="Normal"/>
    <w:next w:val="Normal"/>
    <w:uiPriority w:val="99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aliases w:val=". [(a)],Appendix Subheading,Appendix,8,FigureTitle,Condition,requirement,req2,req,figure title,hd8,h8,Legal Level 1.1.1.,注意框体,Legal Level 1Heading 8,tt,Appendix Minor,Annex,Annex2,Appendix1,Annex3,Appendix2,ctp,Caption text (page-wide),ITT t8"/>
    <w:basedOn w:val="Normal"/>
    <w:next w:val="Normal"/>
    <w:uiPriority w:val="99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aliases w:val=". [(iii)],Appendix Subheading 2,append,Legal Level 1.1.1.1.,Titre 10,Annex1,Appen 1,Titre 101,Annex11,Appen 11,Titre 102,Annex12,Appen 12,ctc,Caption text (column-wide),ITT t9,App Heading,App Heading1,App Heading2,progress,progress1,progress2"/>
    <w:basedOn w:val="Normal"/>
    <w:next w:val="Normal"/>
    <w:uiPriority w:val="9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AttentionLine">
    <w:name w:val="Attention Line"/>
    <w:basedOn w:val="BodyText"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2"/>
  </w:style>
  <w:style w:type="paragraph" w:styleId="BodyText2">
    <w:name w:val="Body Text 2"/>
    <w:basedOn w:val="Normal"/>
    <w:pPr>
      <w:spacing w:after="120"/>
      <w:ind w:left="360"/>
    </w:pPr>
  </w:style>
  <w:style w:type="paragraph" w:customStyle="1" w:styleId="BodyText4">
    <w:name w:val="Body Text 4"/>
    <w:basedOn w:val="BodyText2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ChannelCompanySupportingCustomer">
    <w:name w:val="ChannelCompanySupportingCustomer"/>
    <w:rPr>
      <w:sz w:val="22"/>
      <w:lang w:eastAsia="en-US"/>
    </w:rPr>
  </w:style>
  <w:style w:type="paragraph" w:customStyle="1" w:styleId="ChannelCompanySupportingCustomer1">
    <w:name w:val="ChannelCompanySupportingCustomer1"/>
    <w:rPr>
      <w:sz w:val="22"/>
      <w:lang w:eastAsia="en-US"/>
    </w:rPr>
  </w:style>
  <w:style w:type="paragraph" w:customStyle="1" w:styleId="ChannelCompanySupportingCustomer2">
    <w:name w:val="ChannelCompanySupportingCustomer2"/>
    <w:rPr>
      <w:sz w:val="22"/>
      <w:lang w:eastAsia="en-US"/>
    </w:rPr>
  </w:style>
  <w:style w:type="paragraph" w:customStyle="1" w:styleId="ChannelCompanySupportingCustomer3">
    <w:name w:val="ChannelCompanySupportingCustomer3"/>
    <w:rPr>
      <w:sz w:val="22"/>
      <w:lang w:eastAsia="en-US"/>
    </w:rPr>
  </w:style>
  <w:style w:type="paragraph" w:customStyle="1" w:styleId="CustomerCompanyRefBookmark">
    <w:name w:val="CustomerCompanyRefBookmark"/>
    <w:rPr>
      <w:sz w:val="22"/>
      <w:lang w:eastAsia="en-US"/>
    </w:rPr>
  </w:style>
  <w:style w:type="paragraph" w:styleId="Date">
    <w:name w:val="Date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sideAddress">
    <w:name w:val="Inside Address"/>
    <w:basedOn w:val="Normal"/>
  </w:style>
  <w:style w:type="paragraph" w:customStyle="1" w:styleId="LinePic">
    <w:name w:val="LinePic"/>
    <w:rPr>
      <w:sz w:val="22"/>
      <w:lang w:eastAsia="en-US"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MessageHeader">
    <w:name w:val="Message Header"/>
    <w:basedOn w:val="Normal"/>
    <w:pPr>
      <w:ind w:left="1080" w:hanging="1080"/>
    </w:pPr>
    <w:rPr>
      <w:rFonts w:ascii="Arial" w:hAnsi="Arial"/>
      <w:sz w:val="24"/>
    </w:rPr>
  </w:style>
  <w:style w:type="character" w:styleId="PageNumber">
    <w:name w:val="page number"/>
    <w:basedOn w:val="DefaultParagraphFont"/>
  </w:style>
  <w:style w:type="paragraph" w:customStyle="1" w:styleId="Proposal">
    <w:name w:val="Proposal"/>
    <w:basedOn w:val="Normal"/>
    <w:pPr>
      <w:jc w:val="center"/>
    </w:pPr>
    <w:rPr>
      <w:rFonts w:ascii="Arial" w:hAnsi="Arial"/>
      <w:b/>
      <w:i/>
      <w:sz w:val="28"/>
    </w:rPr>
  </w:style>
  <w:style w:type="paragraph" w:styleId="Salutation">
    <w:name w:val="Salutation"/>
    <w:basedOn w:val="Normal"/>
  </w:style>
  <w:style w:type="paragraph" w:customStyle="1" w:styleId="MessageHeaderLast">
    <w:name w:val="Message Header Last"/>
    <w:basedOn w:val="MessageHeader"/>
    <w:next w:val="BodyText"/>
    <w:pPr>
      <w:keepLines/>
      <w:tabs>
        <w:tab w:val="left" w:pos="3600"/>
        <w:tab w:val="left" w:pos="4680"/>
      </w:tabs>
      <w:spacing w:after="360"/>
      <w:ind w:right="2880"/>
    </w:pPr>
    <w:rPr>
      <w:sz w:val="20"/>
    </w:rPr>
  </w:style>
  <w:style w:type="paragraph" w:customStyle="1" w:styleId="DocumentLabel">
    <w:name w:val="Document Label"/>
    <w:basedOn w:val="Normal"/>
    <w:pPr>
      <w:keepNext/>
      <w:keepLines/>
      <w:spacing w:before="240" w:after="360"/>
    </w:pPr>
    <w:rPr>
      <w:b/>
      <w:kern w:val="28"/>
      <w:sz w:val="36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customStyle="1" w:styleId="MessageHeaderFirst">
    <w:name w:val="Message Header First"/>
    <w:basedOn w:val="MessageHeader"/>
    <w:next w:val="MessageHeader"/>
    <w:pPr>
      <w:keepLines/>
      <w:tabs>
        <w:tab w:val="left" w:pos="3600"/>
        <w:tab w:val="left" w:pos="4680"/>
      </w:tabs>
      <w:spacing w:before="120" w:after="240"/>
      <w:ind w:right="2880"/>
    </w:pPr>
    <w:rPr>
      <w:sz w:val="20"/>
    </w:rPr>
  </w:style>
  <w:style w:type="paragraph" w:styleId="BodyTextIndent">
    <w:name w:val="Body Text Indent"/>
    <w:basedOn w:val="Normal"/>
    <w:pPr>
      <w:ind w:left="360"/>
    </w:pPr>
    <w:rPr>
      <w:sz w:val="20"/>
    </w:rPr>
  </w:style>
  <w:style w:type="paragraph" w:customStyle="1" w:styleId="tableheading">
    <w:name w:val="table heading"/>
    <w:basedOn w:val="Normal"/>
    <w:rsid w:val="004B547C"/>
    <w:pPr>
      <w:spacing w:before="60"/>
    </w:pPr>
    <w:rPr>
      <w:i/>
      <w:iCs/>
      <w:sz w:val="18"/>
      <w:szCs w:val="18"/>
    </w:rPr>
  </w:style>
  <w:style w:type="table" w:styleId="TableGrid">
    <w:name w:val="Table Grid"/>
    <w:basedOn w:val="TableNormal"/>
    <w:rsid w:val="00401BF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6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DF"/>
    <w:rPr>
      <w:sz w:val="18"/>
      <w:szCs w:val="18"/>
      <w:lang w:eastAsia="en-US"/>
    </w:rPr>
  </w:style>
  <w:style w:type="paragraph" w:customStyle="1" w:styleId="Default">
    <w:name w:val="Default"/>
    <w:rsid w:val="00B46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B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1E2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customStyle="1" w:styleId="1">
    <w:name w:val="列出段落1"/>
    <w:basedOn w:val="Normal"/>
    <w:uiPriority w:val="99"/>
    <w:rsid w:val="00C476A4"/>
    <w:pPr>
      <w:ind w:firstLineChars="200" w:firstLine="420"/>
    </w:pPr>
    <w:rPr>
      <w:rFonts w:ascii="Arial" w:eastAsia="SimSun" w:hAnsi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F80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5F80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F80"/>
    <w:rPr>
      <w:b/>
      <w:bCs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B7187"/>
    <w:rPr>
      <w:color w:val="0563C1"/>
      <w:u w:val="single"/>
    </w:rPr>
  </w:style>
  <w:style w:type="paragraph" w:styleId="Revision">
    <w:name w:val="Revision"/>
    <w:hidden/>
    <w:uiPriority w:val="99"/>
    <w:semiHidden/>
    <w:rsid w:val="002F68D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F3A7-A02F-49DC-A9A8-23D2A6DD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Allen-Bradley Company, Inc.</Company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GTS Project Management</dc:subject>
  <dc:creator>Gabi Surber</dc:creator>
  <cp:keywords>Meeting Minutes</cp:keywords>
  <cp:lastModifiedBy>Jose Sai He</cp:lastModifiedBy>
  <cp:revision>4</cp:revision>
  <cp:lastPrinted>2005-11-01T05:54:00Z</cp:lastPrinted>
  <dcterms:created xsi:type="dcterms:W3CDTF">2022-08-31T03:03:00Z</dcterms:created>
  <dcterms:modified xsi:type="dcterms:W3CDTF">2022-08-31T05:28:00Z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1">
    <vt:lpwstr/>
  </property>
  <property fmtid="{D5CDD505-2E9C-101B-9397-08002B2CF9AE}" pid="3" name="F_2">
    <vt:lpwstr>北京泰德制药</vt:lpwstr>
  </property>
  <property fmtid="{D5CDD505-2E9C-101B-9397-08002B2CF9AE}" pid="4" name="F_3">
    <vt:lpwstr>健康产业园整体解决方案</vt:lpwstr>
  </property>
  <property fmtid="{D5CDD505-2E9C-101B-9397-08002B2CF9AE}" pid="5" name="F_4">
    <vt:lpwstr>P5CNS00023</vt:lpwstr>
  </property>
  <property fmtid="{D5CDD505-2E9C-101B-9397-08002B2CF9AE}" pid="6" name="F_5">
    <vt:lpwstr/>
  </property>
  <property fmtid="{D5CDD505-2E9C-101B-9397-08002B2CF9AE}" pid="7" name="F_6">
    <vt:lpwstr/>
  </property>
  <property fmtid="{D5CDD505-2E9C-101B-9397-08002B2CF9AE}" pid="8" name="F_7">
    <vt:lpwstr/>
  </property>
  <property fmtid="{D5CDD505-2E9C-101B-9397-08002B2CF9AE}" pid="9" name="F_8">
    <vt:lpwstr/>
  </property>
  <property fmtid="{D5CDD505-2E9C-101B-9397-08002B2CF9AE}" pid="10" name="F_9">
    <vt:lpwstr/>
  </property>
  <property fmtid="{D5CDD505-2E9C-101B-9397-08002B2CF9AE}" pid="11" name="F_10">
    <vt:lpwstr/>
  </property>
  <property fmtid="{D5CDD505-2E9C-101B-9397-08002B2CF9AE}" pid="12" name="F_11">
    <vt:lpwstr/>
  </property>
  <property fmtid="{D5CDD505-2E9C-101B-9397-08002B2CF9AE}" pid="13" name="F_12">
    <vt:lpwstr/>
  </property>
  <property fmtid="{D5CDD505-2E9C-101B-9397-08002B2CF9AE}" pid="14" name="F_13">
    <vt:lpwstr>王爱民/邹磊</vt:lpwstr>
  </property>
  <property fmtid="{D5CDD505-2E9C-101B-9397-08002B2CF9AE}" pid="15" name="F_14">
    <vt:lpwstr/>
  </property>
  <property fmtid="{D5CDD505-2E9C-101B-9397-08002B2CF9AE}" pid="16" name="F_15">
    <vt:lpwstr/>
  </property>
  <property fmtid="{D5CDD505-2E9C-101B-9397-08002B2CF9AE}" pid="17" name="F_16">
    <vt:lpwstr/>
  </property>
  <property fmtid="{D5CDD505-2E9C-101B-9397-08002B2CF9AE}" pid="18" name="F_17">
    <vt:lpwstr/>
  </property>
  <property fmtid="{D5CDD505-2E9C-101B-9397-08002B2CF9AE}" pid="19" name="F_18">
    <vt:lpwstr/>
  </property>
  <property fmtid="{D5CDD505-2E9C-101B-9397-08002B2CF9AE}" pid="20" name="F_19">
    <vt:lpwstr>V&lt;1.0&gt;</vt:lpwstr>
  </property>
  <property fmtid="{D5CDD505-2E9C-101B-9397-08002B2CF9AE}" pid="21" name="F_20">
    <vt:lpwstr/>
  </property>
  <property fmtid="{D5CDD505-2E9C-101B-9397-08002B2CF9AE}" pid="22" name="F_21">
    <vt:lpwstr/>
  </property>
  <property fmtid="{D5CDD505-2E9C-101B-9397-08002B2CF9AE}" pid="23" name="F_22">
    <vt:lpwstr/>
  </property>
  <property fmtid="{D5CDD505-2E9C-101B-9397-08002B2CF9AE}" pid="24" name="F_23">
    <vt:lpwstr/>
  </property>
  <property fmtid="{D5CDD505-2E9C-101B-9397-08002B2CF9AE}" pid="25" name="F_24">
    <vt:lpwstr/>
  </property>
  <property fmtid="{D5CDD505-2E9C-101B-9397-08002B2CF9AE}" pid="26" name="F_25">
    <vt:lpwstr/>
  </property>
  <property fmtid="{D5CDD505-2E9C-101B-9397-08002B2CF9AE}" pid="27" name="F_26">
    <vt:lpwstr/>
  </property>
  <property fmtid="{D5CDD505-2E9C-101B-9397-08002B2CF9AE}" pid="28" name="F_27">
    <vt:lpwstr/>
  </property>
  <property fmtid="{D5CDD505-2E9C-101B-9397-08002B2CF9AE}" pid="29" name="F_28">
    <vt:lpwstr>QNOAB0043A</vt:lpwstr>
  </property>
  <property fmtid="{D5CDD505-2E9C-101B-9397-08002B2CF9AE}" pid="30" name="F_29">
    <vt:lpwstr/>
  </property>
  <property fmtid="{D5CDD505-2E9C-101B-9397-08002B2CF9AE}" pid="31" name="F_30">
    <vt:lpwstr/>
  </property>
  <property fmtid="{D5CDD505-2E9C-101B-9397-08002B2CF9AE}" pid="32" name="F_31">
    <vt:lpwstr/>
  </property>
  <property fmtid="{D5CDD505-2E9C-101B-9397-08002B2CF9AE}" pid="33" name="F_32">
    <vt:lpwstr/>
  </property>
  <property fmtid="{D5CDD505-2E9C-101B-9397-08002B2CF9AE}" pid="34" name="F_33">
    <vt:lpwstr/>
  </property>
  <property fmtid="{D5CDD505-2E9C-101B-9397-08002B2CF9AE}" pid="35" name="F_34">
    <vt:lpwstr/>
  </property>
  <property fmtid="{D5CDD505-2E9C-101B-9397-08002B2CF9AE}" pid="36" name="F_35">
    <vt:lpwstr/>
  </property>
  <property fmtid="{D5CDD505-2E9C-101B-9397-08002B2CF9AE}" pid="37" name="F_36">
    <vt:lpwstr/>
  </property>
  <property fmtid="{D5CDD505-2E9C-101B-9397-08002B2CF9AE}" pid="38" name="F_37">
    <vt:lpwstr/>
  </property>
  <property fmtid="{D5CDD505-2E9C-101B-9397-08002B2CF9AE}" pid="39" name="F_38">
    <vt:lpwstr/>
  </property>
  <property fmtid="{D5CDD505-2E9C-101B-9397-08002B2CF9AE}" pid="40" name="F_39">
    <vt:lpwstr/>
  </property>
  <property fmtid="{D5CDD505-2E9C-101B-9397-08002B2CF9AE}" pid="41" name="F_40">
    <vt:lpwstr>王爱民/邹磊</vt:lpwstr>
  </property>
  <property fmtid="{D5CDD505-2E9C-101B-9397-08002B2CF9AE}" pid="42" name="F_41">
    <vt:lpwstr>&lt;PPPP&gt;-CLO-(nn)-en</vt:lpwstr>
  </property>
  <property fmtid="{D5CDD505-2E9C-101B-9397-08002B2CF9AE}" pid="43" name="F_42">
    <vt:lpwstr/>
  </property>
  <property fmtid="{D5CDD505-2E9C-101B-9397-08002B2CF9AE}" pid="44" name="F_43">
    <vt:lpwstr>&lt;root path&gt;\1.Project\08. Close</vt:lpwstr>
  </property>
  <property fmtid="{D5CDD505-2E9C-101B-9397-08002B2CF9AE}" pid="45" name="F_44">
    <vt:lpwstr/>
  </property>
  <property fmtid="{D5CDD505-2E9C-101B-9397-08002B2CF9AE}" pid="46" name="F_45">
    <vt:lpwstr/>
  </property>
  <property fmtid="{D5CDD505-2E9C-101B-9397-08002B2CF9AE}" pid="47" name="F_46">
    <vt:lpwstr/>
  </property>
  <property fmtid="{D5CDD505-2E9C-101B-9397-08002B2CF9AE}" pid="48" name="F_47">
    <vt:lpwstr/>
  </property>
  <property fmtid="{D5CDD505-2E9C-101B-9397-08002B2CF9AE}" pid="49" name="F_48">
    <vt:lpwstr/>
  </property>
  <property fmtid="{D5CDD505-2E9C-101B-9397-08002B2CF9AE}" pid="50" name="F_49">
    <vt:lpwstr/>
  </property>
  <property fmtid="{D5CDD505-2E9C-101B-9397-08002B2CF9AE}" pid="51" name="F_50">
    <vt:lpwstr/>
  </property>
  <property fmtid="{D5CDD505-2E9C-101B-9397-08002B2CF9AE}" pid="52" name="F_51">
    <vt:lpwstr/>
  </property>
  <property fmtid="{D5CDD505-2E9C-101B-9397-08002B2CF9AE}" pid="53" name="F_52">
    <vt:lpwstr/>
  </property>
  <property fmtid="{D5CDD505-2E9C-101B-9397-08002B2CF9AE}" pid="54" name="F_53">
    <vt:lpwstr/>
  </property>
  <property fmtid="{D5CDD505-2E9C-101B-9397-08002B2CF9AE}" pid="55" name="F_54">
    <vt:lpwstr/>
  </property>
  <property fmtid="{D5CDD505-2E9C-101B-9397-08002B2CF9AE}" pid="56" name="F_55">
    <vt:lpwstr/>
  </property>
  <property fmtid="{D5CDD505-2E9C-101B-9397-08002B2CF9AE}" pid="57" name="F_56">
    <vt:lpwstr/>
  </property>
  <property fmtid="{D5CDD505-2E9C-101B-9397-08002B2CF9AE}" pid="58" name="F_57">
    <vt:lpwstr/>
  </property>
  <property fmtid="{D5CDD505-2E9C-101B-9397-08002B2CF9AE}" pid="59" name="F_58">
    <vt:lpwstr/>
  </property>
  <property fmtid="{D5CDD505-2E9C-101B-9397-08002B2CF9AE}" pid="60" name="F_59">
    <vt:lpwstr/>
  </property>
  <property fmtid="{D5CDD505-2E9C-101B-9397-08002B2CF9AE}" pid="61" name="F_60">
    <vt:lpwstr/>
  </property>
  <property fmtid="{D5CDD505-2E9C-101B-9397-08002B2CF9AE}" pid="62" name="F_61">
    <vt:lpwstr/>
  </property>
  <property fmtid="{D5CDD505-2E9C-101B-9397-08002B2CF9AE}" pid="63" name="F_62">
    <vt:lpwstr/>
  </property>
  <property fmtid="{D5CDD505-2E9C-101B-9397-08002B2CF9AE}" pid="64" name="F_63">
    <vt:lpwstr/>
  </property>
  <property fmtid="{D5CDD505-2E9C-101B-9397-08002B2CF9AE}" pid="65" name="F_64">
    <vt:lpwstr/>
  </property>
  <property fmtid="{D5CDD505-2E9C-101B-9397-08002B2CF9AE}" pid="66" name="F_65">
    <vt:lpwstr/>
  </property>
  <property fmtid="{D5CDD505-2E9C-101B-9397-08002B2CF9AE}" pid="67" name="F_66">
    <vt:lpwstr/>
  </property>
  <property fmtid="{D5CDD505-2E9C-101B-9397-08002B2CF9AE}" pid="68" name="F_67">
    <vt:lpwstr/>
  </property>
  <property fmtid="{D5CDD505-2E9C-101B-9397-08002B2CF9AE}" pid="69" name="F_68">
    <vt:lpwstr/>
  </property>
  <property fmtid="{D5CDD505-2E9C-101B-9397-08002B2CF9AE}" pid="70" name="F_69">
    <vt:lpwstr/>
  </property>
  <property fmtid="{D5CDD505-2E9C-101B-9397-08002B2CF9AE}" pid="71" name="F_70">
    <vt:lpwstr/>
  </property>
  <property fmtid="{D5CDD505-2E9C-101B-9397-08002B2CF9AE}" pid="72" name="F_71">
    <vt:lpwstr/>
  </property>
  <property fmtid="{D5CDD505-2E9C-101B-9397-08002B2CF9AE}" pid="73" name="F_72">
    <vt:lpwstr/>
  </property>
  <property fmtid="{D5CDD505-2E9C-101B-9397-08002B2CF9AE}" pid="74" name="F_73">
    <vt:lpwstr/>
  </property>
  <property fmtid="{D5CDD505-2E9C-101B-9397-08002B2CF9AE}" pid="75" name="F_74">
    <vt:lpwstr/>
  </property>
  <property fmtid="{D5CDD505-2E9C-101B-9397-08002B2CF9AE}" pid="76" name="F_75">
    <vt:lpwstr>北京泰德MES实施范围与方法交流会议</vt:lpwstr>
  </property>
  <property fmtid="{D5CDD505-2E9C-101B-9397-08002B2CF9AE}" pid="77" name="F_76">
    <vt:lpwstr/>
  </property>
  <property fmtid="{D5CDD505-2E9C-101B-9397-08002B2CF9AE}" pid="78" name="F_77">
    <vt:lpwstr/>
  </property>
  <property fmtid="{D5CDD505-2E9C-101B-9397-08002B2CF9AE}" pid="79" name="F_78">
    <vt:lpwstr/>
  </property>
  <property fmtid="{D5CDD505-2E9C-101B-9397-08002B2CF9AE}" pid="80" name="F_79">
    <vt:lpwstr/>
  </property>
  <property fmtid="{D5CDD505-2E9C-101B-9397-08002B2CF9AE}" pid="81" name="F_80">
    <vt:lpwstr/>
  </property>
  <property fmtid="{D5CDD505-2E9C-101B-9397-08002B2CF9AE}" pid="82" name="F_81">
    <vt:lpwstr/>
  </property>
  <property fmtid="{D5CDD505-2E9C-101B-9397-08002B2CF9AE}" pid="83" name="F_82">
    <vt:lpwstr/>
  </property>
  <property fmtid="{D5CDD505-2E9C-101B-9397-08002B2CF9AE}" pid="84" name="F_83">
    <vt:lpwstr/>
  </property>
  <property fmtid="{D5CDD505-2E9C-101B-9397-08002B2CF9AE}" pid="85" name="F_84">
    <vt:lpwstr/>
  </property>
  <property fmtid="{D5CDD505-2E9C-101B-9397-08002B2CF9AE}" pid="86" name="F_85">
    <vt:lpwstr/>
  </property>
  <property fmtid="{D5CDD505-2E9C-101B-9397-08002B2CF9AE}" pid="87" name="F_86">
    <vt:lpwstr/>
  </property>
  <property fmtid="{D5CDD505-2E9C-101B-9397-08002B2CF9AE}" pid="88" name="F_87">
    <vt:lpwstr/>
  </property>
  <property fmtid="{D5CDD505-2E9C-101B-9397-08002B2CF9AE}" pid="89" name="F_88">
    <vt:lpwstr/>
  </property>
  <property fmtid="{D5CDD505-2E9C-101B-9397-08002B2CF9AE}" pid="90" name="F_89">
    <vt:lpwstr/>
  </property>
  <property fmtid="{D5CDD505-2E9C-101B-9397-08002B2CF9AE}" pid="91" name="F_90">
    <vt:lpwstr/>
  </property>
  <property fmtid="{D5CDD505-2E9C-101B-9397-08002B2CF9AE}" pid="92" name="F_91">
    <vt:lpwstr/>
  </property>
  <property fmtid="{D5CDD505-2E9C-101B-9397-08002B2CF9AE}" pid="93" name="F_92">
    <vt:lpwstr/>
  </property>
  <property fmtid="{D5CDD505-2E9C-101B-9397-08002B2CF9AE}" pid="94" name="F_93">
    <vt:lpwstr/>
  </property>
  <property fmtid="{D5CDD505-2E9C-101B-9397-08002B2CF9AE}" pid="95" name="F_94">
    <vt:lpwstr/>
  </property>
  <property fmtid="{D5CDD505-2E9C-101B-9397-08002B2CF9AE}" pid="96" name="F_95">
    <vt:lpwstr/>
  </property>
  <property fmtid="{D5CDD505-2E9C-101B-9397-08002B2CF9AE}" pid="97" name="F_96">
    <vt:lpwstr/>
  </property>
  <property fmtid="{D5CDD505-2E9C-101B-9397-08002B2CF9AE}" pid="98" name="F_97">
    <vt:lpwstr/>
  </property>
  <property fmtid="{D5CDD505-2E9C-101B-9397-08002B2CF9AE}" pid="99" name="F_98">
    <vt:lpwstr/>
  </property>
  <property fmtid="{D5CDD505-2E9C-101B-9397-08002B2CF9AE}" pid="100" name="F_99">
    <vt:lpwstr/>
  </property>
  <property fmtid="{D5CDD505-2E9C-101B-9397-08002B2CF9AE}" pid="101" name="F_100">
    <vt:lpwstr/>
  </property>
  <property fmtid="{D5CDD505-2E9C-101B-9397-08002B2CF9AE}" pid="102" name="F_101">
    <vt:lpwstr/>
  </property>
  <property fmtid="{D5CDD505-2E9C-101B-9397-08002B2CF9AE}" pid="103" name="F_102">
    <vt:lpwstr/>
  </property>
  <property fmtid="{D5CDD505-2E9C-101B-9397-08002B2CF9AE}" pid="104" name="F_103">
    <vt:lpwstr/>
  </property>
  <property fmtid="{D5CDD505-2E9C-101B-9397-08002B2CF9AE}" pid="105" name="F_104">
    <vt:lpwstr/>
  </property>
  <property fmtid="{D5CDD505-2E9C-101B-9397-08002B2CF9AE}" pid="106" name="F_105">
    <vt:lpwstr/>
  </property>
  <property fmtid="{D5CDD505-2E9C-101B-9397-08002B2CF9AE}" pid="107" name="F_106">
    <vt:lpwstr/>
  </property>
  <property fmtid="{D5CDD505-2E9C-101B-9397-08002B2CF9AE}" pid="108" name="F_107">
    <vt:lpwstr/>
  </property>
  <property fmtid="{D5CDD505-2E9C-101B-9397-08002B2CF9AE}" pid="109" name="F_108">
    <vt:lpwstr/>
  </property>
  <property fmtid="{D5CDD505-2E9C-101B-9397-08002B2CF9AE}" pid="110" name="F_109">
    <vt:lpwstr/>
  </property>
  <property fmtid="{D5CDD505-2E9C-101B-9397-08002B2CF9AE}" pid="111" name="F_110">
    <vt:lpwstr/>
  </property>
  <property fmtid="{D5CDD505-2E9C-101B-9397-08002B2CF9AE}" pid="112" name="F_111">
    <vt:lpwstr/>
  </property>
  <property fmtid="{D5CDD505-2E9C-101B-9397-08002B2CF9AE}" pid="113" name="F_112">
    <vt:lpwstr/>
  </property>
  <property fmtid="{D5CDD505-2E9C-101B-9397-08002B2CF9AE}" pid="114" name="F_113">
    <vt:lpwstr/>
  </property>
  <property fmtid="{D5CDD505-2E9C-101B-9397-08002B2CF9AE}" pid="115" name="F_114">
    <vt:lpwstr/>
  </property>
  <property fmtid="{D5CDD505-2E9C-101B-9397-08002B2CF9AE}" pid="116" name="F_115">
    <vt:lpwstr/>
  </property>
  <property fmtid="{D5CDD505-2E9C-101B-9397-08002B2CF9AE}" pid="117" name="F_116">
    <vt:lpwstr/>
  </property>
  <property fmtid="{D5CDD505-2E9C-101B-9397-08002B2CF9AE}" pid="118" name="F_117">
    <vt:lpwstr/>
  </property>
  <property fmtid="{D5CDD505-2E9C-101B-9397-08002B2CF9AE}" pid="119" name="F_118">
    <vt:lpwstr/>
  </property>
  <property fmtid="{D5CDD505-2E9C-101B-9397-08002B2CF9AE}" pid="120" name="F_119">
    <vt:lpwstr/>
  </property>
  <property fmtid="{D5CDD505-2E9C-101B-9397-08002B2CF9AE}" pid="121" name="F_120">
    <vt:lpwstr/>
  </property>
  <property fmtid="{D5CDD505-2E9C-101B-9397-08002B2CF9AE}" pid="122" name="F_121">
    <vt:lpwstr/>
  </property>
  <property fmtid="{D5CDD505-2E9C-101B-9397-08002B2CF9AE}" pid="123" name="F_122">
    <vt:lpwstr/>
  </property>
  <property fmtid="{D5CDD505-2E9C-101B-9397-08002B2CF9AE}" pid="124" name="F_123">
    <vt:lpwstr/>
  </property>
  <property fmtid="{D5CDD505-2E9C-101B-9397-08002B2CF9AE}" pid="125" name="F_124">
    <vt:lpwstr/>
  </property>
  <property fmtid="{D5CDD505-2E9C-101B-9397-08002B2CF9AE}" pid="126" name="F_125">
    <vt:lpwstr/>
  </property>
  <property fmtid="{D5CDD505-2E9C-101B-9397-08002B2CF9AE}" pid="127" name="F_126">
    <vt:lpwstr/>
  </property>
  <property fmtid="{D5CDD505-2E9C-101B-9397-08002B2CF9AE}" pid="128" name="F_127">
    <vt:lpwstr/>
  </property>
  <property fmtid="{D5CDD505-2E9C-101B-9397-08002B2CF9AE}" pid="129" name="F_128">
    <vt:lpwstr/>
  </property>
  <property fmtid="{D5CDD505-2E9C-101B-9397-08002B2CF9AE}" pid="130" name="F_129">
    <vt:lpwstr/>
  </property>
  <property fmtid="{D5CDD505-2E9C-101B-9397-08002B2CF9AE}" pid="131" name="F_130">
    <vt:lpwstr/>
  </property>
  <property fmtid="{D5CDD505-2E9C-101B-9397-08002B2CF9AE}" pid="132" name="F_131">
    <vt:lpwstr/>
  </property>
  <property fmtid="{D5CDD505-2E9C-101B-9397-08002B2CF9AE}" pid="133" name="F_132">
    <vt:lpwstr/>
  </property>
  <property fmtid="{D5CDD505-2E9C-101B-9397-08002B2CF9AE}" pid="134" name="F_133">
    <vt:lpwstr/>
  </property>
  <property fmtid="{D5CDD505-2E9C-101B-9397-08002B2CF9AE}" pid="135" name="F_134">
    <vt:lpwstr/>
  </property>
  <property fmtid="{D5CDD505-2E9C-101B-9397-08002B2CF9AE}" pid="136" name="F_135">
    <vt:lpwstr/>
  </property>
  <property fmtid="{D5CDD505-2E9C-101B-9397-08002B2CF9AE}" pid="137" name="F_136">
    <vt:lpwstr/>
  </property>
  <property fmtid="{D5CDD505-2E9C-101B-9397-08002B2CF9AE}" pid="138" name="F_137">
    <vt:lpwstr/>
  </property>
  <property fmtid="{D5CDD505-2E9C-101B-9397-08002B2CF9AE}" pid="139" name="F_138">
    <vt:lpwstr/>
  </property>
  <property fmtid="{D5CDD505-2E9C-101B-9397-08002B2CF9AE}" pid="140" name="F_139">
    <vt:lpwstr/>
  </property>
  <property fmtid="{D5CDD505-2E9C-101B-9397-08002B2CF9AE}" pid="141" name="F_140">
    <vt:lpwstr/>
  </property>
  <property fmtid="{D5CDD505-2E9C-101B-9397-08002B2CF9AE}" pid="142" name="F_141">
    <vt:lpwstr/>
  </property>
  <property fmtid="{D5CDD505-2E9C-101B-9397-08002B2CF9AE}" pid="143" name="F_142">
    <vt:lpwstr/>
  </property>
  <property fmtid="{D5CDD505-2E9C-101B-9397-08002B2CF9AE}" pid="144" name="F_143">
    <vt:lpwstr/>
  </property>
  <property fmtid="{D5CDD505-2E9C-101B-9397-08002B2CF9AE}" pid="145" name="F_144">
    <vt:lpwstr/>
  </property>
  <property fmtid="{D5CDD505-2E9C-101B-9397-08002B2CF9AE}" pid="146" name="F_145">
    <vt:lpwstr/>
  </property>
  <property fmtid="{D5CDD505-2E9C-101B-9397-08002B2CF9AE}" pid="147" name="F_146">
    <vt:lpwstr/>
  </property>
  <property fmtid="{D5CDD505-2E9C-101B-9397-08002B2CF9AE}" pid="148" name="F_147">
    <vt:lpwstr/>
  </property>
  <property fmtid="{D5CDD505-2E9C-101B-9397-08002B2CF9AE}" pid="149" name="F_148">
    <vt:lpwstr/>
  </property>
  <property fmtid="{D5CDD505-2E9C-101B-9397-08002B2CF9AE}" pid="150" name="F_149">
    <vt:lpwstr/>
  </property>
  <property fmtid="{D5CDD505-2E9C-101B-9397-08002B2CF9AE}" pid="151" name="F_150">
    <vt:lpwstr/>
  </property>
  <property fmtid="{D5CDD505-2E9C-101B-9397-08002B2CF9AE}" pid="152" name="PDV">
    <vt:lpwstr>1</vt:lpwstr>
  </property>
  <property fmtid="{D5CDD505-2E9C-101B-9397-08002B2CF9AE}" pid="153" name="TemplateVersion">
    <vt:lpwstr>V1.0.1</vt:lpwstr>
  </property>
</Properties>
</file>